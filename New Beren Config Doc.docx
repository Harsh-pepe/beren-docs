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B0B3" w14:textId="1A1678D2" w:rsidR="00C35923" w:rsidRDefault="009368E9" w:rsidP="005A6A8B">
      <w:pPr>
        <w:spacing w:after="231" w:line="259" w:lineRule="auto"/>
        <w:ind w:left="0" w:right="162" w:firstLine="0"/>
      </w:pPr>
      <w:commentRangeStart w:id="1"/>
      <w:commentRangeEnd w:id="1"/>
      <w:r>
        <w:rPr>
          <w:rStyle w:val="CommentReference"/>
        </w:rPr>
        <w:commentReference w:id="1"/>
      </w:r>
    </w:p>
    <w:p w14:paraId="6B25CB7B" w14:textId="1F6A0E9D" w:rsidR="00EB4438" w:rsidRDefault="00EB4438" w:rsidP="005A6A8B">
      <w:pPr>
        <w:spacing w:after="231" w:line="259" w:lineRule="auto"/>
        <w:ind w:left="0" w:right="162" w:firstLine="0"/>
      </w:pPr>
    </w:p>
    <w:p w14:paraId="42BF5D06" w14:textId="42608DAA" w:rsidR="00EB4438" w:rsidRDefault="00EB4438" w:rsidP="005A6A8B">
      <w:pPr>
        <w:spacing w:after="231" w:line="259" w:lineRule="auto"/>
        <w:ind w:left="0" w:right="162" w:firstLine="0"/>
      </w:pPr>
    </w:p>
    <w:p w14:paraId="0D278E79" w14:textId="41917805" w:rsidR="00EB4438" w:rsidRDefault="00EB4438" w:rsidP="005A6A8B">
      <w:pPr>
        <w:spacing w:after="231" w:line="259" w:lineRule="auto"/>
        <w:ind w:left="0" w:right="162" w:firstLine="0"/>
      </w:pPr>
    </w:p>
    <w:p w14:paraId="04B63D46" w14:textId="77777777" w:rsidR="00EB4438" w:rsidRDefault="00EB4438" w:rsidP="005A6A8B">
      <w:pPr>
        <w:spacing w:after="231" w:line="259" w:lineRule="auto"/>
        <w:ind w:left="0" w:right="162" w:firstLine="0"/>
      </w:pPr>
    </w:p>
    <w:p w14:paraId="60D6ADAA" w14:textId="48E87D29" w:rsidR="00AD0FE7" w:rsidRPr="00532BEF" w:rsidRDefault="00EB4438" w:rsidP="00532BEF">
      <w:pPr>
        <w:spacing w:after="231" w:line="259" w:lineRule="auto"/>
        <w:ind w:left="0" w:right="162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697C9" wp14:editId="71607F69">
                <wp:simplePos x="0" y="0"/>
                <wp:positionH relativeFrom="page">
                  <wp:posOffset>1918335</wp:posOffset>
                </wp:positionH>
                <wp:positionV relativeFrom="paragraph">
                  <wp:posOffset>24765</wp:posOffset>
                </wp:positionV>
                <wp:extent cx="3823335" cy="2252980"/>
                <wp:effectExtent l="19050" t="19050" r="24765" b="13970"/>
                <wp:wrapNone/>
                <wp:docPr id="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3335" cy="2252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75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lumOff val="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8780D" w14:textId="77777777" w:rsidR="00EB4438" w:rsidRPr="00E922B6" w:rsidRDefault="00EB4438" w:rsidP="00EB4438">
                            <w:pPr>
                              <w:jc w:val="center"/>
                              <w:rPr>
                                <w:rFonts w:ascii="Agency FB" w:hAnsi="Agency FB" w:cs="Aldhab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gency FB" w:hAnsi="Agency FB" w:cs="Aldhab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Beren Clinical Data Mart</w:t>
                            </w:r>
                          </w:p>
                          <w:p w14:paraId="77428261" w14:textId="77777777" w:rsidR="00EB4438" w:rsidRPr="00E922B6" w:rsidRDefault="00EB4438" w:rsidP="00EB443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  <w:p w14:paraId="4D90C683" w14:textId="77777777" w:rsidR="00EB4438" w:rsidRPr="00D6210A" w:rsidRDefault="00EB4438" w:rsidP="00EB4438">
                            <w:pPr>
                              <w:jc w:val="center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23452D">
                              <w:rPr>
                                <w:rFonts w:cstheme="minorHAnsi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4C5E631D" wp14:editId="5C0D2D1F">
                                  <wp:extent cx="3128669" cy="681355"/>
                                  <wp:effectExtent l="0" t="0" r="0" b="4445"/>
                                  <wp:docPr id="21" name="Picture 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E71DF16C-FD59-4B47-9291-0FF3656C7186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9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E71DF16C-FD59-4B47-9291-0FF3656C7186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alphaModFix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455" cy="6830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697C9" id="Rectangle 56" o:spid="_x0000_s1026" style="position:absolute;left:0;text-align:left;margin-left:151.05pt;margin-top:1.95pt;width:301.05pt;height:177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" fillcolor="#c45911 [2405]" strokecolor="#0d0d0d [3069]" strokeweight="3pt">
                <v:fill color2="#c45911 [2405]" focus="100%" type="gradient"/>
                <v:textbox>
                  <w:txbxContent>
                    <w:p w14:paraId="5F98780D" w14:textId="77777777" w:rsidR="00EB4438" w:rsidRPr="00E922B6" w:rsidRDefault="00EB4438" w:rsidP="00EB4438">
                      <w:pPr>
                        <w:jc w:val="center"/>
                        <w:rPr>
                          <w:rFonts w:ascii="Agency FB" w:hAnsi="Agency FB" w:cs="Aldhabi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Agency FB" w:hAnsi="Agency FB" w:cs="Aldhabi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Beren Clinical Data Mart</w:t>
                      </w:r>
                    </w:p>
                    <w:p w14:paraId="77428261" w14:textId="77777777" w:rsidR="00EB4438" w:rsidRPr="00E922B6" w:rsidRDefault="00EB4438" w:rsidP="00EB4438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  <w:p w14:paraId="4D90C683" w14:textId="77777777" w:rsidR="00EB4438" w:rsidRPr="00D6210A" w:rsidRDefault="00EB4438" w:rsidP="00EB4438">
                      <w:pPr>
                        <w:jc w:val="center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23452D">
                        <w:rPr>
                          <w:rFonts w:cstheme="minorHAnsi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4C5E631D" wp14:editId="5C0D2D1F">
                            <wp:extent cx="3128669" cy="681355"/>
                            <wp:effectExtent l="0" t="0" r="0" b="4445"/>
                            <wp:docPr id="21" name="Picture 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E71DF16C-FD59-4B47-9291-0FF3656C7186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9">
                                      <a:extLst>
                                        <a:ext uri="{FF2B5EF4-FFF2-40B4-BE49-F238E27FC236}">
                                          <a16:creationId xmlns:a16="http://schemas.microsoft.com/office/drawing/2014/main" id="{E71DF16C-FD59-4B47-9291-0FF3656C7186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alphaModFix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455" cy="6830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D14F37" w14:textId="1E6B04E2" w:rsidR="00AD0FE7" w:rsidRDefault="00AA3898">
      <w:pPr>
        <w:spacing w:after="225" w:line="259" w:lineRule="auto"/>
        <w:ind w:left="0" w:firstLine="0"/>
      </w:pPr>
      <w:r>
        <w:t xml:space="preserve"> </w:t>
      </w:r>
    </w:p>
    <w:p w14:paraId="46D8BF81" w14:textId="77777777" w:rsidR="00AD0FE7" w:rsidRDefault="00AA3898">
      <w:pPr>
        <w:spacing w:after="100" w:line="259" w:lineRule="auto"/>
        <w:ind w:left="0" w:firstLine="0"/>
      </w:pPr>
      <w:r>
        <w:t xml:space="preserve"> </w:t>
      </w:r>
    </w:p>
    <w:p w14:paraId="216C7A8C" w14:textId="2AFFB56D" w:rsidR="00AD0FE7" w:rsidRDefault="00AA3898" w:rsidP="00D50EA7">
      <w:pPr>
        <w:spacing w:after="98" w:line="259" w:lineRule="auto"/>
        <w:ind w:left="0" w:firstLine="0"/>
      </w:pPr>
      <w:r>
        <w:t xml:space="preserve"> </w:t>
      </w:r>
    </w:p>
    <w:p w14:paraId="26067508" w14:textId="16A1D2B3" w:rsidR="00532BEF" w:rsidRDefault="00532BEF" w:rsidP="00D50EA7">
      <w:pPr>
        <w:spacing w:after="98" w:line="259" w:lineRule="auto"/>
        <w:ind w:left="0" w:firstLine="0"/>
      </w:pPr>
    </w:p>
    <w:p w14:paraId="591CE4E2" w14:textId="2C97CE6D" w:rsidR="00532BEF" w:rsidRDefault="00532BEF" w:rsidP="00D50EA7">
      <w:pPr>
        <w:spacing w:after="98" w:line="259" w:lineRule="auto"/>
        <w:ind w:left="0" w:firstLine="0"/>
      </w:pPr>
    </w:p>
    <w:p w14:paraId="5373016B" w14:textId="415E3891" w:rsidR="00532BEF" w:rsidRDefault="00532BEF" w:rsidP="00D50EA7">
      <w:pPr>
        <w:spacing w:after="98" w:line="259" w:lineRule="auto"/>
        <w:ind w:left="0" w:firstLine="0"/>
      </w:pPr>
    </w:p>
    <w:p w14:paraId="6C434361" w14:textId="5E5957A8" w:rsidR="00532BEF" w:rsidRDefault="00532BEF" w:rsidP="00D50EA7">
      <w:pPr>
        <w:spacing w:after="98" w:line="259" w:lineRule="auto"/>
        <w:ind w:left="0" w:firstLine="0"/>
      </w:pPr>
    </w:p>
    <w:p w14:paraId="2484AED6" w14:textId="77777777" w:rsidR="00EB4438" w:rsidRDefault="00EB4438" w:rsidP="00D50EA7">
      <w:pPr>
        <w:spacing w:after="98" w:line="259" w:lineRule="auto"/>
        <w:ind w:left="0" w:firstLine="0"/>
      </w:pPr>
    </w:p>
    <w:p w14:paraId="2E203ECD" w14:textId="0A79F6FF" w:rsidR="00532BEF" w:rsidRDefault="008D2924" w:rsidP="00D50EA7">
      <w:pPr>
        <w:spacing w:after="98" w:line="259" w:lineRule="auto"/>
        <w:ind w:left="0" w:firstLine="0"/>
      </w:pPr>
      <w:r>
        <w:tab/>
      </w:r>
    </w:p>
    <w:p w14:paraId="39398087" w14:textId="22D6A83A" w:rsidR="00532BEF" w:rsidRDefault="00AD0501" w:rsidP="00D50EA7">
      <w:pPr>
        <w:spacing w:after="98" w:line="259" w:lineRule="auto"/>
        <w:ind w:left="0" w:firstLine="0"/>
      </w:pPr>
      <w:del w:id="2" w:author="Sushanth Shetty" w:date="2021-10-19T18:06:00Z">
        <w:r w:rsidDel="00872B58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0E0F0AF6" wp14:editId="3849A075">
                  <wp:simplePos x="0" y="0"/>
                  <wp:positionH relativeFrom="column">
                    <wp:posOffset>793808</wp:posOffset>
                  </wp:positionH>
                  <wp:positionV relativeFrom="paragraph">
                    <wp:posOffset>66040</wp:posOffset>
                  </wp:positionV>
                  <wp:extent cx="4869180" cy="1404620"/>
                  <wp:effectExtent l="0" t="0" r="7620" b="508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918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2D775" w14:textId="50898FDE" w:rsidR="00532BEF" w:rsidDel="00872B58" w:rsidRDefault="00AD0501" w:rsidP="00CC2DFD">
                              <w:pPr>
                                <w:jc w:val="center"/>
                                <w:rPr>
                                  <w:del w:id="3" w:author="Sushanth Shetty" w:date="2021-10-19T18:06:00Z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del w:id="4" w:author="Sushanth Shetty" w:date="2021-10-19T18:06:00Z">
                                <w:r w:rsidDel="00872B58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delText>Requirement</w:delText>
                                </w:r>
                                <w:r w:rsidR="00044891" w:rsidRPr="00CC2DFD" w:rsidDel="00872B58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delText xml:space="preserve"> </w:delText>
                                </w:r>
                                <w:r w:rsidR="00532BEF" w:rsidRPr="00CC2DFD" w:rsidDel="00872B58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delText>Specifications</w:delText>
                                </w:r>
                              </w:del>
                            </w:p>
                            <w:p w14:paraId="2A93F504" w14:textId="485C7AF7" w:rsidR="00184524" w:rsidRPr="00CC2DFD" w:rsidRDefault="00184524" w:rsidP="00CC2DFD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del w:id="5" w:author="Sushanth Shetty" w:date="2021-10-19T18:06:00Z">
                                <w:r w:rsidDel="00872B58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delText>(CIR</w:delText>
                                </w:r>
                              </w:del>
                              <w:ins w:id="6" w:author="Sushanth Shetty" w:date="2021-10-19T18:06:00Z">
                                <w:r w:rsidR="00872B58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566E6E" wp14:editId="27D75BD6">
                                      <wp:extent cx="4502150" cy="1160780"/>
                                      <wp:effectExtent l="133350" t="114300" r="127000" b="172720"/>
                                      <wp:docPr id="7" name="image2.png" descr="A picture containing graphical user interface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2.png" descr="A picture containing graphical user interface&#10;&#10;Description automatically generated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6" cstate="print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02150" cy="11607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 w="88900" cap="sq">
                                                <a:solidFill>
                                                  <a:srgbClr val="FFFFFF"/>
                                                </a:solidFill>
                                                <a:miter lim="800000"/>
                                              </a:ln>
                                              <a:effectLst>
                                                <a:outerShdw blurRad="55000" dist="18000" dir="54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twoPt" dir="t">
                                                  <a:rot lat="0" lon="0" rev="7200000"/>
                                                </a:lightRig>
                                              </a:scene3d>
                                              <a:sp3d>
                                                <a:bevelT w="25400" h="19050"/>
                                                <a:contourClr>
                                                  <a:srgbClr val="FFFFFF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872B58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EE620A9" wp14:editId="7D7FBF71">
                                      <wp:extent cx="4502150" cy="1160780"/>
                                      <wp:effectExtent l="133350" t="114300" r="127000" b="172720"/>
                                      <wp:docPr id="8" name="image2.png" descr="A picture containing graphical user interface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image2.png" descr="A picture containing graphical user interface&#10;&#10;Description automatically generated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6" cstate="print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02150" cy="11607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 w="88900" cap="sq">
                                                <a:solidFill>
                                                  <a:srgbClr val="FFFFFF"/>
                                                </a:solidFill>
                                                <a:miter lim="800000"/>
                                              </a:ln>
                                              <a:effectLst>
                                                <a:outerShdw blurRad="55000" dist="18000" dir="54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twoPt" dir="t">
                                                  <a:rot lat="0" lon="0" rev="7200000"/>
                                                </a:lightRig>
                                              </a:scene3d>
                                              <a:sp3d>
                                                <a:bevelT w="25400" h="19050"/>
                                                <a:contourClr>
                                                  <a:srgbClr val="FFFFFF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del w:id="7" w:author="Sushanth Shetty" w:date="2021-10-19T18:06:00Z">
                                <w:r w:rsidDel="00872B58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delText>-003)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0E0F0AF6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margin-left:62.5pt;margin-top:5.2pt;width:38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" stroked="f">
                  <v:textbox style="mso-fit-shape-to-text:t">
                    <w:txbxContent>
                      <w:p w14:paraId="2682D775" w14:textId="50898FDE" w:rsidR="00532BEF" w:rsidDel="00872B58" w:rsidRDefault="00AD0501" w:rsidP="00CC2DFD">
                        <w:pPr>
                          <w:jc w:val="center"/>
                          <w:rPr>
                            <w:del w:id="8" w:author="Sushanth Shetty" w:date="2021-10-19T18:06:00Z"/>
                            <w:b/>
                            <w:bCs/>
                            <w:sz w:val="44"/>
                            <w:szCs w:val="44"/>
                          </w:rPr>
                        </w:pPr>
                        <w:del w:id="9" w:author="Sushanth Shetty" w:date="2021-10-19T18:06:00Z">
                          <w:r w:rsidDel="00872B58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delText>Requirement</w:delText>
                          </w:r>
                          <w:r w:rsidR="00044891" w:rsidRPr="00CC2DFD" w:rsidDel="00872B58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delText xml:space="preserve"> </w:delText>
                          </w:r>
                          <w:r w:rsidR="00532BEF" w:rsidRPr="00CC2DFD" w:rsidDel="00872B58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delText>Specifications</w:delText>
                          </w:r>
                        </w:del>
                      </w:p>
                      <w:p w14:paraId="2A93F504" w14:textId="485C7AF7" w:rsidR="00184524" w:rsidRPr="00CC2DFD" w:rsidRDefault="00184524" w:rsidP="00CC2DFD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del w:id="10" w:author="Sushanth Shetty" w:date="2021-10-19T18:06:00Z">
                          <w:r w:rsidDel="00872B58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delText>(CIR</w:delText>
                          </w:r>
                        </w:del>
                        <w:ins w:id="11" w:author="Sushanth Shetty" w:date="2021-10-19T18:06:00Z">
                          <w:r w:rsidR="00872B58">
                            <w:rPr>
                              <w:noProof/>
                            </w:rPr>
                            <w:drawing>
                              <wp:inline distT="0" distB="0" distL="0" distR="0" wp14:anchorId="6D566E6E" wp14:editId="27D75BD6">
                                <wp:extent cx="4502150" cy="1160780"/>
                                <wp:effectExtent l="133350" t="114300" r="127000" b="172720"/>
                                <wp:docPr id="7" name="image2.png" descr="A picture containing graphical user interfac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.png" descr="A picture containing graphical user interface&#10;&#10;Description automatically generated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6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02150" cy="11607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 w="88900" cap="sq">
                                          <a:solidFill>
                                            <a:srgbClr val="FFFFFF"/>
                                          </a:solidFill>
                                          <a:miter lim="800000"/>
                                        </a:ln>
                                        <a:effectLst>
                                          <a:outerShdw blurRad="55000" dist="18000" dir="5400000" algn="tl" rotWithShape="0">
                                            <a:srgbClr val="000000">
                                              <a:alpha val="40000"/>
                                            </a:srgb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twoPt" dir="t">
                                            <a:rot lat="0" lon="0" rev="7200000"/>
                                          </a:lightRig>
                                        </a:scene3d>
                                        <a:sp3d>
                                          <a:bevelT w="25400" h="19050"/>
                                          <a:contourClr>
                                            <a:srgbClr val="FFFFFF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872B58">
                            <w:rPr>
                              <w:noProof/>
                            </w:rPr>
                            <w:drawing>
                              <wp:inline distT="0" distB="0" distL="0" distR="0" wp14:anchorId="1EE620A9" wp14:editId="7D7FBF71">
                                <wp:extent cx="4502150" cy="1160780"/>
                                <wp:effectExtent l="133350" t="114300" r="127000" b="172720"/>
                                <wp:docPr id="8" name="image2.png" descr="A picture containing graphical user interfac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2.png" descr="A picture containing graphical user interface&#10;&#10;Description automatically generated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6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02150" cy="11607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 w="88900" cap="sq">
                                          <a:solidFill>
                                            <a:srgbClr val="FFFFFF"/>
                                          </a:solidFill>
                                          <a:miter lim="800000"/>
                                        </a:ln>
                                        <a:effectLst>
                                          <a:outerShdw blurRad="55000" dist="18000" dir="5400000" algn="tl" rotWithShape="0">
                                            <a:srgbClr val="000000">
                                              <a:alpha val="40000"/>
                                            </a:srgb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twoPt" dir="t">
                                            <a:rot lat="0" lon="0" rev="7200000"/>
                                          </a:lightRig>
                                        </a:scene3d>
                                        <a:sp3d>
                                          <a:bevelT w="25400" h="19050"/>
                                          <a:contourClr>
                                            <a:srgbClr val="FFFFFF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  <w:del w:id="12" w:author="Sushanth Shetty" w:date="2021-10-19T18:06:00Z">
                          <w:r w:rsidDel="00872B58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delText>-003)</w:delText>
                          </w:r>
                        </w:del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</w:p>
    <w:p w14:paraId="3FD93EE5" w14:textId="0D3421FF" w:rsidR="00532BEF" w:rsidRDefault="00532BEF" w:rsidP="00D50EA7">
      <w:pPr>
        <w:spacing w:after="98" w:line="259" w:lineRule="auto"/>
        <w:ind w:left="0" w:firstLine="0"/>
      </w:pPr>
    </w:p>
    <w:p w14:paraId="0B730F7A" w14:textId="20006D4C" w:rsidR="00CC2DFD" w:rsidRDefault="00872B58" w:rsidP="00D50EA7">
      <w:pPr>
        <w:spacing w:after="98" w:line="259" w:lineRule="auto"/>
        <w:ind w:left="0" w:firstLine="0"/>
      </w:pPr>
      <w:ins w:id="13" w:author="Sushanth Shetty" w:date="2021-10-19T18:07:00Z">
        <w:r w:rsidRPr="00D91600">
          <w:rPr>
            <w:noProof/>
            <w:sz w:val="20"/>
            <w:szCs w:val="20"/>
          </w:rPr>
          <w:drawing>
            <wp:anchor distT="0" distB="0" distL="0" distR="0" simplePos="0" relativeHeight="251676672" behindDoc="0" locked="0" layoutInCell="1" allowOverlap="1" wp14:anchorId="4A92656C" wp14:editId="0F1C3B34">
              <wp:simplePos x="0" y="0"/>
              <wp:positionH relativeFrom="margin">
                <wp:posOffset>522605</wp:posOffset>
              </wp:positionH>
              <wp:positionV relativeFrom="paragraph">
                <wp:posOffset>470958</wp:posOffset>
              </wp:positionV>
              <wp:extent cx="4941570" cy="1273810"/>
              <wp:effectExtent l="133350" t="114300" r="144780" b="173990"/>
              <wp:wrapTopAndBottom/>
              <wp:docPr id="9" name="image2.png" descr="A picture containing graphical user interfac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2.png" descr="A picture containing graphical user interface&#10;&#10;Description automatically generated"/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41570" cy="1273810"/>
                      </a:xfrm>
                      <a:prstGeom prst="rect">
                        <a:avLst/>
                      </a:prstGeom>
                      <a:solidFill>
                        <a:srgbClr val="FFFFFF">
                          <a:shade val="85000"/>
                        </a:srgbClr>
                      </a:solidFill>
                      <a:ln w="88900" cap="sq">
                        <a:solidFill>
                          <a:srgbClr val="FFFFFF"/>
                        </a:solidFill>
                        <a:miter lim="800000"/>
                      </a:ln>
                      <a:effectLst>
                        <a:outerShdw blurRad="55000" dist="180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>
                          <a:rot lat="0" lon="0" rev="7200000"/>
                        </a:lightRig>
                      </a:scene3d>
                      <a:sp3d>
                        <a:bevelT w="25400" h="1905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2EB3BE4F" w14:textId="11FB49AE" w:rsidR="00CC2DFD" w:rsidRDefault="00CC2DFD">
      <w:pPr>
        <w:spacing w:after="98" w:line="259" w:lineRule="auto"/>
        <w:ind w:left="0" w:firstLine="0"/>
        <w:jc w:val="center"/>
        <w:pPrChange w:id="14" w:author="Sushanth Shetty" w:date="2021-10-19T18:07:00Z">
          <w:pPr>
            <w:spacing w:after="98" w:line="259" w:lineRule="auto"/>
            <w:ind w:left="0" w:firstLine="0"/>
          </w:pPr>
        </w:pPrChange>
      </w:pPr>
    </w:p>
    <w:p w14:paraId="3C2CCE7D" w14:textId="6A794211" w:rsidR="00CC2DFD" w:rsidRDefault="00CC2DFD" w:rsidP="00D50EA7">
      <w:pPr>
        <w:spacing w:after="98" w:line="259" w:lineRule="auto"/>
        <w:ind w:left="0" w:firstLine="0"/>
      </w:pPr>
    </w:p>
    <w:p w14:paraId="2A0E3224" w14:textId="7DA654C2" w:rsidR="00CC2DFD" w:rsidRDefault="00CC2DFD" w:rsidP="00D50EA7">
      <w:pPr>
        <w:spacing w:after="98" w:line="259" w:lineRule="auto"/>
        <w:ind w:left="0" w:firstLine="0"/>
      </w:pPr>
    </w:p>
    <w:p w14:paraId="710E93D4" w14:textId="574A27DF" w:rsidR="00CC2DFD" w:rsidRDefault="00CC2DFD" w:rsidP="00D50EA7">
      <w:pPr>
        <w:spacing w:after="98" w:line="259" w:lineRule="auto"/>
        <w:ind w:left="0" w:firstLine="0"/>
      </w:pPr>
    </w:p>
    <w:p w14:paraId="52E87997" w14:textId="3B8D7F0E" w:rsidR="00CC2DFD" w:rsidDel="00872B58" w:rsidRDefault="00CC2DFD" w:rsidP="00D50EA7">
      <w:pPr>
        <w:spacing w:after="98" w:line="259" w:lineRule="auto"/>
        <w:ind w:left="0" w:firstLine="0"/>
        <w:rPr>
          <w:del w:id="15" w:author="Sushanth Shetty" w:date="2021-10-19T18:07:00Z"/>
        </w:rPr>
      </w:pPr>
    </w:p>
    <w:p w14:paraId="3E5016D3" w14:textId="21887538" w:rsidR="00CC2DFD" w:rsidRDefault="00CC2DFD" w:rsidP="00D50EA7">
      <w:pPr>
        <w:spacing w:after="98" w:line="259" w:lineRule="auto"/>
        <w:ind w:left="0" w:firstLine="0"/>
      </w:pPr>
    </w:p>
    <w:p w14:paraId="0B05B3A6" w14:textId="74C993A9" w:rsidR="00CC2DFD" w:rsidRDefault="00CC2DFD" w:rsidP="00D50EA7">
      <w:pPr>
        <w:spacing w:after="98" w:line="259" w:lineRule="auto"/>
        <w:ind w:left="0" w:firstLine="0"/>
      </w:pPr>
    </w:p>
    <w:p w14:paraId="7432A89C" w14:textId="7F7672C7" w:rsidR="00CC2DFD" w:rsidDel="00872B58" w:rsidRDefault="00CC2DFD" w:rsidP="00D50EA7">
      <w:pPr>
        <w:spacing w:after="98" w:line="259" w:lineRule="auto"/>
        <w:ind w:left="0" w:firstLine="0"/>
        <w:rPr>
          <w:del w:id="16" w:author="Sushanth Shetty" w:date="2021-10-19T18:07:00Z"/>
        </w:rPr>
      </w:pPr>
    </w:p>
    <w:p w14:paraId="58929E30" w14:textId="7E1E3FF0" w:rsidR="00CC2DFD" w:rsidDel="00872B58" w:rsidRDefault="00CC2DFD" w:rsidP="00D50EA7">
      <w:pPr>
        <w:spacing w:after="98" w:line="259" w:lineRule="auto"/>
        <w:ind w:left="0" w:firstLine="0"/>
        <w:rPr>
          <w:del w:id="17" w:author="Sushanth Shetty" w:date="2021-10-19T18:07:00Z"/>
        </w:rPr>
      </w:pPr>
    </w:p>
    <w:p w14:paraId="193B0625" w14:textId="6987DFEF" w:rsidR="00CC2DFD" w:rsidDel="00872B58" w:rsidRDefault="00CC2DFD" w:rsidP="00D50EA7">
      <w:pPr>
        <w:spacing w:after="98" w:line="259" w:lineRule="auto"/>
        <w:ind w:left="0" w:firstLine="0"/>
        <w:rPr>
          <w:del w:id="18" w:author="Sushanth Shetty" w:date="2021-10-19T18:07:00Z"/>
        </w:rPr>
      </w:pPr>
    </w:p>
    <w:p w14:paraId="69FCE530" w14:textId="1CA6B682" w:rsidR="001B49D2" w:rsidDel="00872B58" w:rsidRDefault="001B49D2" w:rsidP="001B49D2">
      <w:pPr>
        <w:rPr>
          <w:del w:id="19" w:author="Sushanth Shetty" w:date="2021-10-19T18:07:00Z"/>
          <w:lang w:val="en-US" w:eastAsia="en-US"/>
        </w:rPr>
      </w:pPr>
    </w:p>
    <w:p w14:paraId="3798C84E" w14:textId="42B4552B" w:rsidR="001B49D2" w:rsidDel="00872B58" w:rsidRDefault="001B49D2" w:rsidP="001B49D2">
      <w:pPr>
        <w:rPr>
          <w:del w:id="20" w:author="Sushanth Shetty" w:date="2021-10-19T18:07:00Z"/>
          <w:lang w:val="en-US" w:eastAsia="en-US"/>
        </w:rPr>
      </w:pPr>
    </w:p>
    <w:p w14:paraId="136FD70D" w14:textId="1B343874" w:rsidR="00EB4438" w:rsidDel="00872B58" w:rsidRDefault="00EB4438" w:rsidP="005A6A8B">
      <w:pPr>
        <w:rPr>
          <w:del w:id="21" w:author="Sushanth Shetty" w:date="2021-10-19T18:07:00Z"/>
        </w:rPr>
      </w:pPr>
    </w:p>
    <w:p w14:paraId="5BCEB997" w14:textId="24B2CB45" w:rsidR="00EB4438" w:rsidDel="007E7336" w:rsidRDefault="00EB4438" w:rsidP="005A6A8B">
      <w:pPr>
        <w:rPr>
          <w:del w:id="22" w:author="Sushanth Shetty" w:date="2021-10-19T17:59:00Z"/>
        </w:rPr>
      </w:pPr>
    </w:p>
    <w:p w14:paraId="7A2CE1BE" w14:textId="26DD2166" w:rsidR="00EB4438" w:rsidDel="007E7336" w:rsidRDefault="00EB4438" w:rsidP="005A6A8B">
      <w:pPr>
        <w:rPr>
          <w:del w:id="23" w:author="Sushanth Shetty" w:date="2021-10-19T17:59:00Z"/>
        </w:rPr>
      </w:pPr>
    </w:p>
    <w:p w14:paraId="0C5704C6" w14:textId="77777777" w:rsidR="00EB4438" w:rsidRPr="005A6A8B" w:rsidDel="007E7336" w:rsidRDefault="00EB4438" w:rsidP="005A6A8B">
      <w:pPr>
        <w:rPr>
          <w:del w:id="24" w:author="Sushanth Shetty" w:date="2021-10-19T17:59:00Z"/>
          <w:lang w:val="en-US" w:eastAsia="en-US"/>
        </w:rPr>
      </w:pPr>
    </w:p>
    <w:p w14:paraId="64BA92FB" w14:textId="3D6667D9" w:rsidR="00EB4438" w:rsidDel="00872B58" w:rsidRDefault="00EB4438" w:rsidP="00EB4438">
      <w:pPr>
        <w:ind w:left="0" w:firstLine="0"/>
        <w:rPr>
          <w:del w:id="25" w:author="Sushanth Shetty" w:date="2021-10-19T18:07:00Z"/>
        </w:rPr>
      </w:pPr>
    </w:p>
    <w:p w14:paraId="40ACBAC0" w14:textId="77777777" w:rsidR="00EB4438" w:rsidRPr="00D609DF" w:rsidRDefault="00EB4438" w:rsidP="00AD6AA0"/>
    <w:sdt>
      <w:sdtPr>
        <w:rPr>
          <w:rFonts w:ascii="Arial" w:eastAsia="Arial" w:hAnsi="Arial" w:cs="Arial"/>
          <w:color w:val="000000"/>
          <w:sz w:val="22"/>
          <w:szCs w:val="22"/>
          <w:lang w:val="en-IN" w:eastAsia="en-IN"/>
        </w:rPr>
        <w:id w:val="245687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C1C872" w14:textId="726427A6" w:rsidR="00536D08" w:rsidRDefault="00536D08" w:rsidP="00536D08">
          <w:pPr>
            <w:pStyle w:val="TOCHeading"/>
            <w:jc w:val="center"/>
          </w:pPr>
          <w:r>
            <w:t>Contents</w:t>
          </w:r>
        </w:p>
        <w:p w14:paraId="3AB4090A" w14:textId="4924D991" w:rsidR="00536D08" w:rsidRPr="007E7336" w:rsidDel="007E7336" w:rsidRDefault="00536D08">
          <w:pPr>
            <w:pStyle w:val="TOC1"/>
            <w:tabs>
              <w:tab w:val="left" w:pos="440"/>
              <w:tab w:val="right" w:leader="dot" w:pos="10076"/>
            </w:tabs>
            <w:rPr>
              <w:del w:id="26" w:author="Sushanth Shetty" w:date="2021-10-19T17:56:00Z"/>
              <w:rFonts w:eastAsiaTheme="minorEastAsia" w:cstheme="minorBidi"/>
              <w:noProof/>
              <w:color w:val="auto"/>
            </w:rPr>
          </w:pPr>
          <w:del w:id="27" w:author="Sushanth Shetty" w:date="2021-10-19T17:58:00Z">
            <w:r w:rsidRPr="007E7336" w:rsidDel="007E7336">
              <w:rPr>
                <w:rPrChange w:id="28" w:author="Sushanth Shetty" w:date="2021-10-19T18:00:00Z">
                  <w:rPr>
                    <w:b w:val="0"/>
                    <w:bCs w:val="0"/>
                  </w:rPr>
                </w:rPrChange>
              </w:rPr>
              <w:fldChar w:fldCharType="begin"/>
            </w:r>
            <w:r w:rsidRPr="007E7336" w:rsidDel="007E7336">
              <w:rPr>
                <w:b w:val="0"/>
                <w:bCs w:val="0"/>
              </w:rPr>
              <w:delInstrText xml:space="preserve"> TOC \o "1-3" \h \z \u </w:delInstrText>
            </w:r>
            <w:r w:rsidRPr="007E7336" w:rsidDel="007E7336">
              <w:rPr>
                <w:rPrChange w:id="29" w:author="Sushanth Shetty" w:date="2021-10-19T18:00:00Z">
                  <w:rPr>
                    <w:b w:val="0"/>
                    <w:bCs w:val="0"/>
                    <w:noProof/>
                  </w:rPr>
                </w:rPrChange>
              </w:rPr>
              <w:fldChar w:fldCharType="separate"/>
            </w:r>
          </w:del>
          <w:del w:id="30" w:author="Sushanth Shetty" w:date="2021-10-19T17:56:00Z">
            <w:r w:rsidRPr="007E7336" w:rsidDel="007E7336">
              <w:rPr>
                <w:rPrChange w:id="31" w:author="Sushanth Shetty" w:date="2021-10-19T18:00:00Z">
                  <w:rPr>
                    <w:rStyle w:val="Hyperlink"/>
                    <w:noProof/>
                  </w:rPr>
                </w:rPrChange>
              </w:rPr>
              <w:delText>1.</w:delText>
            </w:r>
            <w:r w:rsidRPr="007E7336" w:rsidDel="007E7336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7E7336" w:rsidDel="007E7336">
              <w:rPr>
                <w:rPrChange w:id="32" w:author="Sushanth Shetty" w:date="2021-10-19T18:00:00Z">
                  <w:rPr>
                    <w:rStyle w:val="Hyperlink"/>
                    <w:noProof/>
                  </w:rPr>
                </w:rPrChange>
              </w:rPr>
              <w:delText>PURPOSE</w:delText>
            </w:r>
            <w:r w:rsidRPr="007E7336" w:rsidDel="007E7336">
              <w:rPr>
                <w:b w:val="0"/>
                <w:bCs w:val="0"/>
                <w:noProof/>
                <w:webHidden/>
              </w:rPr>
              <w:tab/>
            </w:r>
            <w:r w:rsidR="005A719D" w:rsidRPr="007E7336" w:rsidDel="007E7336">
              <w:rPr>
                <w:b w:val="0"/>
                <w:bCs w:val="0"/>
                <w:noProof/>
                <w:webHidden/>
              </w:rPr>
              <w:delText>4</w:delText>
            </w:r>
          </w:del>
        </w:p>
        <w:p w14:paraId="27CB9C13" w14:textId="6C2E5582" w:rsidR="00536D08" w:rsidRPr="007E7336" w:rsidDel="007E7336" w:rsidRDefault="00536D08">
          <w:pPr>
            <w:pStyle w:val="TOC1"/>
            <w:tabs>
              <w:tab w:val="left" w:pos="440"/>
              <w:tab w:val="right" w:leader="dot" w:pos="10076"/>
            </w:tabs>
            <w:rPr>
              <w:del w:id="33" w:author="Sushanth Shetty" w:date="2021-10-19T17:56:00Z"/>
              <w:rFonts w:eastAsiaTheme="minorEastAsia" w:cstheme="minorBidi"/>
              <w:noProof/>
              <w:color w:val="auto"/>
            </w:rPr>
          </w:pPr>
          <w:del w:id="34" w:author="Sushanth Shetty" w:date="2021-10-19T17:56:00Z">
            <w:r w:rsidRPr="007E7336" w:rsidDel="007E7336">
              <w:rPr>
                <w:rPrChange w:id="35" w:author="Sushanth Shetty" w:date="2021-10-19T18:00:00Z">
                  <w:rPr>
                    <w:rStyle w:val="Hyperlink"/>
                    <w:noProof/>
                  </w:rPr>
                </w:rPrChange>
              </w:rPr>
              <w:delText>2.</w:delText>
            </w:r>
            <w:r w:rsidRPr="007E7336" w:rsidDel="007E7336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7E7336" w:rsidDel="007E7336">
              <w:rPr>
                <w:rPrChange w:id="36" w:author="Sushanth Shetty" w:date="2021-10-19T18:00:00Z">
                  <w:rPr>
                    <w:rStyle w:val="Hyperlink"/>
                    <w:noProof/>
                  </w:rPr>
                </w:rPrChange>
              </w:rPr>
              <w:delText>SCOPE</w:delText>
            </w:r>
            <w:r w:rsidRPr="007E7336" w:rsidDel="007E7336">
              <w:rPr>
                <w:b w:val="0"/>
                <w:bCs w:val="0"/>
                <w:noProof/>
                <w:webHidden/>
              </w:rPr>
              <w:tab/>
            </w:r>
            <w:r w:rsidR="005A719D" w:rsidRPr="007E7336" w:rsidDel="007E7336">
              <w:rPr>
                <w:b w:val="0"/>
                <w:bCs w:val="0"/>
                <w:noProof/>
                <w:webHidden/>
              </w:rPr>
              <w:delText>4</w:delText>
            </w:r>
          </w:del>
        </w:p>
        <w:p w14:paraId="492F5DC4" w14:textId="77754641" w:rsidR="00536D08" w:rsidRPr="007E7336" w:rsidDel="007E7336" w:rsidRDefault="00536D08">
          <w:pPr>
            <w:pStyle w:val="TOC1"/>
            <w:tabs>
              <w:tab w:val="left" w:pos="440"/>
              <w:tab w:val="right" w:leader="dot" w:pos="10076"/>
            </w:tabs>
            <w:rPr>
              <w:del w:id="37" w:author="Sushanth Shetty" w:date="2021-10-19T17:56:00Z"/>
              <w:rFonts w:eastAsiaTheme="minorEastAsia" w:cstheme="minorBidi"/>
              <w:noProof/>
              <w:color w:val="auto"/>
            </w:rPr>
          </w:pPr>
          <w:del w:id="38" w:author="Sushanth Shetty" w:date="2021-10-19T17:56:00Z">
            <w:r w:rsidRPr="007E7336" w:rsidDel="007E7336">
              <w:rPr>
                <w:rPrChange w:id="39" w:author="Sushanth Shetty" w:date="2021-10-19T18:00:00Z">
                  <w:rPr>
                    <w:rStyle w:val="Hyperlink"/>
                    <w:noProof/>
                  </w:rPr>
                </w:rPrChange>
              </w:rPr>
              <w:delText>3.</w:delText>
            </w:r>
            <w:r w:rsidRPr="007E7336" w:rsidDel="007E7336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7E7336" w:rsidDel="007E7336">
              <w:rPr>
                <w:rPrChange w:id="40" w:author="Sushanth Shetty" w:date="2021-10-19T18:00:00Z">
                  <w:rPr>
                    <w:rStyle w:val="Hyperlink"/>
                    <w:noProof/>
                  </w:rPr>
                </w:rPrChange>
              </w:rPr>
              <w:delText>DEFINITIONS &amp; ABBREVIATIONS</w:delText>
            </w:r>
            <w:r w:rsidRPr="007E7336" w:rsidDel="007E7336">
              <w:rPr>
                <w:b w:val="0"/>
                <w:bCs w:val="0"/>
                <w:noProof/>
                <w:webHidden/>
              </w:rPr>
              <w:tab/>
            </w:r>
          </w:del>
          <w:del w:id="41" w:author="Sushanth Shetty" w:date="2021-10-19T17:21:00Z">
            <w:r w:rsidRPr="007E7336" w:rsidDel="005A719D">
              <w:rPr>
                <w:b w:val="0"/>
                <w:bCs w:val="0"/>
                <w:noProof/>
                <w:webHidden/>
              </w:rPr>
              <w:delText>4</w:delText>
            </w:r>
          </w:del>
        </w:p>
        <w:p w14:paraId="392D1261" w14:textId="704F3A61" w:rsidR="00536D08" w:rsidRPr="007E7336" w:rsidDel="007E7336" w:rsidRDefault="00536D08">
          <w:pPr>
            <w:pStyle w:val="TOC1"/>
            <w:tabs>
              <w:tab w:val="left" w:pos="440"/>
              <w:tab w:val="right" w:leader="dot" w:pos="10076"/>
            </w:tabs>
            <w:rPr>
              <w:del w:id="42" w:author="Sushanth Shetty" w:date="2021-10-19T17:56:00Z"/>
              <w:rFonts w:eastAsiaTheme="minorEastAsia" w:cstheme="minorBidi"/>
              <w:noProof/>
              <w:color w:val="auto"/>
            </w:rPr>
          </w:pPr>
          <w:del w:id="43" w:author="Sushanth Shetty" w:date="2021-10-19T17:56:00Z">
            <w:r w:rsidRPr="007E7336" w:rsidDel="007E7336">
              <w:rPr>
                <w:rPrChange w:id="44" w:author="Sushanth Shetty" w:date="2021-10-19T18:00:00Z">
                  <w:rPr>
                    <w:rStyle w:val="Hyperlink"/>
                    <w:noProof/>
                  </w:rPr>
                </w:rPrChange>
              </w:rPr>
              <w:delText>4.</w:delText>
            </w:r>
            <w:r w:rsidRPr="007E7336" w:rsidDel="007E7336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</w:del>
          <w:del w:id="45" w:author="Sushanth Shetty" w:date="2021-10-19T17:54:00Z">
            <w:r w:rsidRPr="007E7336" w:rsidDel="007E7336">
              <w:rPr>
                <w:rPrChange w:id="46" w:author="Sushanth Shetty" w:date="2021-10-19T18:00:00Z">
                  <w:rPr>
                    <w:rStyle w:val="Hyperlink"/>
                    <w:noProof/>
                  </w:rPr>
                </w:rPrChange>
              </w:rPr>
              <w:delText>BUSINESS PROCESS OVERVIEW</w:delText>
            </w:r>
          </w:del>
          <w:del w:id="47" w:author="Sushanth Shetty" w:date="2021-10-19T17:56:00Z">
            <w:r w:rsidRPr="007E7336" w:rsidDel="007E7336">
              <w:rPr>
                <w:b w:val="0"/>
                <w:bCs w:val="0"/>
                <w:noProof/>
                <w:webHidden/>
              </w:rPr>
              <w:tab/>
            </w:r>
          </w:del>
          <w:del w:id="48" w:author="Sushanth Shetty" w:date="2021-10-19T17:21:00Z">
            <w:r w:rsidRPr="007E7336" w:rsidDel="005A719D">
              <w:rPr>
                <w:b w:val="0"/>
                <w:bCs w:val="0"/>
                <w:noProof/>
                <w:webHidden/>
              </w:rPr>
              <w:delText>5</w:delText>
            </w:r>
          </w:del>
        </w:p>
        <w:p w14:paraId="1126D57A" w14:textId="7CD14BEA" w:rsidR="00536D08" w:rsidRPr="007E7336" w:rsidDel="007E7336" w:rsidRDefault="00536D08">
          <w:pPr>
            <w:pStyle w:val="TOC1"/>
            <w:tabs>
              <w:tab w:val="left" w:pos="440"/>
              <w:tab w:val="right" w:leader="dot" w:pos="10076"/>
            </w:tabs>
            <w:rPr>
              <w:del w:id="49" w:author="Sushanth Shetty" w:date="2021-10-19T17:56:00Z"/>
              <w:rFonts w:eastAsiaTheme="minorEastAsia" w:cstheme="minorBidi"/>
              <w:noProof/>
              <w:color w:val="auto"/>
            </w:rPr>
          </w:pPr>
          <w:del w:id="50" w:author="Sushanth Shetty" w:date="2021-10-19T17:56:00Z">
            <w:r w:rsidRPr="007E7336" w:rsidDel="007E7336">
              <w:rPr>
                <w:rPrChange w:id="51" w:author="Sushanth Shetty" w:date="2021-10-19T18:00:00Z">
                  <w:rPr>
                    <w:rStyle w:val="Hyperlink"/>
                    <w:noProof/>
                  </w:rPr>
                </w:rPrChange>
              </w:rPr>
              <w:delText>5.</w:delText>
            </w:r>
            <w:r w:rsidRPr="007E7336" w:rsidDel="007E7336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</w:del>
          <w:del w:id="52" w:author="Sushanth Shetty" w:date="2021-10-19T17:55:00Z">
            <w:r w:rsidRPr="007E7336" w:rsidDel="007E7336">
              <w:rPr>
                <w:rPrChange w:id="53" w:author="Sushanth Shetty" w:date="2021-10-19T18:00:00Z">
                  <w:rPr>
                    <w:rStyle w:val="Hyperlink"/>
                    <w:noProof/>
                  </w:rPr>
                </w:rPrChange>
              </w:rPr>
              <w:delText>SYSTEM ARCHITECTURE DIAGRAM</w:delText>
            </w:r>
          </w:del>
          <w:del w:id="54" w:author="Sushanth Shetty" w:date="2021-10-19T17:56:00Z">
            <w:r w:rsidRPr="007E7336" w:rsidDel="007E7336">
              <w:rPr>
                <w:rPrChange w:id="55" w:author="Sushanth Shetty" w:date="2021-10-19T18:00:00Z">
                  <w:rPr>
                    <w:rStyle w:val="Hyperlink"/>
                    <w:noProof/>
                  </w:rPr>
                </w:rPrChange>
              </w:rPr>
              <w:delText>:</w:delText>
            </w:r>
            <w:r w:rsidRPr="007E7336" w:rsidDel="007E7336">
              <w:rPr>
                <w:b w:val="0"/>
                <w:bCs w:val="0"/>
                <w:noProof/>
                <w:webHidden/>
              </w:rPr>
              <w:tab/>
            </w:r>
          </w:del>
          <w:del w:id="56" w:author="Sushanth Shetty" w:date="2021-10-19T17:21:00Z">
            <w:r w:rsidRPr="007E7336" w:rsidDel="005A719D">
              <w:rPr>
                <w:b w:val="0"/>
                <w:bCs w:val="0"/>
                <w:noProof/>
                <w:webHidden/>
              </w:rPr>
              <w:delText>6</w:delText>
            </w:r>
          </w:del>
        </w:p>
        <w:p w14:paraId="19D872AE" w14:textId="17765CC9" w:rsidR="00536D08" w:rsidRPr="007E7336" w:rsidDel="007E7336" w:rsidRDefault="00536D08">
          <w:pPr>
            <w:pStyle w:val="TOC1"/>
            <w:tabs>
              <w:tab w:val="left" w:pos="440"/>
              <w:tab w:val="right" w:leader="dot" w:pos="10076"/>
            </w:tabs>
            <w:rPr>
              <w:del w:id="57" w:author="Sushanth Shetty" w:date="2021-10-19T17:56:00Z"/>
              <w:rFonts w:eastAsiaTheme="minorEastAsia" w:cstheme="minorBidi"/>
              <w:noProof/>
              <w:color w:val="auto"/>
            </w:rPr>
          </w:pPr>
          <w:del w:id="58" w:author="Sushanth Shetty" w:date="2021-10-19T17:56:00Z">
            <w:r w:rsidRPr="007E7336" w:rsidDel="007E7336">
              <w:rPr>
                <w:rPrChange w:id="59" w:author="Sushanth Shetty" w:date="2021-10-19T18:00:00Z">
                  <w:rPr>
                    <w:rStyle w:val="Hyperlink"/>
                    <w:noProof/>
                  </w:rPr>
                </w:rPrChange>
              </w:rPr>
              <w:delText>6.</w:delText>
            </w:r>
            <w:r w:rsidRPr="007E7336" w:rsidDel="007E7336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</w:del>
          <w:del w:id="60" w:author="Sushanth Shetty" w:date="2021-10-19T17:55:00Z">
            <w:r w:rsidRPr="007E7336" w:rsidDel="007E7336">
              <w:rPr>
                <w:rPrChange w:id="61" w:author="Sushanth Shetty" w:date="2021-10-19T18:00:00Z">
                  <w:rPr>
                    <w:rStyle w:val="Hyperlink"/>
                    <w:noProof/>
                  </w:rPr>
                </w:rPrChange>
              </w:rPr>
              <w:delText>REQUIREMENTS</w:delText>
            </w:r>
          </w:del>
          <w:del w:id="62" w:author="Sushanth Shetty" w:date="2021-10-19T17:56:00Z">
            <w:r w:rsidRPr="007E7336" w:rsidDel="007E7336">
              <w:rPr>
                <w:b w:val="0"/>
                <w:bCs w:val="0"/>
                <w:noProof/>
                <w:webHidden/>
              </w:rPr>
              <w:tab/>
            </w:r>
          </w:del>
          <w:del w:id="63" w:author="Sushanth Shetty" w:date="2021-10-19T17:21:00Z">
            <w:r w:rsidRPr="007E7336" w:rsidDel="005A719D">
              <w:rPr>
                <w:b w:val="0"/>
                <w:bCs w:val="0"/>
                <w:noProof/>
                <w:webHidden/>
              </w:rPr>
              <w:delText>6</w:delText>
            </w:r>
          </w:del>
        </w:p>
        <w:p w14:paraId="7643CCFD" w14:textId="4610872E" w:rsidR="00536D08" w:rsidRPr="007E7336" w:rsidDel="007E7336" w:rsidRDefault="00536D08">
          <w:pPr>
            <w:pStyle w:val="TOC1"/>
            <w:tabs>
              <w:tab w:val="left" w:pos="440"/>
              <w:tab w:val="right" w:leader="dot" w:pos="10076"/>
            </w:tabs>
            <w:rPr>
              <w:del w:id="64" w:author="Sushanth Shetty" w:date="2021-10-19T17:56:00Z"/>
              <w:rFonts w:eastAsiaTheme="minorEastAsia" w:cstheme="minorBidi"/>
              <w:noProof/>
              <w:color w:val="auto"/>
            </w:rPr>
          </w:pPr>
          <w:del w:id="65" w:author="Sushanth Shetty" w:date="2021-10-19T17:56:00Z">
            <w:r w:rsidRPr="007E7336" w:rsidDel="007E7336">
              <w:rPr>
                <w:rPrChange w:id="66" w:author="Sushanth Shetty" w:date="2021-10-19T18:00:00Z">
                  <w:rPr>
                    <w:rStyle w:val="Hyperlink"/>
                    <w:noProof/>
                  </w:rPr>
                </w:rPrChange>
              </w:rPr>
              <w:delText>7.</w:delText>
            </w:r>
            <w:r w:rsidRPr="007E7336" w:rsidDel="007E7336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</w:del>
          <w:del w:id="67" w:author="Sushanth Shetty" w:date="2021-10-19T17:55:00Z">
            <w:r w:rsidRPr="007E7336" w:rsidDel="007E7336">
              <w:rPr>
                <w:rPrChange w:id="68" w:author="Sushanth Shetty" w:date="2021-10-19T18:00:00Z">
                  <w:rPr>
                    <w:rStyle w:val="Hyperlink"/>
                    <w:noProof/>
                  </w:rPr>
                </w:rPrChange>
              </w:rPr>
              <w:delText>SYSTEM BACKUP</w:delText>
            </w:r>
          </w:del>
          <w:del w:id="69" w:author="Sushanth Shetty" w:date="2021-10-19T17:56:00Z">
            <w:r w:rsidRPr="007E7336" w:rsidDel="007E7336">
              <w:rPr>
                <w:b w:val="0"/>
                <w:bCs w:val="0"/>
                <w:noProof/>
                <w:webHidden/>
              </w:rPr>
              <w:tab/>
            </w:r>
          </w:del>
          <w:del w:id="70" w:author="Sushanth Shetty" w:date="2021-10-19T17:21:00Z">
            <w:r w:rsidRPr="007E7336" w:rsidDel="005A719D">
              <w:rPr>
                <w:b w:val="0"/>
                <w:bCs w:val="0"/>
                <w:noProof/>
                <w:webHidden/>
              </w:rPr>
              <w:delText>7</w:delText>
            </w:r>
          </w:del>
        </w:p>
        <w:p w14:paraId="221BFE8C" w14:textId="4FCAD086" w:rsidR="00536D08" w:rsidRPr="007E7336" w:rsidDel="007E7336" w:rsidRDefault="00536D08">
          <w:pPr>
            <w:pStyle w:val="TOC1"/>
            <w:tabs>
              <w:tab w:val="left" w:pos="440"/>
              <w:tab w:val="right" w:leader="dot" w:pos="10076"/>
            </w:tabs>
            <w:rPr>
              <w:del w:id="71" w:author="Sushanth Shetty" w:date="2021-10-19T17:56:00Z"/>
              <w:rFonts w:eastAsiaTheme="minorEastAsia" w:cstheme="minorBidi"/>
              <w:noProof/>
              <w:color w:val="auto"/>
            </w:rPr>
          </w:pPr>
          <w:del w:id="72" w:author="Sushanth Shetty" w:date="2021-10-19T17:56:00Z">
            <w:r w:rsidRPr="007E7336" w:rsidDel="007E7336">
              <w:rPr>
                <w:rPrChange w:id="73" w:author="Sushanth Shetty" w:date="2021-10-19T18:00:00Z">
                  <w:rPr>
                    <w:rStyle w:val="Hyperlink"/>
                    <w:noProof/>
                  </w:rPr>
                </w:rPrChange>
              </w:rPr>
              <w:delText>8.</w:delText>
            </w:r>
            <w:r w:rsidRPr="007E7336" w:rsidDel="007E7336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7E7336" w:rsidDel="007E7336">
              <w:rPr>
                <w:rPrChange w:id="74" w:author="Sushanth Shetty" w:date="2021-10-19T18:00:00Z">
                  <w:rPr>
                    <w:rStyle w:val="Hyperlink"/>
                    <w:noProof/>
                  </w:rPr>
                </w:rPrChange>
              </w:rPr>
              <w:delText>REFERENCES</w:delText>
            </w:r>
            <w:r w:rsidRPr="007E7336" w:rsidDel="007E7336">
              <w:rPr>
                <w:b w:val="0"/>
                <w:bCs w:val="0"/>
                <w:noProof/>
                <w:webHidden/>
              </w:rPr>
              <w:tab/>
            </w:r>
          </w:del>
          <w:del w:id="75" w:author="Sushanth Shetty" w:date="2021-10-19T17:21:00Z">
            <w:r w:rsidRPr="007E7336" w:rsidDel="005A719D">
              <w:rPr>
                <w:b w:val="0"/>
                <w:bCs w:val="0"/>
                <w:noProof/>
                <w:webHidden/>
              </w:rPr>
              <w:delText>7</w:delText>
            </w:r>
          </w:del>
        </w:p>
        <w:p w14:paraId="61E98947" w14:textId="63155E84" w:rsidR="007E7336" w:rsidRPr="007E7336" w:rsidRDefault="00536D08">
          <w:pPr>
            <w:pStyle w:val="TOC2"/>
            <w:tabs>
              <w:tab w:val="left" w:pos="660"/>
              <w:tab w:val="right" w:leader="underscore" w:pos="9350"/>
            </w:tabs>
            <w:rPr>
              <w:ins w:id="76" w:author="Sushanth Shetty" w:date="2021-10-19T17:58:00Z"/>
              <w:rFonts w:eastAsiaTheme="minorEastAsia" w:cstheme="minorBidi"/>
              <w:b/>
              <w:bCs/>
              <w:i w:val="0"/>
              <w:iCs w:val="0"/>
              <w:noProof/>
              <w:color w:val="auto"/>
              <w:rPrChange w:id="77" w:author="Sushanth Shetty" w:date="2021-10-19T18:00:00Z">
                <w:rPr>
                  <w:ins w:id="78" w:author="Sushanth Shetty" w:date="2021-10-19T17:58:00Z"/>
                  <w:rFonts w:eastAsiaTheme="minorEastAsia" w:cstheme="minorBidi"/>
                  <w:b/>
                  <w:bCs/>
                  <w:noProof/>
                  <w:color w:val="auto"/>
                </w:rPr>
              </w:rPrChange>
            </w:rPr>
          </w:pPr>
          <w:del w:id="79" w:author="Sushanth Shetty" w:date="2021-10-19T17:58:00Z">
            <w:r w:rsidRPr="007E7336" w:rsidDel="007E7336">
              <w:rPr>
                <w:b/>
                <w:bCs/>
                <w:i w:val="0"/>
                <w:iCs w:val="0"/>
                <w:noProof/>
                <w:rPrChange w:id="80" w:author="Sushanth Shetty" w:date="2021-10-19T18:00:00Z">
                  <w:rPr>
                    <w:b/>
                    <w:bCs/>
                    <w:noProof/>
                  </w:rPr>
                </w:rPrChange>
              </w:rPr>
              <w:fldChar w:fldCharType="end"/>
            </w:r>
          </w:del>
          <w:ins w:id="81" w:author="Sushanth Shetty" w:date="2021-10-19T17:58:00Z">
            <w:r w:rsidR="007E7336" w:rsidRPr="007E7336">
              <w:rPr>
                <w:b/>
                <w:bCs/>
                <w:i w:val="0"/>
                <w:iCs w:val="0"/>
                <w:noProof/>
                <w:rPrChange w:id="82" w:author="Sushanth Shetty" w:date="2021-10-19T18:00:00Z">
                  <w:rPr>
                    <w:b/>
                    <w:bCs/>
                    <w:noProof/>
                  </w:rPr>
                </w:rPrChange>
              </w:rPr>
              <w:fldChar w:fldCharType="begin"/>
            </w:r>
            <w:r w:rsidR="007E7336" w:rsidRPr="007E7336">
              <w:rPr>
                <w:b/>
                <w:bCs/>
                <w:i w:val="0"/>
                <w:iCs w:val="0"/>
                <w:noProof/>
                <w:rPrChange w:id="83" w:author="Sushanth Shetty" w:date="2021-10-19T18:00:00Z">
                  <w:rPr>
                    <w:b/>
                    <w:bCs/>
                    <w:noProof/>
                  </w:rPr>
                </w:rPrChange>
              </w:rPr>
              <w:instrText xml:space="preserve"> TOC \o "1-5" \h \z \u </w:instrText>
            </w:r>
          </w:ins>
          <w:r w:rsidR="007E7336" w:rsidRPr="007E7336">
            <w:rPr>
              <w:b/>
              <w:bCs/>
              <w:i w:val="0"/>
              <w:iCs w:val="0"/>
              <w:noProof/>
              <w:rPrChange w:id="84" w:author="Sushanth Shetty" w:date="2021-10-19T18:00:00Z">
                <w:rPr>
                  <w:rFonts w:ascii="Arial" w:hAnsi="Arial" w:cs="Arial"/>
                  <w:b/>
                  <w:bCs/>
                  <w:i w:val="0"/>
                  <w:iCs w:val="0"/>
                  <w:noProof/>
                  <w:sz w:val="22"/>
                  <w:szCs w:val="22"/>
                </w:rPr>
              </w:rPrChange>
            </w:rPr>
            <w:fldChar w:fldCharType="separate"/>
          </w:r>
          <w:ins w:id="85" w:author="Sushanth Shetty" w:date="2021-10-19T17:58:00Z">
            <w:r w:rsidR="007E7336" w:rsidRPr="007E7336">
              <w:rPr>
                <w:rStyle w:val="Hyperlink"/>
                <w:b/>
                <w:bCs/>
                <w:i w:val="0"/>
                <w:iCs w:val="0"/>
                <w:noProof/>
                <w:rPrChange w:id="86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="007E7336" w:rsidRPr="007E7336">
              <w:rPr>
                <w:rStyle w:val="Hyperlink"/>
                <w:b/>
                <w:bCs/>
                <w:i w:val="0"/>
                <w:iCs w:val="0"/>
                <w:noProof/>
                <w:rPrChange w:id="87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="007E7336" w:rsidRPr="007E7336">
              <w:rPr>
                <w:b/>
                <w:bCs/>
                <w:i w:val="0"/>
                <w:iCs w:val="0"/>
                <w:noProof/>
                <w:rPrChange w:id="88" w:author="Sushanth Shetty" w:date="2021-10-19T18:00:00Z">
                  <w:rPr>
                    <w:noProof/>
                  </w:rPr>
                </w:rPrChange>
              </w:rPr>
              <w:instrText>HYPERLINK \l "_Toc85558736"</w:instrText>
            </w:r>
            <w:r w:rsidR="007E7336" w:rsidRPr="007E7336">
              <w:rPr>
                <w:rStyle w:val="Hyperlink"/>
                <w:b/>
                <w:bCs/>
                <w:i w:val="0"/>
                <w:iCs w:val="0"/>
                <w:noProof/>
                <w:rPrChange w:id="89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="007E7336" w:rsidRPr="007E7336">
              <w:rPr>
                <w:rStyle w:val="Hyperlink"/>
                <w:b/>
                <w:bCs/>
                <w:i w:val="0"/>
                <w:iCs w:val="0"/>
                <w:noProof/>
                <w:rPrChange w:id="90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="007E7336" w:rsidRPr="007E7336">
              <w:rPr>
                <w:rStyle w:val="Hyperlink"/>
                <w:b/>
                <w:bCs/>
                <w:i w:val="0"/>
                <w:iCs w:val="0"/>
                <w:noProof/>
                <w:spacing w:val="-1"/>
                <w:lang w:val="en-US" w:eastAsia="en-US"/>
                <w:rPrChange w:id="91" w:author="Sushanth Shetty" w:date="2021-10-19T18:00:00Z">
                  <w:rPr>
                    <w:rStyle w:val="Hyperlink"/>
                    <w:bCs/>
                    <w:noProof/>
                    <w:spacing w:val="-1"/>
                    <w:lang w:val="en-US" w:eastAsia="en-US"/>
                  </w:rPr>
                </w:rPrChange>
              </w:rPr>
              <w:t>1.</w:t>
            </w:r>
            <w:r w:rsidR="007E7336" w:rsidRPr="007E7336">
              <w:rPr>
                <w:rFonts w:eastAsiaTheme="minorEastAsia" w:cstheme="minorBidi"/>
                <w:b/>
                <w:bCs/>
                <w:i w:val="0"/>
                <w:iCs w:val="0"/>
                <w:noProof/>
                <w:color w:val="auto"/>
                <w:rPrChange w:id="92" w:author="Sushanth Shetty" w:date="2021-10-19T18:00:00Z">
                  <w:rPr>
                    <w:rFonts w:eastAsiaTheme="minorEastAsia" w:cstheme="minorBidi"/>
                    <w:b/>
                    <w:bCs/>
                    <w:noProof/>
                    <w:color w:val="auto"/>
                  </w:rPr>
                </w:rPrChange>
              </w:rPr>
              <w:tab/>
            </w:r>
            <w:r w:rsidR="007E7336" w:rsidRPr="007E7336">
              <w:rPr>
                <w:rStyle w:val="Hyperlink"/>
                <w:b/>
                <w:bCs/>
                <w:i w:val="0"/>
                <w:iCs w:val="0"/>
                <w:noProof/>
                <w:rPrChange w:id="93" w:author="Sushanth Shetty" w:date="2021-10-19T18:00:00Z">
                  <w:rPr>
                    <w:rStyle w:val="Hyperlink"/>
                    <w:noProof/>
                  </w:rPr>
                </w:rPrChange>
              </w:rPr>
              <w:t>PURPOSE</w:t>
            </w:r>
            <w:r w:rsidR="007E7336" w:rsidRPr="007E7336">
              <w:rPr>
                <w:b/>
                <w:bCs/>
                <w:i w:val="0"/>
                <w:iCs w:val="0"/>
                <w:noProof/>
                <w:webHidden/>
                <w:rPrChange w:id="94" w:author="Sushanth Shetty" w:date="2021-10-19T18:00:00Z">
                  <w:rPr>
                    <w:noProof/>
                    <w:webHidden/>
                  </w:rPr>
                </w:rPrChange>
              </w:rPr>
              <w:tab/>
            </w:r>
            <w:r w:rsidR="007E7336" w:rsidRPr="007E7336">
              <w:rPr>
                <w:b/>
                <w:bCs/>
                <w:i w:val="0"/>
                <w:iCs w:val="0"/>
                <w:noProof/>
                <w:webHidden/>
                <w:rPrChange w:id="95" w:author="Sushanth Shetty" w:date="2021-10-19T18:00:00Z">
                  <w:rPr>
                    <w:noProof/>
                    <w:webHidden/>
                  </w:rPr>
                </w:rPrChange>
              </w:rPr>
              <w:fldChar w:fldCharType="begin"/>
            </w:r>
            <w:r w:rsidR="007E7336" w:rsidRPr="007E7336">
              <w:rPr>
                <w:b/>
                <w:bCs/>
                <w:i w:val="0"/>
                <w:iCs w:val="0"/>
                <w:noProof/>
                <w:webHidden/>
                <w:rPrChange w:id="96" w:author="Sushanth Shetty" w:date="2021-10-19T18:00:00Z">
                  <w:rPr>
                    <w:noProof/>
                    <w:webHidden/>
                  </w:rPr>
                </w:rPrChange>
              </w:rPr>
              <w:instrText xml:space="preserve"> PAGEREF _Toc85558736 \h </w:instrText>
            </w:r>
          </w:ins>
          <w:r w:rsidR="007E7336" w:rsidRPr="007E7336">
            <w:rPr>
              <w:b/>
              <w:bCs/>
              <w:i w:val="0"/>
              <w:iCs w:val="0"/>
              <w:noProof/>
              <w:webHidden/>
              <w:rPrChange w:id="97" w:author="Sushanth Shetty" w:date="2021-10-19T18:00:00Z">
                <w:rPr>
                  <w:b/>
                  <w:bCs/>
                  <w:i w:val="0"/>
                  <w:iCs w:val="0"/>
                  <w:noProof/>
                  <w:webHidden/>
                </w:rPr>
              </w:rPrChange>
            </w:rPr>
          </w:r>
          <w:r w:rsidR="007E7336" w:rsidRPr="007E7336">
            <w:rPr>
              <w:b/>
              <w:bCs/>
              <w:i w:val="0"/>
              <w:iCs w:val="0"/>
              <w:noProof/>
              <w:webHidden/>
              <w:rPrChange w:id="98" w:author="Sushanth Shetty" w:date="2021-10-19T18:00:00Z">
                <w:rPr>
                  <w:noProof/>
                  <w:webHidden/>
                </w:rPr>
              </w:rPrChange>
            </w:rPr>
            <w:fldChar w:fldCharType="separate"/>
          </w:r>
          <w:ins w:id="99" w:author="Sushanth Shetty" w:date="2021-10-19T17:58:00Z">
            <w:r w:rsidR="007E7336" w:rsidRPr="007E7336">
              <w:rPr>
                <w:b/>
                <w:bCs/>
                <w:i w:val="0"/>
                <w:iCs w:val="0"/>
                <w:noProof/>
                <w:webHidden/>
                <w:rPrChange w:id="100" w:author="Sushanth Shetty" w:date="2021-10-19T18:00:00Z">
                  <w:rPr>
                    <w:noProof/>
                    <w:webHidden/>
                  </w:rPr>
                </w:rPrChange>
              </w:rPr>
              <w:t>4</w:t>
            </w:r>
            <w:r w:rsidR="007E7336" w:rsidRPr="007E7336">
              <w:rPr>
                <w:b/>
                <w:bCs/>
                <w:i w:val="0"/>
                <w:iCs w:val="0"/>
                <w:noProof/>
                <w:webHidden/>
                <w:rPrChange w:id="101" w:author="Sushanth Shetty" w:date="2021-10-19T18:00:00Z">
                  <w:rPr>
                    <w:noProof/>
                    <w:webHidden/>
                  </w:rPr>
                </w:rPrChange>
              </w:rPr>
              <w:fldChar w:fldCharType="end"/>
            </w:r>
            <w:r w:rsidR="007E7336" w:rsidRPr="007E7336">
              <w:rPr>
                <w:rStyle w:val="Hyperlink"/>
                <w:b/>
                <w:bCs/>
                <w:i w:val="0"/>
                <w:iCs w:val="0"/>
                <w:noProof/>
                <w:rPrChange w:id="102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57444866" w14:textId="45BEA159" w:rsidR="007E7336" w:rsidRPr="007E7336" w:rsidRDefault="007E7336">
          <w:pPr>
            <w:pStyle w:val="TOC2"/>
            <w:tabs>
              <w:tab w:val="left" w:pos="660"/>
              <w:tab w:val="right" w:leader="underscore" w:pos="9350"/>
            </w:tabs>
            <w:rPr>
              <w:ins w:id="103" w:author="Sushanth Shetty" w:date="2021-10-19T17:58:00Z"/>
              <w:rFonts w:eastAsiaTheme="minorEastAsia" w:cstheme="minorBidi"/>
              <w:b/>
              <w:bCs/>
              <w:i w:val="0"/>
              <w:iCs w:val="0"/>
              <w:noProof/>
              <w:color w:val="auto"/>
              <w:rPrChange w:id="104" w:author="Sushanth Shetty" w:date="2021-10-19T18:00:00Z">
                <w:rPr>
                  <w:ins w:id="105" w:author="Sushanth Shetty" w:date="2021-10-19T17:58:00Z"/>
                  <w:rFonts w:eastAsiaTheme="minorEastAsia" w:cstheme="minorBidi"/>
                  <w:b/>
                  <w:bCs/>
                  <w:noProof/>
                  <w:color w:val="auto"/>
                </w:rPr>
              </w:rPrChange>
            </w:rPr>
          </w:pPr>
          <w:ins w:id="106" w:author="Sushanth Shetty" w:date="2021-10-19T17:58:00Z"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07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08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b/>
                <w:bCs/>
                <w:i w:val="0"/>
                <w:iCs w:val="0"/>
                <w:noProof/>
                <w:rPrChange w:id="109" w:author="Sushanth Shetty" w:date="2021-10-19T18:00:00Z">
                  <w:rPr>
                    <w:noProof/>
                  </w:rPr>
                </w:rPrChange>
              </w:rPr>
              <w:instrText>HYPERLINK \l "_Toc85558737"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10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11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1"/>
                <w:lang w:val="en-US" w:eastAsia="en-US"/>
                <w:rPrChange w:id="112" w:author="Sushanth Shetty" w:date="2021-10-19T18:00:00Z">
                  <w:rPr>
                    <w:rStyle w:val="Hyperlink"/>
                    <w:bCs/>
                    <w:noProof/>
                    <w:spacing w:val="-1"/>
                    <w:lang w:val="en-US" w:eastAsia="en-US"/>
                  </w:rPr>
                </w:rPrChange>
              </w:rPr>
              <w:t>2.</w:t>
            </w:r>
            <w:r w:rsidRPr="007E7336">
              <w:rPr>
                <w:rFonts w:eastAsiaTheme="minorEastAsia" w:cstheme="minorBidi"/>
                <w:b/>
                <w:bCs/>
                <w:i w:val="0"/>
                <w:iCs w:val="0"/>
                <w:noProof/>
                <w:color w:val="auto"/>
                <w:rPrChange w:id="113" w:author="Sushanth Shetty" w:date="2021-10-19T18:00:00Z">
                  <w:rPr>
                    <w:rFonts w:eastAsiaTheme="minorEastAsia" w:cstheme="minorBidi"/>
                    <w:b/>
                    <w:bCs/>
                    <w:noProof/>
                    <w:color w:val="auto"/>
                  </w:rPr>
                </w:rPrChange>
              </w:rPr>
              <w:tab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14" w:author="Sushanth Shetty" w:date="2021-10-19T18:00:00Z">
                  <w:rPr>
                    <w:rStyle w:val="Hyperlink"/>
                    <w:noProof/>
                  </w:rPr>
                </w:rPrChange>
              </w:rPr>
              <w:t>SCOPE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15" w:author="Sushanth Shetty" w:date="2021-10-19T18:00:00Z">
                  <w:rPr>
                    <w:noProof/>
                    <w:webHidden/>
                  </w:rPr>
                </w:rPrChange>
              </w:rPr>
              <w:tab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16" w:author="Sushanth Shetty" w:date="2021-10-19T18:0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17" w:author="Sushanth Shetty" w:date="2021-10-19T18:00:00Z">
                  <w:rPr>
                    <w:noProof/>
                    <w:webHidden/>
                  </w:rPr>
                </w:rPrChange>
              </w:rPr>
              <w:instrText xml:space="preserve"> PAGEREF _Toc85558737 \h </w:instrText>
            </w:r>
          </w:ins>
          <w:r w:rsidRPr="007E7336">
            <w:rPr>
              <w:b/>
              <w:bCs/>
              <w:i w:val="0"/>
              <w:iCs w:val="0"/>
              <w:noProof/>
              <w:webHidden/>
              <w:rPrChange w:id="118" w:author="Sushanth Shetty" w:date="2021-10-19T18:00:00Z">
                <w:rPr>
                  <w:b/>
                  <w:bCs/>
                  <w:i w:val="0"/>
                  <w:iCs w:val="0"/>
                  <w:noProof/>
                  <w:webHidden/>
                </w:rPr>
              </w:rPrChange>
            </w:rPr>
          </w:r>
          <w:r w:rsidRPr="007E7336">
            <w:rPr>
              <w:b/>
              <w:bCs/>
              <w:i w:val="0"/>
              <w:iCs w:val="0"/>
              <w:noProof/>
              <w:webHidden/>
              <w:rPrChange w:id="119" w:author="Sushanth Shetty" w:date="2021-10-19T18:00:00Z">
                <w:rPr>
                  <w:noProof/>
                  <w:webHidden/>
                </w:rPr>
              </w:rPrChange>
            </w:rPr>
            <w:fldChar w:fldCharType="separate"/>
          </w:r>
          <w:ins w:id="120" w:author="Sushanth Shetty" w:date="2021-10-19T17:58:00Z">
            <w:r w:rsidRPr="007E7336">
              <w:rPr>
                <w:b/>
                <w:bCs/>
                <w:i w:val="0"/>
                <w:iCs w:val="0"/>
                <w:noProof/>
                <w:webHidden/>
                <w:rPrChange w:id="121" w:author="Sushanth Shetty" w:date="2021-10-19T18:00:00Z">
                  <w:rPr>
                    <w:noProof/>
                    <w:webHidden/>
                  </w:rPr>
                </w:rPrChange>
              </w:rPr>
              <w:t>4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22" w:author="Sushanth Shetty" w:date="2021-10-19T18:00:00Z">
                  <w:rPr>
                    <w:noProof/>
                    <w:webHidden/>
                  </w:rPr>
                </w:rPrChange>
              </w:rPr>
              <w:fldChar w:fldCharType="end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23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4BAA51A6" w14:textId="19C5522C" w:rsidR="007E7336" w:rsidRPr="007E7336" w:rsidRDefault="007E7336">
          <w:pPr>
            <w:pStyle w:val="TOC1"/>
            <w:tabs>
              <w:tab w:val="left" w:pos="440"/>
              <w:tab w:val="right" w:leader="underscore" w:pos="9350"/>
            </w:tabs>
            <w:rPr>
              <w:ins w:id="124" w:author="Sushanth Shetty" w:date="2021-10-19T17:58:00Z"/>
              <w:rFonts w:eastAsiaTheme="minorEastAsia" w:cstheme="minorBidi"/>
              <w:noProof/>
              <w:color w:val="auto"/>
              <w:sz w:val="22"/>
              <w:szCs w:val="22"/>
              <w:rPrChange w:id="125" w:author="Sushanth Shetty" w:date="2021-10-19T18:00:00Z">
                <w:rPr>
                  <w:ins w:id="126" w:author="Sushanth Shetty" w:date="2021-10-19T17:58:00Z"/>
                  <w:rFonts w:eastAsiaTheme="minorEastAsia" w:cstheme="minorBidi"/>
                  <w:b w:val="0"/>
                  <w:bCs w:val="0"/>
                  <w:i/>
                  <w:iCs/>
                  <w:noProof/>
                  <w:color w:val="auto"/>
                  <w:sz w:val="22"/>
                  <w:szCs w:val="22"/>
                </w:rPr>
              </w:rPrChange>
            </w:rPr>
          </w:pPr>
          <w:ins w:id="127" w:author="Sushanth Shetty" w:date="2021-10-19T18:01:00Z">
            <w:r>
              <w:rPr>
                <w:rStyle w:val="Hyperlink"/>
                <w:noProof/>
              </w:rPr>
              <w:t xml:space="preserve">     </w:t>
            </w:r>
          </w:ins>
          <w:ins w:id="128" w:author="Sushanth Shetty" w:date="2021-10-19T17:58:00Z">
            <w:r w:rsidRPr="007E7336">
              <w:rPr>
                <w:rStyle w:val="Hyperlink"/>
                <w:noProof/>
                <w:rPrChange w:id="129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7E7336">
              <w:rPr>
                <w:rStyle w:val="Hyperlink"/>
                <w:noProof/>
              </w:rPr>
              <w:instrText xml:space="preserve"> </w:instrText>
            </w:r>
            <w:r w:rsidRPr="007E7336">
              <w:rPr>
                <w:noProof/>
              </w:rPr>
              <w:instrText>HYPERLINK \l "_Toc85558739"</w:instrText>
            </w:r>
            <w:r w:rsidRPr="007E7336">
              <w:rPr>
                <w:rStyle w:val="Hyperlink"/>
                <w:noProof/>
              </w:rPr>
              <w:instrText xml:space="preserve"> </w:instrText>
            </w:r>
            <w:r w:rsidRPr="007E7336">
              <w:rPr>
                <w:rStyle w:val="Hyperlink"/>
                <w:noProof/>
                <w:rPrChange w:id="130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7E7336">
              <w:rPr>
                <w:rStyle w:val="Hyperlink"/>
                <w:noProof/>
              </w:rPr>
              <w:t>3</w:t>
            </w:r>
          </w:ins>
          <w:ins w:id="131" w:author="Sushanth Shetty" w:date="2021-10-19T18:01:00Z"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 xml:space="preserve">  </w:t>
            </w:r>
          </w:ins>
          <w:ins w:id="132" w:author="Sushanth Shetty" w:date="2021-10-19T17:58:00Z">
            <w:r w:rsidRPr="007E7336">
              <w:rPr>
                <w:rStyle w:val="Hyperlink"/>
                <w:noProof/>
              </w:rPr>
              <w:t>DEFINITIONS &amp; ABBREVIATIONS</w:t>
            </w:r>
            <w:r w:rsidRPr="007E7336">
              <w:rPr>
                <w:noProof/>
                <w:webHidden/>
              </w:rPr>
              <w:tab/>
            </w:r>
            <w:r w:rsidRPr="007E7336">
              <w:rPr>
                <w:noProof/>
                <w:webHidden/>
                <w:rPrChange w:id="133" w:author="Sushanth Shetty" w:date="2021-10-19T18:0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7E7336">
              <w:rPr>
                <w:noProof/>
                <w:webHidden/>
              </w:rPr>
              <w:instrText xml:space="preserve"> PAGEREF _Toc85558739 \h </w:instrText>
            </w:r>
          </w:ins>
          <w:r w:rsidRPr="007E7336">
            <w:rPr>
              <w:noProof/>
              <w:webHidden/>
              <w:rPrChange w:id="134" w:author="Sushanth Shetty" w:date="2021-10-19T18:00:00Z">
                <w:rPr>
                  <w:noProof/>
                  <w:webHidden/>
                </w:rPr>
              </w:rPrChange>
            </w:rPr>
          </w:r>
          <w:r w:rsidRPr="007E7336">
            <w:rPr>
              <w:noProof/>
              <w:webHidden/>
              <w:rPrChange w:id="135" w:author="Sushanth Shetty" w:date="2021-10-19T18:00:00Z">
                <w:rPr>
                  <w:noProof/>
                  <w:webHidden/>
                </w:rPr>
              </w:rPrChange>
            </w:rPr>
            <w:fldChar w:fldCharType="separate"/>
          </w:r>
          <w:ins w:id="136" w:author="Sushanth Shetty" w:date="2021-10-19T17:58:00Z">
            <w:r w:rsidRPr="007E7336">
              <w:rPr>
                <w:noProof/>
                <w:webHidden/>
              </w:rPr>
              <w:t>5</w:t>
            </w:r>
            <w:r w:rsidRPr="007E7336">
              <w:rPr>
                <w:noProof/>
                <w:webHidden/>
                <w:rPrChange w:id="137" w:author="Sushanth Shetty" w:date="2021-10-19T18:00:00Z">
                  <w:rPr>
                    <w:noProof/>
                    <w:webHidden/>
                  </w:rPr>
                </w:rPrChange>
              </w:rPr>
              <w:fldChar w:fldCharType="end"/>
            </w:r>
            <w:r w:rsidRPr="007E7336">
              <w:rPr>
                <w:rStyle w:val="Hyperlink"/>
                <w:noProof/>
                <w:rPrChange w:id="138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600B3887" w14:textId="0DAFA3B1" w:rsidR="007E7336" w:rsidRPr="007E7336" w:rsidRDefault="007E7336">
          <w:pPr>
            <w:pStyle w:val="TOC2"/>
            <w:tabs>
              <w:tab w:val="left" w:pos="660"/>
              <w:tab w:val="right" w:leader="underscore" w:pos="9350"/>
            </w:tabs>
            <w:rPr>
              <w:ins w:id="139" w:author="Sushanth Shetty" w:date="2021-10-19T17:58:00Z"/>
              <w:rFonts w:eastAsiaTheme="minorEastAsia" w:cstheme="minorBidi"/>
              <w:b/>
              <w:bCs/>
              <w:i w:val="0"/>
              <w:iCs w:val="0"/>
              <w:noProof/>
              <w:color w:val="auto"/>
              <w:rPrChange w:id="140" w:author="Sushanth Shetty" w:date="2021-10-19T18:00:00Z">
                <w:rPr>
                  <w:ins w:id="141" w:author="Sushanth Shetty" w:date="2021-10-19T17:58:00Z"/>
                  <w:rFonts w:eastAsiaTheme="minorEastAsia" w:cstheme="minorBidi"/>
                  <w:b/>
                  <w:bCs/>
                  <w:noProof/>
                  <w:color w:val="auto"/>
                </w:rPr>
              </w:rPrChange>
            </w:rPr>
          </w:pPr>
          <w:ins w:id="142" w:author="Sushanth Shetty" w:date="2021-10-19T17:58:00Z"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43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44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b/>
                <w:bCs/>
                <w:i w:val="0"/>
                <w:iCs w:val="0"/>
                <w:noProof/>
                <w:rPrChange w:id="145" w:author="Sushanth Shetty" w:date="2021-10-19T18:00:00Z">
                  <w:rPr>
                    <w:noProof/>
                  </w:rPr>
                </w:rPrChange>
              </w:rPr>
              <w:instrText>HYPERLINK \l "_Toc85558750"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46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47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48" w:author="Sushanth Shetty" w:date="2021-10-19T18:00:00Z">
                  <w:rPr>
                    <w:rStyle w:val="Hyperlink"/>
                    <w:noProof/>
                  </w:rPr>
                </w:rPrChange>
              </w:rPr>
              <w:t>4</w:t>
            </w:r>
            <w:r w:rsidRPr="007E7336">
              <w:rPr>
                <w:rFonts w:eastAsiaTheme="minorEastAsia" w:cstheme="minorBidi"/>
                <w:b/>
                <w:bCs/>
                <w:i w:val="0"/>
                <w:iCs w:val="0"/>
                <w:noProof/>
                <w:color w:val="auto"/>
                <w:rPrChange w:id="149" w:author="Sushanth Shetty" w:date="2021-10-19T18:00:00Z">
                  <w:rPr>
                    <w:rFonts w:eastAsiaTheme="minorEastAsia" w:cstheme="minorBidi"/>
                    <w:b/>
                    <w:bCs/>
                    <w:noProof/>
                    <w:color w:val="auto"/>
                  </w:rPr>
                </w:rPrChange>
              </w:rPr>
              <w:tab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50" w:author="Sushanth Shetty" w:date="2021-10-19T18:00:00Z">
                  <w:rPr>
                    <w:rStyle w:val="Hyperlink"/>
                    <w:noProof/>
                  </w:rPr>
                </w:rPrChange>
              </w:rPr>
              <w:t>SYSTEM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2"/>
                <w:rPrChange w:id="151" w:author="Sushanth Shetty" w:date="2021-10-19T18:00:00Z">
                  <w:rPr>
                    <w:rStyle w:val="Hyperlink"/>
                    <w:noProof/>
                    <w:spacing w:val="-2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52" w:author="Sushanth Shetty" w:date="2021-10-19T18:00:00Z">
                  <w:rPr>
                    <w:rStyle w:val="Hyperlink"/>
                    <w:noProof/>
                  </w:rPr>
                </w:rPrChange>
              </w:rPr>
              <w:t>DESIGN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53" w:author="Sushanth Shetty" w:date="2021-10-19T18:00:00Z">
                  <w:rPr>
                    <w:noProof/>
                    <w:webHidden/>
                  </w:rPr>
                </w:rPrChange>
              </w:rPr>
              <w:tab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54" w:author="Sushanth Shetty" w:date="2021-10-19T18:0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55" w:author="Sushanth Shetty" w:date="2021-10-19T18:00:00Z">
                  <w:rPr>
                    <w:noProof/>
                    <w:webHidden/>
                  </w:rPr>
                </w:rPrChange>
              </w:rPr>
              <w:instrText xml:space="preserve"> PAGEREF _Toc85558750 \h </w:instrText>
            </w:r>
          </w:ins>
          <w:r w:rsidRPr="007E7336">
            <w:rPr>
              <w:b/>
              <w:bCs/>
              <w:i w:val="0"/>
              <w:iCs w:val="0"/>
              <w:noProof/>
              <w:webHidden/>
              <w:rPrChange w:id="156" w:author="Sushanth Shetty" w:date="2021-10-19T18:00:00Z">
                <w:rPr>
                  <w:b/>
                  <w:bCs/>
                  <w:i w:val="0"/>
                  <w:iCs w:val="0"/>
                  <w:noProof/>
                  <w:webHidden/>
                </w:rPr>
              </w:rPrChange>
            </w:rPr>
          </w:r>
          <w:r w:rsidRPr="007E7336">
            <w:rPr>
              <w:b/>
              <w:bCs/>
              <w:i w:val="0"/>
              <w:iCs w:val="0"/>
              <w:noProof/>
              <w:webHidden/>
              <w:rPrChange w:id="157" w:author="Sushanth Shetty" w:date="2021-10-19T18:00:00Z">
                <w:rPr>
                  <w:noProof/>
                  <w:webHidden/>
                </w:rPr>
              </w:rPrChange>
            </w:rPr>
            <w:fldChar w:fldCharType="separate"/>
          </w:r>
          <w:ins w:id="158" w:author="Sushanth Shetty" w:date="2021-10-19T17:58:00Z">
            <w:r w:rsidRPr="007E7336">
              <w:rPr>
                <w:b/>
                <w:bCs/>
                <w:i w:val="0"/>
                <w:iCs w:val="0"/>
                <w:noProof/>
                <w:webHidden/>
                <w:rPrChange w:id="159" w:author="Sushanth Shetty" w:date="2021-10-19T18:00:00Z">
                  <w:rPr>
                    <w:noProof/>
                    <w:webHidden/>
                  </w:rPr>
                </w:rPrChange>
              </w:rPr>
              <w:t>8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60" w:author="Sushanth Shetty" w:date="2021-10-19T18:00:00Z">
                  <w:rPr>
                    <w:noProof/>
                    <w:webHidden/>
                  </w:rPr>
                </w:rPrChange>
              </w:rPr>
              <w:fldChar w:fldCharType="end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61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29846A1D" w14:textId="3F7DDF6F" w:rsidR="007E7336" w:rsidRPr="007E7336" w:rsidRDefault="007E7336">
          <w:pPr>
            <w:pStyle w:val="TOC2"/>
            <w:tabs>
              <w:tab w:val="left" w:pos="880"/>
              <w:tab w:val="right" w:leader="underscore" w:pos="9350"/>
            </w:tabs>
            <w:rPr>
              <w:ins w:id="162" w:author="Sushanth Shetty" w:date="2021-10-19T17:58:00Z"/>
              <w:rFonts w:eastAsiaTheme="minorEastAsia" w:cstheme="minorBidi"/>
              <w:b/>
              <w:bCs/>
              <w:i w:val="0"/>
              <w:iCs w:val="0"/>
              <w:noProof/>
              <w:color w:val="auto"/>
              <w:rPrChange w:id="163" w:author="Sushanth Shetty" w:date="2021-10-19T18:00:00Z">
                <w:rPr>
                  <w:ins w:id="164" w:author="Sushanth Shetty" w:date="2021-10-19T17:58:00Z"/>
                  <w:rFonts w:eastAsiaTheme="minorEastAsia" w:cstheme="minorBidi"/>
                  <w:b/>
                  <w:bCs/>
                  <w:noProof/>
                  <w:color w:val="auto"/>
                </w:rPr>
              </w:rPrChange>
            </w:rPr>
          </w:pPr>
          <w:ins w:id="165" w:author="Sushanth Shetty" w:date="2021-10-19T17:58:00Z"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66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67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b/>
                <w:bCs/>
                <w:i w:val="0"/>
                <w:iCs w:val="0"/>
                <w:noProof/>
                <w:rPrChange w:id="168" w:author="Sushanth Shetty" w:date="2021-10-19T18:00:00Z">
                  <w:rPr>
                    <w:noProof/>
                  </w:rPr>
                </w:rPrChange>
              </w:rPr>
              <w:instrText>HYPERLINK \l "_Toc85558751"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69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70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separate"/>
            </w:r>
          </w:ins>
          <w:ins w:id="171" w:author="Sushanth Shetty" w:date="2021-10-19T18:01:00Z">
            <w:r>
              <w:rPr>
                <w:rStyle w:val="Hyperlink"/>
                <w:b/>
                <w:bCs/>
                <w:i w:val="0"/>
                <w:iCs w:val="0"/>
                <w:noProof/>
              </w:rPr>
              <w:t xml:space="preserve">5 </w:t>
            </w:r>
          </w:ins>
          <w:ins w:id="172" w:author="Sushanth Shetty" w:date="2021-10-19T17:58:00Z"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3"/>
                <w:rPrChange w:id="173" w:author="Sushanth Shetty" w:date="2021-10-19T18:00:00Z">
                  <w:rPr>
                    <w:rStyle w:val="Hyperlink"/>
                    <w:noProof/>
                    <w:spacing w:val="-3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74" w:author="Sushanth Shetty" w:date="2021-10-19T18:00:00Z">
                  <w:rPr>
                    <w:rStyle w:val="Hyperlink"/>
                    <w:noProof/>
                  </w:rPr>
                </w:rPrChange>
              </w:rPr>
              <w:t>SAS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1"/>
                <w:rPrChange w:id="175" w:author="Sushanth Shetty" w:date="2021-10-19T18:00:00Z">
                  <w:rPr>
                    <w:rStyle w:val="Hyperlink"/>
                    <w:noProof/>
                    <w:spacing w:val="-1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76" w:author="Sushanth Shetty" w:date="2021-10-19T18:00:00Z">
                  <w:rPr>
                    <w:rStyle w:val="Hyperlink"/>
                    <w:noProof/>
                  </w:rPr>
                </w:rPrChange>
              </w:rPr>
              <w:t>Computing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5"/>
                <w:rPrChange w:id="177" w:author="Sushanth Shetty" w:date="2021-10-19T18:00:00Z">
                  <w:rPr>
                    <w:rStyle w:val="Hyperlink"/>
                    <w:noProof/>
                    <w:spacing w:val="-5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78" w:author="Sushanth Shetty" w:date="2021-10-19T18:00:00Z">
                  <w:rPr>
                    <w:rStyle w:val="Hyperlink"/>
                    <w:noProof/>
                  </w:rPr>
                </w:rPrChange>
              </w:rPr>
              <w:t>Environment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2"/>
                <w:rPrChange w:id="179" w:author="Sushanth Shetty" w:date="2021-10-19T18:00:00Z">
                  <w:rPr>
                    <w:rStyle w:val="Hyperlink"/>
                    <w:noProof/>
                    <w:spacing w:val="-2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80" w:author="Sushanth Shetty" w:date="2021-10-19T18:00:00Z">
                  <w:rPr>
                    <w:rStyle w:val="Hyperlink"/>
                    <w:noProof/>
                  </w:rPr>
                </w:rPrChange>
              </w:rPr>
              <w:t>Schematic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81" w:author="Sushanth Shetty" w:date="2021-10-19T18:00:00Z">
                  <w:rPr>
                    <w:noProof/>
                    <w:webHidden/>
                  </w:rPr>
                </w:rPrChange>
              </w:rPr>
              <w:tab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82" w:author="Sushanth Shetty" w:date="2021-10-19T18:0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83" w:author="Sushanth Shetty" w:date="2021-10-19T18:00:00Z">
                  <w:rPr>
                    <w:noProof/>
                    <w:webHidden/>
                  </w:rPr>
                </w:rPrChange>
              </w:rPr>
              <w:instrText xml:space="preserve"> PAGEREF _Toc85558751 \h </w:instrText>
            </w:r>
          </w:ins>
          <w:r w:rsidRPr="007E7336">
            <w:rPr>
              <w:b/>
              <w:bCs/>
              <w:i w:val="0"/>
              <w:iCs w:val="0"/>
              <w:noProof/>
              <w:webHidden/>
              <w:rPrChange w:id="184" w:author="Sushanth Shetty" w:date="2021-10-19T18:00:00Z">
                <w:rPr>
                  <w:b/>
                  <w:bCs/>
                  <w:i w:val="0"/>
                  <w:iCs w:val="0"/>
                  <w:noProof/>
                  <w:webHidden/>
                </w:rPr>
              </w:rPrChange>
            </w:rPr>
          </w:r>
          <w:r w:rsidRPr="007E7336">
            <w:rPr>
              <w:b/>
              <w:bCs/>
              <w:i w:val="0"/>
              <w:iCs w:val="0"/>
              <w:noProof/>
              <w:webHidden/>
              <w:rPrChange w:id="185" w:author="Sushanth Shetty" w:date="2021-10-19T18:00:00Z">
                <w:rPr>
                  <w:noProof/>
                  <w:webHidden/>
                </w:rPr>
              </w:rPrChange>
            </w:rPr>
            <w:fldChar w:fldCharType="separate"/>
          </w:r>
          <w:ins w:id="186" w:author="Sushanth Shetty" w:date="2021-10-19T17:58:00Z">
            <w:r w:rsidRPr="007E7336">
              <w:rPr>
                <w:b/>
                <w:bCs/>
                <w:i w:val="0"/>
                <w:iCs w:val="0"/>
                <w:noProof/>
                <w:webHidden/>
                <w:rPrChange w:id="187" w:author="Sushanth Shetty" w:date="2021-10-19T18:00:00Z">
                  <w:rPr>
                    <w:noProof/>
                    <w:webHidden/>
                  </w:rPr>
                </w:rPrChange>
              </w:rPr>
              <w:t>8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188" w:author="Sushanth Shetty" w:date="2021-10-19T18:00:00Z">
                  <w:rPr>
                    <w:noProof/>
                    <w:webHidden/>
                  </w:rPr>
                </w:rPrChange>
              </w:rPr>
              <w:fldChar w:fldCharType="end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89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1541008E" w14:textId="250AF80F" w:rsidR="007E7336" w:rsidRPr="007E7336" w:rsidRDefault="007E7336">
          <w:pPr>
            <w:pStyle w:val="TOC2"/>
            <w:tabs>
              <w:tab w:val="left" w:pos="660"/>
              <w:tab w:val="right" w:leader="underscore" w:pos="9350"/>
            </w:tabs>
            <w:rPr>
              <w:ins w:id="190" w:author="Sushanth Shetty" w:date="2021-10-19T17:58:00Z"/>
              <w:rFonts w:eastAsiaTheme="minorEastAsia" w:cstheme="minorBidi"/>
              <w:b/>
              <w:bCs/>
              <w:i w:val="0"/>
              <w:iCs w:val="0"/>
              <w:noProof/>
              <w:color w:val="auto"/>
              <w:rPrChange w:id="191" w:author="Sushanth Shetty" w:date="2021-10-19T18:00:00Z">
                <w:rPr>
                  <w:ins w:id="192" w:author="Sushanth Shetty" w:date="2021-10-19T17:58:00Z"/>
                  <w:rFonts w:eastAsiaTheme="minorEastAsia" w:cstheme="minorBidi"/>
                  <w:b/>
                  <w:bCs/>
                  <w:noProof/>
                  <w:color w:val="auto"/>
                </w:rPr>
              </w:rPrChange>
            </w:rPr>
          </w:pPr>
          <w:ins w:id="193" w:author="Sushanth Shetty" w:date="2021-10-19T17:58:00Z"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94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95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b/>
                <w:bCs/>
                <w:i w:val="0"/>
                <w:iCs w:val="0"/>
                <w:noProof/>
                <w:rPrChange w:id="196" w:author="Sushanth Shetty" w:date="2021-10-19T18:00:00Z">
                  <w:rPr>
                    <w:noProof/>
                  </w:rPr>
                </w:rPrChange>
              </w:rPr>
              <w:instrText>HYPERLINK \l "_Toc85558755"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97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98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199" w:author="Sushanth Shetty" w:date="2021-10-19T18:00:00Z">
                  <w:rPr>
                    <w:rStyle w:val="Hyperlink"/>
                    <w:noProof/>
                  </w:rPr>
                </w:rPrChange>
              </w:rPr>
              <w:t>6.</w:t>
            </w:r>
            <w:r w:rsidRPr="007E7336">
              <w:rPr>
                <w:rFonts w:eastAsiaTheme="minorEastAsia" w:cstheme="minorBidi"/>
                <w:b/>
                <w:bCs/>
                <w:i w:val="0"/>
                <w:iCs w:val="0"/>
                <w:noProof/>
                <w:color w:val="auto"/>
                <w:rPrChange w:id="200" w:author="Sushanth Shetty" w:date="2021-10-19T18:00:00Z">
                  <w:rPr>
                    <w:rFonts w:eastAsiaTheme="minorEastAsia" w:cstheme="minorBidi"/>
                    <w:b/>
                    <w:bCs/>
                    <w:noProof/>
                    <w:color w:val="auto"/>
                  </w:rPr>
                </w:rPrChange>
              </w:rPr>
              <w:tab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01" w:author="Sushanth Shetty" w:date="2021-10-19T18:00:00Z">
                  <w:rPr>
                    <w:rStyle w:val="Hyperlink"/>
                    <w:noProof/>
                  </w:rPr>
                </w:rPrChange>
              </w:rPr>
              <w:t>SYSTEM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6"/>
                <w:rPrChange w:id="202" w:author="Sushanth Shetty" w:date="2021-10-19T18:00:00Z">
                  <w:rPr>
                    <w:rStyle w:val="Hyperlink"/>
                    <w:noProof/>
                    <w:spacing w:val="-6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03" w:author="Sushanth Shetty" w:date="2021-10-19T18:00:00Z">
                  <w:rPr>
                    <w:rStyle w:val="Hyperlink"/>
                    <w:noProof/>
                  </w:rPr>
                </w:rPrChange>
              </w:rPr>
              <w:t>ARCHITECTURE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9"/>
                <w:rPrChange w:id="204" w:author="Sushanth Shetty" w:date="2021-10-19T18:00:00Z">
                  <w:rPr>
                    <w:rStyle w:val="Hyperlink"/>
                    <w:noProof/>
                    <w:spacing w:val="-9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05" w:author="Sushanth Shetty" w:date="2021-10-19T18:00:00Z">
                  <w:rPr>
                    <w:rStyle w:val="Hyperlink"/>
                    <w:noProof/>
                  </w:rPr>
                </w:rPrChange>
              </w:rPr>
              <w:t>DIAGRAM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06" w:author="Sushanth Shetty" w:date="2021-10-19T18:00:00Z">
                  <w:rPr>
                    <w:noProof/>
                    <w:webHidden/>
                  </w:rPr>
                </w:rPrChange>
              </w:rPr>
              <w:tab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07" w:author="Sushanth Shetty" w:date="2021-10-19T18:0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08" w:author="Sushanth Shetty" w:date="2021-10-19T18:00:00Z">
                  <w:rPr>
                    <w:noProof/>
                    <w:webHidden/>
                  </w:rPr>
                </w:rPrChange>
              </w:rPr>
              <w:instrText xml:space="preserve"> PAGEREF _Toc85558755 \h </w:instrText>
            </w:r>
          </w:ins>
          <w:r w:rsidRPr="007E7336">
            <w:rPr>
              <w:b/>
              <w:bCs/>
              <w:i w:val="0"/>
              <w:iCs w:val="0"/>
              <w:noProof/>
              <w:webHidden/>
              <w:rPrChange w:id="209" w:author="Sushanth Shetty" w:date="2021-10-19T18:00:00Z">
                <w:rPr>
                  <w:b/>
                  <w:bCs/>
                  <w:i w:val="0"/>
                  <w:iCs w:val="0"/>
                  <w:noProof/>
                  <w:webHidden/>
                </w:rPr>
              </w:rPrChange>
            </w:rPr>
          </w:r>
          <w:r w:rsidRPr="007E7336">
            <w:rPr>
              <w:b/>
              <w:bCs/>
              <w:i w:val="0"/>
              <w:iCs w:val="0"/>
              <w:noProof/>
              <w:webHidden/>
              <w:rPrChange w:id="210" w:author="Sushanth Shetty" w:date="2021-10-19T18:00:00Z">
                <w:rPr>
                  <w:noProof/>
                  <w:webHidden/>
                </w:rPr>
              </w:rPrChange>
            </w:rPr>
            <w:fldChar w:fldCharType="separate"/>
          </w:r>
          <w:ins w:id="211" w:author="Sushanth Shetty" w:date="2021-10-19T17:58:00Z">
            <w:r w:rsidRPr="007E7336">
              <w:rPr>
                <w:b/>
                <w:bCs/>
                <w:i w:val="0"/>
                <w:iCs w:val="0"/>
                <w:noProof/>
                <w:webHidden/>
                <w:rPrChange w:id="212" w:author="Sushanth Shetty" w:date="2021-10-19T18:00:00Z">
                  <w:rPr>
                    <w:noProof/>
                    <w:webHidden/>
                  </w:rPr>
                </w:rPrChange>
              </w:rPr>
              <w:t>13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13" w:author="Sushanth Shetty" w:date="2021-10-19T18:00:00Z">
                  <w:rPr>
                    <w:noProof/>
                    <w:webHidden/>
                  </w:rPr>
                </w:rPrChange>
              </w:rPr>
              <w:fldChar w:fldCharType="end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14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79BF0ED7" w14:textId="55A4FBA0" w:rsidR="007E7336" w:rsidRPr="007E7336" w:rsidRDefault="007E7336">
          <w:pPr>
            <w:pStyle w:val="TOC2"/>
            <w:tabs>
              <w:tab w:val="left" w:pos="660"/>
              <w:tab w:val="right" w:leader="underscore" w:pos="9350"/>
            </w:tabs>
            <w:rPr>
              <w:ins w:id="215" w:author="Sushanth Shetty" w:date="2021-10-19T17:58:00Z"/>
              <w:rFonts w:eastAsiaTheme="minorEastAsia" w:cstheme="minorBidi"/>
              <w:b/>
              <w:bCs/>
              <w:i w:val="0"/>
              <w:iCs w:val="0"/>
              <w:noProof/>
              <w:color w:val="auto"/>
              <w:rPrChange w:id="216" w:author="Sushanth Shetty" w:date="2021-10-19T18:00:00Z">
                <w:rPr>
                  <w:ins w:id="217" w:author="Sushanth Shetty" w:date="2021-10-19T17:58:00Z"/>
                  <w:rFonts w:eastAsiaTheme="minorEastAsia" w:cstheme="minorBidi"/>
                  <w:b/>
                  <w:bCs/>
                  <w:noProof/>
                  <w:color w:val="auto"/>
                </w:rPr>
              </w:rPrChange>
            </w:rPr>
          </w:pPr>
          <w:ins w:id="218" w:author="Sushanth Shetty" w:date="2021-10-19T17:58:00Z"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19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20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b/>
                <w:bCs/>
                <w:i w:val="0"/>
                <w:iCs w:val="0"/>
                <w:noProof/>
                <w:rPrChange w:id="221" w:author="Sushanth Shetty" w:date="2021-10-19T18:00:00Z">
                  <w:rPr>
                    <w:noProof/>
                  </w:rPr>
                </w:rPrChange>
              </w:rPr>
              <w:instrText>HYPERLINK \l "_Toc85558756"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22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23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24" w:author="Sushanth Shetty" w:date="2021-10-19T18:00:00Z">
                  <w:rPr>
                    <w:rStyle w:val="Hyperlink"/>
                    <w:noProof/>
                  </w:rPr>
                </w:rPrChange>
              </w:rPr>
              <w:t>7.</w:t>
            </w:r>
            <w:r w:rsidRPr="007E7336">
              <w:rPr>
                <w:rFonts w:eastAsiaTheme="minorEastAsia" w:cstheme="minorBidi"/>
                <w:b/>
                <w:bCs/>
                <w:i w:val="0"/>
                <w:iCs w:val="0"/>
                <w:noProof/>
                <w:color w:val="auto"/>
                <w:rPrChange w:id="225" w:author="Sushanth Shetty" w:date="2021-10-19T18:00:00Z">
                  <w:rPr>
                    <w:rFonts w:eastAsiaTheme="minorEastAsia" w:cstheme="minorBidi"/>
                    <w:b/>
                    <w:bCs/>
                    <w:noProof/>
                    <w:color w:val="auto"/>
                  </w:rPr>
                </w:rPrChange>
              </w:rPr>
              <w:tab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26" w:author="Sushanth Shetty" w:date="2021-10-19T18:00:00Z">
                  <w:rPr>
                    <w:rStyle w:val="Hyperlink"/>
                    <w:noProof/>
                  </w:rPr>
                </w:rPrChange>
              </w:rPr>
              <w:t>DATA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7"/>
                <w:rPrChange w:id="227" w:author="Sushanth Shetty" w:date="2021-10-19T18:00:00Z">
                  <w:rPr>
                    <w:rStyle w:val="Hyperlink"/>
                    <w:noProof/>
                    <w:spacing w:val="-7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28" w:author="Sushanth Shetty" w:date="2021-10-19T18:00:00Z">
                  <w:rPr>
                    <w:rStyle w:val="Hyperlink"/>
                    <w:noProof/>
                  </w:rPr>
                </w:rPrChange>
              </w:rPr>
              <w:t>FLOW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1"/>
                <w:rPrChange w:id="229" w:author="Sushanth Shetty" w:date="2021-10-19T18:00:00Z">
                  <w:rPr>
                    <w:rStyle w:val="Hyperlink"/>
                    <w:noProof/>
                    <w:spacing w:val="-1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30" w:author="Sushanth Shetty" w:date="2021-10-19T18:00:00Z">
                  <w:rPr>
                    <w:rStyle w:val="Hyperlink"/>
                    <w:noProof/>
                  </w:rPr>
                </w:rPrChange>
              </w:rPr>
              <w:t>DIAGRAM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31" w:author="Sushanth Shetty" w:date="2021-10-19T18:00:00Z">
                  <w:rPr>
                    <w:noProof/>
                    <w:webHidden/>
                  </w:rPr>
                </w:rPrChange>
              </w:rPr>
              <w:tab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32" w:author="Sushanth Shetty" w:date="2021-10-19T18:0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33" w:author="Sushanth Shetty" w:date="2021-10-19T18:00:00Z">
                  <w:rPr>
                    <w:noProof/>
                    <w:webHidden/>
                  </w:rPr>
                </w:rPrChange>
              </w:rPr>
              <w:instrText xml:space="preserve"> PAGEREF _Toc85558756 \h </w:instrText>
            </w:r>
          </w:ins>
          <w:r w:rsidRPr="007E7336">
            <w:rPr>
              <w:b/>
              <w:bCs/>
              <w:i w:val="0"/>
              <w:iCs w:val="0"/>
              <w:noProof/>
              <w:webHidden/>
              <w:rPrChange w:id="234" w:author="Sushanth Shetty" w:date="2021-10-19T18:00:00Z">
                <w:rPr>
                  <w:b/>
                  <w:bCs/>
                  <w:i w:val="0"/>
                  <w:iCs w:val="0"/>
                  <w:noProof/>
                  <w:webHidden/>
                </w:rPr>
              </w:rPrChange>
            </w:rPr>
          </w:r>
          <w:r w:rsidRPr="007E7336">
            <w:rPr>
              <w:b/>
              <w:bCs/>
              <w:i w:val="0"/>
              <w:iCs w:val="0"/>
              <w:noProof/>
              <w:webHidden/>
              <w:rPrChange w:id="235" w:author="Sushanth Shetty" w:date="2021-10-19T18:00:00Z">
                <w:rPr>
                  <w:noProof/>
                  <w:webHidden/>
                </w:rPr>
              </w:rPrChange>
            </w:rPr>
            <w:fldChar w:fldCharType="separate"/>
          </w:r>
          <w:ins w:id="236" w:author="Sushanth Shetty" w:date="2021-10-19T17:58:00Z">
            <w:r w:rsidRPr="007E7336">
              <w:rPr>
                <w:b/>
                <w:bCs/>
                <w:i w:val="0"/>
                <w:iCs w:val="0"/>
                <w:noProof/>
                <w:webHidden/>
                <w:rPrChange w:id="237" w:author="Sushanth Shetty" w:date="2021-10-19T18:00:00Z">
                  <w:rPr>
                    <w:noProof/>
                    <w:webHidden/>
                  </w:rPr>
                </w:rPrChange>
              </w:rPr>
              <w:t>14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38" w:author="Sushanth Shetty" w:date="2021-10-19T18:00:00Z">
                  <w:rPr>
                    <w:noProof/>
                    <w:webHidden/>
                  </w:rPr>
                </w:rPrChange>
              </w:rPr>
              <w:fldChar w:fldCharType="end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39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31A94458" w14:textId="0FAA820B" w:rsidR="007E7336" w:rsidRPr="007E7336" w:rsidRDefault="007E7336">
          <w:pPr>
            <w:pStyle w:val="TOC2"/>
            <w:tabs>
              <w:tab w:val="left" w:pos="660"/>
              <w:tab w:val="right" w:leader="underscore" w:pos="9350"/>
            </w:tabs>
            <w:rPr>
              <w:ins w:id="240" w:author="Sushanth Shetty" w:date="2021-10-19T17:58:00Z"/>
              <w:rFonts w:eastAsiaTheme="minorEastAsia" w:cstheme="minorBidi"/>
              <w:b/>
              <w:bCs/>
              <w:i w:val="0"/>
              <w:iCs w:val="0"/>
              <w:noProof/>
              <w:color w:val="auto"/>
              <w:rPrChange w:id="241" w:author="Sushanth Shetty" w:date="2021-10-19T18:00:00Z">
                <w:rPr>
                  <w:ins w:id="242" w:author="Sushanth Shetty" w:date="2021-10-19T17:58:00Z"/>
                  <w:rFonts w:eastAsiaTheme="minorEastAsia" w:cstheme="minorBidi"/>
                  <w:b/>
                  <w:bCs/>
                  <w:noProof/>
                  <w:color w:val="auto"/>
                </w:rPr>
              </w:rPrChange>
            </w:rPr>
          </w:pPr>
          <w:ins w:id="243" w:author="Sushanth Shetty" w:date="2021-10-19T17:58:00Z"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44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45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b/>
                <w:bCs/>
                <w:i w:val="0"/>
                <w:iCs w:val="0"/>
                <w:noProof/>
                <w:rPrChange w:id="246" w:author="Sushanth Shetty" w:date="2021-10-19T18:00:00Z">
                  <w:rPr>
                    <w:noProof/>
                  </w:rPr>
                </w:rPrChange>
              </w:rPr>
              <w:instrText>HYPERLINK \l "_Toc85558757"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47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48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49" w:author="Sushanth Shetty" w:date="2021-10-19T18:00:00Z">
                  <w:rPr>
                    <w:rStyle w:val="Hyperlink"/>
                    <w:noProof/>
                  </w:rPr>
                </w:rPrChange>
              </w:rPr>
              <w:t>8.</w:t>
            </w:r>
            <w:r w:rsidRPr="007E7336">
              <w:rPr>
                <w:rFonts w:eastAsiaTheme="minorEastAsia" w:cstheme="minorBidi"/>
                <w:b/>
                <w:bCs/>
                <w:i w:val="0"/>
                <w:iCs w:val="0"/>
                <w:noProof/>
                <w:color w:val="auto"/>
                <w:rPrChange w:id="250" w:author="Sushanth Shetty" w:date="2021-10-19T18:00:00Z">
                  <w:rPr>
                    <w:rFonts w:eastAsiaTheme="minorEastAsia" w:cstheme="minorBidi"/>
                    <w:b/>
                    <w:bCs/>
                    <w:noProof/>
                    <w:color w:val="auto"/>
                  </w:rPr>
                </w:rPrChange>
              </w:rPr>
              <w:tab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51" w:author="Sushanth Shetty" w:date="2021-10-19T18:00:00Z">
                  <w:rPr>
                    <w:rStyle w:val="Hyperlink"/>
                    <w:noProof/>
                  </w:rPr>
                </w:rPrChange>
              </w:rPr>
              <w:t>SAS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7"/>
                <w:rPrChange w:id="252" w:author="Sushanth Shetty" w:date="2021-10-19T18:00:00Z">
                  <w:rPr>
                    <w:rStyle w:val="Hyperlink"/>
                    <w:noProof/>
                    <w:spacing w:val="-7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53" w:author="Sushanth Shetty" w:date="2021-10-19T18:00:00Z">
                  <w:rPr>
                    <w:rStyle w:val="Hyperlink"/>
                    <w:noProof/>
                  </w:rPr>
                </w:rPrChange>
              </w:rPr>
              <w:t>DIRECTORY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6"/>
                <w:rPrChange w:id="254" w:author="Sushanth Shetty" w:date="2021-10-19T18:00:00Z">
                  <w:rPr>
                    <w:rStyle w:val="Hyperlink"/>
                    <w:noProof/>
                    <w:spacing w:val="-6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55" w:author="Sushanth Shetty" w:date="2021-10-19T18:00:00Z">
                  <w:rPr>
                    <w:rStyle w:val="Hyperlink"/>
                    <w:noProof/>
                  </w:rPr>
                </w:rPrChange>
              </w:rPr>
              <w:t>STRUCTURE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spacing w:val="-6"/>
                <w:rPrChange w:id="256" w:author="Sushanth Shetty" w:date="2021-10-19T18:00:00Z">
                  <w:rPr>
                    <w:rStyle w:val="Hyperlink"/>
                    <w:noProof/>
                    <w:spacing w:val="-6"/>
                  </w:rPr>
                </w:rPrChange>
              </w:rPr>
              <w:t xml:space="preserve"> </w: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57" w:author="Sushanth Shetty" w:date="2021-10-19T18:00:00Z">
                  <w:rPr>
                    <w:rStyle w:val="Hyperlink"/>
                    <w:noProof/>
                  </w:rPr>
                </w:rPrChange>
              </w:rPr>
              <w:t>DIAGRAM: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58" w:author="Sushanth Shetty" w:date="2021-10-19T18:00:00Z">
                  <w:rPr>
                    <w:noProof/>
                    <w:webHidden/>
                  </w:rPr>
                </w:rPrChange>
              </w:rPr>
              <w:tab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59" w:author="Sushanth Shetty" w:date="2021-10-19T18:0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60" w:author="Sushanth Shetty" w:date="2021-10-19T18:00:00Z">
                  <w:rPr>
                    <w:noProof/>
                    <w:webHidden/>
                  </w:rPr>
                </w:rPrChange>
              </w:rPr>
              <w:instrText xml:space="preserve"> PAGEREF _Toc85558757 \h </w:instrText>
            </w:r>
          </w:ins>
          <w:r w:rsidRPr="007E7336">
            <w:rPr>
              <w:b/>
              <w:bCs/>
              <w:i w:val="0"/>
              <w:iCs w:val="0"/>
              <w:noProof/>
              <w:webHidden/>
              <w:rPrChange w:id="261" w:author="Sushanth Shetty" w:date="2021-10-19T18:00:00Z">
                <w:rPr>
                  <w:b/>
                  <w:bCs/>
                  <w:i w:val="0"/>
                  <w:iCs w:val="0"/>
                  <w:noProof/>
                  <w:webHidden/>
                </w:rPr>
              </w:rPrChange>
            </w:rPr>
          </w:r>
          <w:r w:rsidRPr="007E7336">
            <w:rPr>
              <w:b/>
              <w:bCs/>
              <w:i w:val="0"/>
              <w:iCs w:val="0"/>
              <w:noProof/>
              <w:webHidden/>
              <w:rPrChange w:id="262" w:author="Sushanth Shetty" w:date="2021-10-19T18:00:00Z">
                <w:rPr>
                  <w:noProof/>
                  <w:webHidden/>
                </w:rPr>
              </w:rPrChange>
            </w:rPr>
            <w:fldChar w:fldCharType="separate"/>
          </w:r>
          <w:ins w:id="263" w:author="Sushanth Shetty" w:date="2021-10-19T17:58:00Z">
            <w:r w:rsidRPr="007E7336">
              <w:rPr>
                <w:b/>
                <w:bCs/>
                <w:i w:val="0"/>
                <w:iCs w:val="0"/>
                <w:noProof/>
                <w:webHidden/>
                <w:rPrChange w:id="264" w:author="Sushanth Shetty" w:date="2021-10-19T18:00:00Z">
                  <w:rPr>
                    <w:noProof/>
                    <w:webHidden/>
                  </w:rPr>
                </w:rPrChange>
              </w:rPr>
              <w:t>15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65" w:author="Sushanth Shetty" w:date="2021-10-19T18:00:00Z">
                  <w:rPr>
                    <w:noProof/>
                    <w:webHidden/>
                  </w:rPr>
                </w:rPrChange>
              </w:rPr>
              <w:fldChar w:fldCharType="end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66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45AFAFB9" w14:textId="0000E0E0" w:rsidR="007E7336" w:rsidRPr="007E7336" w:rsidRDefault="007E7336">
          <w:pPr>
            <w:pStyle w:val="TOC2"/>
            <w:tabs>
              <w:tab w:val="left" w:pos="660"/>
              <w:tab w:val="right" w:leader="underscore" w:pos="9350"/>
            </w:tabs>
            <w:rPr>
              <w:ins w:id="267" w:author="Sushanth Shetty" w:date="2021-10-19T17:58:00Z"/>
              <w:rFonts w:eastAsiaTheme="minorEastAsia" w:cstheme="minorBidi"/>
              <w:b/>
              <w:bCs/>
              <w:i w:val="0"/>
              <w:iCs w:val="0"/>
              <w:noProof/>
              <w:color w:val="auto"/>
              <w:rPrChange w:id="268" w:author="Sushanth Shetty" w:date="2021-10-19T18:00:00Z">
                <w:rPr>
                  <w:ins w:id="269" w:author="Sushanth Shetty" w:date="2021-10-19T17:58:00Z"/>
                  <w:rFonts w:eastAsiaTheme="minorEastAsia" w:cstheme="minorBidi"/>
                  <w:b/>
                  <w:bCs/>
                  <w:noProof/>
                  <w:color w:val="auto"/>
                </w:rPr>
              </w:rPrChange>
            </w:rPr>
          </w:pPr>
          <w:ins w:id="270" w:author="Sushanth Shetty" w:date="2021-10-19T17:58:00Z"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71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72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b/>
                <w:bCs/>
                <w:i w:val="0"/>
                <w:iCs w:val="0"/>
                <w:noProof/>
                <w:rPrChange w:id="273" w:author="Sushanth Shetty" w:date="2021-10-19T18:00:00Z">
                  <w:rPr>
                    <w:noProof/>
                  </w:rPr>
                </w:rPrChange>
              </w:rPr>
              <w:instrText>HYPERLINK \l "_Toc85558758"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74" w:author="Sushanth Shetty" w:date="2021-10-19T18:0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75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76" w:author="Sushanth Shetty" w:date="2021-10-19T18:00:00Z">
                  <w:rPr>
                    <w:rStyle w:val="Hyperlink"/>
                    <w:noProof/>
                  </w:rPr>
                </w:rPrChange>
              </w:rPr>
              <w:t>9.</w:t>
            </w:r>
            <w:r w:rsidRPr="007E7336">
              <w:rPr>
                <w:rFonts w:eastAsiaTheme="minorEastAsia" w:cstheme="minorBidi"/>
                <w:b/>
                <w:bCs/>
                <w:i w:val="0"/>
                <w:iCs w:val="0"/>
                <w:noProof/>
                <w:color w:val="auto"/>
                <w:rPrChange w:id="277" w:author="Sushanth Shetty" w:date="2021-10-19T18:00:00Z">
                  <w:rPr>
                    <w:rFonts w:eastAsiaTheme="minorEastAsia" w:cstheme="minorBidi"/>
                    <w:b/>
                    <w:bCs/>
                    <w:noProof/>
                    <w:color w:val="auto"/>
                  </w:rPr>
                </w:rPrChange>
              </w:rPr>
              <w:tab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78" w:author="Sushanth Shetty" w:date="2021-10-19T18:00:00Z">
                  <w:rPr>
                    <w:rStyle w:val="Hyperlink"/>
                    <w:noProof/>
                  </w:rPr>
                </w:rPrChange>
              </w:rPr>
              <w:t>REFERENCES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79" w:author="Sushanth Shetty" w:date="2021-10-19T18:00:00Z">
                  <w:rPr>
                    <w:noProof/>
                    <w:webHidden/>
                  </w:rPr>
                </w:rPrChange>
              </w:rPr>
              <w:tab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80" w:author="Sushanth Shetty" w:date="2021-10-19T18:0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81" w:author="Sushanth Shetty" w:date="2021-10-19T18:00:00Z">
                  <w:rPr>
                    <w:noProof/>
                    <w:webHidden/>
                  </w:rPr>
                </w:rPrChange>
              </w:rPr>
              <w:instrText xml:space="preserve"> PAGEREF _Toc85558758 \h </w:instrText>
            </w:r>
          </w:ins>
          <w:r w:rsidRPr="007E7336">
            <w:rPr>
              <w:b/>
              <w:bCs/>
              <w:i w:val="0"/>
              <w:iCs w:val="0"/>
              <w:noProof/>
              <w:webHidden/>
              <w:rPrChange w:id="282" w:author="Sushanth Shetty" w:date="2021-10-19T18:00:00Z">
                <w:rPr>
                  <w:b/>
                  <w:bCs/>
                  <w:i w:val="0"/>
                  <w:iCs w:val="0"/>
                  <w:noProof/>
                  <w:webHidden/>
                </w:rPr>
              </w:rPrChange>
            </w:rPr>
          </w:r>
          <w:r w:rsidRPr="007E7336">
            <w:rPr>
              <w:b/>
              <w:bCs/>
              <w:i w:val="0"/>
              <w:iCs w:val="0"/>
              <w:noProof/>
              <w:webHidden/>
              <w:rPrChange w:id="283" w:author="Sushanth Shetty" w:date="2021-10-19T18:00:00Z">
                <w:rPr>
                  <w:noProof/>
                  <w:webHidden/>
                </w:rPr>
              </w:rPrChange>
            </w:rPr>
            <w:fldChar w:fldCharType="separate"/>
          </w:r>
          <w:ins w:id="284" w:author="Sushanth Shetty" w:date="2021-10-19T17:58:00Z">
            <w:r w:rsidRPr="007E7336">
              <w:rPr>
                <w:b/>
                <w:bCs/>
                <w:i w:val="0"/>
                <w:iCs w:val="0"/>
                <w:noProof/>
                <w:webHidden/>
                <w:rPrChange w:id="285" w:author="Sushanth Shetty" w:date="2021-10-19T18:00:00Z">
                  <w:rPr>
                    <w:noProof/>
                    <w:webHidden/>
                  </w:rPr>
                </w:rPrChange>
              </w:rPr>
              <w:t>15</w:t>
            </w:r>
            <w:r w:rsidRPr="007E7336">
              <w:rPr>
                <w:b/>
                <w:bCs/>
                <w:i w:val="0"/>
                <w:iCs w:val="0"/>
                <w:noProof/>
                <w:webHidden/>
                <w:rPrChange w:id="286" w:author="Sushanth Shetty" w:date="2021-10-19T18:00:00Z">
                  <w:rPr>
                    <w:noProof/>
                    <w:webHidden/>
                  </w:rPr>
                </w:rPrChange>
              </w:rPr>
              <w:fldChar w:fldCharType="end"/>
            </w:r>
            <w:r w:rsidRPr="007E7336">
              <w:rPr>
                <w:rStyle w:val="Hyperlink"/>
                <w:b/>
                <w:bCs/>
                <w:i w:val="0"/>
                <w:iCs w:val="0"/>
                <w:noProof/>
                <w:rPrChange w:id="287" w:author="Sushanth Shetty" w:date="2021-10-19T18:0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6290A3D2" w14:textId="7FF5182E" w:rsidR="007E7336" w:rsidRPr="007E7336" w:rsidDel="007E7336" w:rsidRDefault="007E7336">
          <w:pPr>
            <w:rPr>
              <w:del w:id="288" w:author="Sushanth Shetty" w:date="2021-10-19T17:58:00Z"/>
              <w:b/>
              <w:bCs/>
              <w:noProof/>
              <w:rPrChange w:id="289" w:author="Sushanth Shetty" w:date="2021-10-19T18:00:00Z">
                <w:rPr>
                  <w:del w:id="290" w:author="Sushanth Shetty" w:date="2021-10-19T17:58:00Z"/>
                  <w:noProof/>
                </w:rPr>
              </w:rPrChange>
            </w:rPr>
          </w:pPr>
        </w:p>
        <w:p w14:paraId="243366ED" w14:textId="5C4873D5" w:rsidR="00536D08" w:rsidRDefault="007E7336">
          <w:ins w:id="291" w:author="Sushanth Shetty" w:date="2021-10-19T17:58:00Z">
            <w:r w:rsidRPr="007E7336">
              <w:rPr>
                <w:b/>
                <w:bCs/>
                <w:noProof/>
                <w:rPrChange w:id="292" w:author="Sushanth Shetty" w:date="2021-10-19T18:00:00Z">
                  <w:rPr>
                    <w:b/>
                    <w:bCs/>
                    <w:noProof/>
                  </w:rPr>
                </w:rPrChange>
              </w:rPr>
              <w:fldChar w:fldCharType="end"/>
            </w:r>
          </w:ins>
        </w:p>
      </w:sdtContent>
    </w:sdt>
    <w:p w14:paraId="2703E9CF" w14:textId="617FDC5E" w:rsidR="00CC2DFD" w:rsidRDefault="00CC2DFD" w:rsidP="00D50EA7">
      <w:pPr>
        <w:spacing w:after="98" w:line="259" w:lineRule="auto"/>
        <w:ind w:left="0" w:firstLine="0"/>
      </w:pPr>
    </w:p>
    <w:p w14:paraId="0135FF48" w14:textId="0F8F2DAC" w:rsidR="00B932D3" w:rsidRDefault="00B932D3" w:rsidP="00D50EA7">
      <w:pPr>
        <w:spacing w:after="98" w:line="259" w:lineRule="auto"/>
        <w:ind w:left="0" w:firstLine="0"/>
      </w:pPr>
    </w:p>
    <w:p w14:paraId="02D7E207" w14:textId="2F06CA8C" w:rsidR="00B932D3" w:rsidRDefault="00B932D3" w:rsidP="00D50EA7">
      <w:pPr>
        <w:spacing w:after="98" w:line="259" w:lineRule="auto"/>
        <w:ind w:left="0" w:firstLine="0"/>
      </w:pPr>
    </w:p>
    <w:p w14:paraId="32952E33" w14:textId="201A1862" w:rsidR="00B932D3" w:rsidRDefault="00B932D3" w:rsidP="00D50EA7">
      <w:pPr>
        <w:spacing w:after="98" w:line="259" w:lineRule="auto"/>
        <w:ind w:left="0" w:firstLine="0"/>
      </w:pPr>
    </w:p>
    <w:p w14:paraId="24262C20" w14:textId="67779284" w:rsidR="00B932D3" w:rsidRDefault="00B932D3" w:rsidP="00D50EA7">
      <w:pPr>
        <w:spacing w:after="98" w:line="259" w:lineRule="auto"/>
        <w:ind w:left="0" w:firstLine="0"/>
      </w:pPr>
    </w:p>
    <w:p w14:paraId="713CADB3" w14:textId="3FE0A928" w:rsidR="00B932D3" w:rsidRDefault="00B932D3" w:rsidP="00D50EA7">
      <w:pPr>
        <w:spacing w:after="98" w:line="259" w:lineRule="auto"/>
        <w:ind w:left="0" w:firstLine="0"/>
      </w:pPr>
    </w:p>
    <w:p w14:paraId="28C64A8F" w14:textId="5A27206C" w:rsidR="00B932D3" w:rsidRDefault="00B932D3" w:rsidP="00D50EA7">
      <w:pPr>
        <w:spacing w:after="98" w:line="259" w:lineRule="auto"/>
        <w:ind w:left="0" w:firstLine="0"/>
      </w:pPr>
    </w:p>
    <w:p w14:paraId="2A13AC39" w14:textId="4FC2CA24" w:rsidR="00B932D3" w:rsidRDefault="00B932D3" w:rsidP="00D50EA7">
      <w:pPr>
        <w:spacing w:after="98" w:line="259" w:lineRule="auto"/>
        <w:ind w:left="0" w:firstLine="0"/>
      </w:pPr>
    </w:p>
    <w:p w14:paraId="7ED1B332" w14:textId="4DD4897D" w:rsidR="00B932D3" w:rsidRDefault="00B932D3" w:rsidP="00D50EA7">
      <w:pPr>
        <w:spacing w:after="98" w:line="259" w:lineRule="auto"/>
        <w:ind w:left="0" w:firstLine="0"/>
      </w:pPr>
    </w:p>
    <w:p w14:paraId="6DAB51DB" w14:textId="60702968" w:rsidR="00B932D3" w:rsidRDefault="00B932D3" w:rsidP="00D50EA7">
      <w:pPr>
        <w:spacing w:after="98" w:line="259" w:lineRule="auto"/>
        <w:ind w:left="0" w:firstLine="0"/>
      </w:pPr>
    </w:p>
    <w:p w14:paraId="49F15585" w14:textId="4A6AA7E2" w:rsidR="00B932D3" w:rsidRDefault="00B932D3" w:rsidP="00D50EA7">
      <w:pPr>
        <w:spacing w:after="98" w:line="259" w:lineRule="auto"/>
        <w:ind w:left="0" w:firstLine="0"/>
      </w:pPr>
    </w:p>
    <w:p w14:paraId="78B75766" w14:textId="2CA0DD24" w:rsidR="00B932D3" w:rsidRDefault="00B932D3" w:rsidP="00D50EA7">
      <w:pPr>
        <w:spacing w:after="98" w:line="259" w:lineRule="auto"/>
        <w:ind w:left="0" w:firstLine="0"/>
      </w:pPr>
    </w:p>
    <w:p w14:paraId="325075EF" w14:textId="53C93315" w:rsidR="00B932D3" w:rsidRDefault="00B932D3" w:rsidP="00D50EA7">
      <w:pPr>
        <w:spacing w:after="98" w:line="259" w:lineRule="auto"/>
        <w:ind w:left="0" w:firstLine="0"/>
      </w:pPr>
    </w:p>
    <w:p w14:paraId="68B97DA0" w14:textId="74B64E3C" w:rsidR="00B932D3" w:rsidRDefault="00B932D3" w:rsidP="00D50EA7">
      <w:pPr>
        <w:spacing w:after="98" w:line="259" w:lineRule="auto"/>
        <w:ind w:left="0" w:firstLine="0"/>
      </w:pPr>
    </w:p>
    <w:p w14:paraId="10E448C3" w14:textId="20C82926" w:rsidR="00595696" w:rsidRDefault="00595696" w:rsidP="00D50EA7">
      <w:pPr>
        <w:spacing w:after="98" w:line="259" w:lineRule="auto"/>
        <w:ind w:left="0" w:firstLine="0"/>
      </w:pPr>
    </w:p>
    <w:p w14:paraId="39DF5525" w14:textId="47D24B13" w:rsidR="00595696" w:rsidRDefault="00595696" w:rsidP="00D50EA7">
      <w:pPr>
        <w:spacing w:after="98" w:line="259" w:lineRule="auto"/>
        <w:ind w:left="0" w:firstLine="0"/>
      </w:pPr>
    </w:p>
    <w:p w14:paraId="6997018D" w14:textId="61235C68" w:rsidR="00595696" w:rsidRDefault="00595696" w:rsidP="00D50EA7">
      <w:pPr>
        <w:spacing w:after="98" w:line="259" w:lineRule="auto"/>
        <w:ind w:left="0" w:firstLine="0"/>
      </w:pPr>
    </w:p>
    <w:p w14:paraId="249CE7FC" w14:textId="77777777" w:rsidR="00595696" w:rsidRDefault="00595696" w:rsidP="00D50EA7">
      <w:pPr>
        <w:spacing w:after="98" w:line="259" w:lineRule="auto"/>
        <w:ind w:left="0" w:firstLine="0"/>
      </w:pPr>
    </w:p>
    <w:p w14:paraId="4C3654BA" w14:textId="5B5D3132" w:rsidR="00B932D3" w:rsidDel="00C37B90" w:rsidRDefault="00B932D3" w:rsidP="00D50EA7">
      <w:pPr>
        <w:spacing w:after="98" w:line="259" w:lineRule="auto"/>
        <w:ind w:left="0" w:firstLine="0"/>
        <w:rPr>
          <w:del w:id="293" w:author="Sushanth Shetty" w:date="2021-10-19T18:02:00Z"/>
        </w:rPr>
      </w:pPr>
    </w:p>
    <w:p w14:paraId="21352BE6" w14:textId="09CC1191" w:rsidR="00B932D3" w:rsidDel="00C37B90" w:rsidRDefault="00B932D3" w:rsidP="00D50EA7">
      <w:pPr>
        <w:spacing w:after="98" w:line="259" w:lineRule="auto"/>
        <w:ind w:left="0" w:firstLine="0"/>
        <w:rPr>
          <w:del w:id="294" w:author="Sushanth Shetty" w:date="2021-10-19T18:02:00Z"/>
        </w:rPr>
      </w:pPr>
    </w:p>
    <w:p w14:paraId="74CAAD48" w14:textId="77777777" w:rsidR="00913B34" w:rsidDel="005A719D" w:rsidRDefault="00913B34" w:rsidP="00D50EA7">
      <w:pPr>
        <w:spacing w:after="98" w:line="259" w:lineRule="auto"/>
        <w:ind w:left="0" w:firstLine="0"/>
        <w:rPr>
          <w:del w:id="295" w:author="Sushanth Shetty" w:date="2021-10-19T17:18:00Z"/>
        </w:rPr>
      </w:pPr>
    </w:p>
    <w:p w14:paraId="66A8EA66" w14:textId="7CC39B2F" w:rsidR="007A593F" w:rsidDel="005A719D" w:rsidRDefault="007A593F" w:rsidP="00D50EA7">
      <w:pPr>
        <w:spacing w:after="98" w:line="259" w:lineRule="auto"/>
        <w:ind w:left="0" w:firstLine="0"/>
        <w:rPr>
          <w:del w:id="296" w:author="Sushanth Shetty" w:date="2021-10-19T17:18:00Z"/>
        </w:rPr>
      </w:pPr>
    </w:p>
    <w:p w14:paraId="77255494" w14:textId="015ED4AF" w:rsidR="0037208E" w:rsidDel="005A719D" w:rsidRDefault="0037208E" w:rsidP="00D50EA7">
      <w:pPr>
        <w:spacing w:after="98" w:line="259" w:lineRule="auto"/>
        <w:ind w:left="0" w:firstLine="0"/>
        <w:rPr>
          <w:del w:id="297" w:author="Sushanth Shetty" w:date="2021-10-19T17:18:00Z"/>
        </w:rPr>
      </w:pPr>
    </w:p>
    <w:p w14:paraId="2E11EC42" w14:textId="00A159AD" w:rsidR="00EB4438" w:rsidRDefault="00EB4438" w:rsidP="00D50EA7">
      <w:pPr>
        <w:spacing w:after="98" w:line="259" w:lineRule="auto"/>
        <w:ind w:left="0" w:firstLine="0"/>
      </w:pPr>
    </w:p>
    <w:p w14:paraId="58940C49" w14:textId="2264A4A0" w:rsidR="00CC2DFD" w:rsidRPr="005A6A8B" w:rsidRDefault="00595696" w:rsidP="00AD6AA0">
      <w:pPr>
        <w:ind w:left="0" w:firstLine="0"/>
        <w:rPr>
          <w:b/>
          <w:bCs/>
        </w:rPr>
      </w:pPr>
      <w:r>
        <w:lastRenderedPageBreak/>
        <w:t xml:space="preserve">  </w:t>
      </w:r>
      <w:r w:rsidR="00B932D3" w:rsidRPr="005A6A8B">
        <w:rPr>
          <w:b/>
          <w:bCs/>
        </w:rPr>
        <w:t>APPROVA</w:t>
      </w:r>
      <w:r w:rsidR="0014739F">
        <w:rPr>
          <w:b/>
          <w:bCs/>
        </w:rPr>
        <w:t>L</w:t>
      </w:r>
    </w:p>
    <w:tbl>
      <w:tblPr>
        <w:tblStyle w:val="TableGrid0"/>
        <w:tblpPr w:leftFromText="180" w:rightFromText="180" w:vertAnchor="text" w:horzAnchor="margin" w:tblpX="-431" w:tblpY="260"/>
        <w:tblW w:w="10207" w:type="dxa"/>
        <w:tblLook w:val="0000" w:firstRow="0" w:lastRow="0" w:firstColumn="0" w:lastColumn="0" w:noHBand="0" w:noVBand="0"/>
      </w:tblPr>
      <w:tblGrid>
        <w:gridCol w:w="2430"/>
        <w:gridCol w:w="2424"/>
        <w:gridCol w:w="3631"/>
        <w:gridCol w:w="1722"/>
      </w:tblGrid>
      <w:tr w:rsidR="00513EB0" w:rsidRPr="001A0C02" w14:paraId="2ED33E8C" w14:textId="77777777" w:rsidTr="00B311DE">
        <w:trPr>
          <w:trHeight w:hRule="exact" w:val="349"/>
        </w:trPr>
        <w:tc>
          <w:tcPr>
            <w:tcW w:w="10207" w:type="dxa"/>
            <w:gridSpan w:val="4"/>
            <w:shd w:val="clear" w:color="auto" w:fill="D9D9D9" w:themeFill="background1" w:themeFillShade="D9"/>
          </w:tcPr>
          <w:p w14:paraId="4EEB2ABC" w14:textId="77777777" w:rsidR="00513EB0" w:rsidRPr="001A0C02" w:rsidRDefault="00513EB0" w:rsidP="00993E90">
            <w:pPr>
              <w:rPr>
                <w:b/>
                <w:bCs/>
              </w:rPr>
            </w:pPr>
            <w:r w:rsidRPr="001A0C02">
              <w:rPr>
                <w:b/>
                <w:bCs/>
              </w:rPr>
              <w:t>Document Approval / Review</w:t>
            </w:r>
          </w:p>
        </w:tc>
      </w:tr>
      <w:tr w:rsidR="00513EB0" w:rsidRPr="001A0C02" w14:paraId="05E14726" w14:textId="77777777" w:rsidTr="00B311DE">
        <w:trPr>
          <w:trHeight w:hRule="exact" w:val="349"/>
        </w:trPr>
        <w:tc>
          <w:tcPr>
            <w:tcW w:w="2430" w:type="dxa"/>
            <w:shd w:val="clear" w:color="auto" w:fill="D9D9D9" w:themeFill="background1" w:themeFillShade="D9"/>
          </w:tcPr>
          <w:p w14:paraId="791348F0" w14:textId="77777777" w:rsidR="00513EB0" w:rsidRPr="001A0C02" w:rsidRDefault="00513EB0" w:rsidP="00993E90">
            <w:pPr>
              <w:jc w:val="center"/>
              <w:rPr>
                <w:b/>
                <w:bCs/>
              </w:rPr>
            </w:pPr>
            <w:r w:rsidRPr="001A0C02">
              <w:rPr>
                <w:b/>
                <w:bCs/>
              </w:rPr>
              <w:t>Roles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73E21559" w14:textId="77777777" w:rsidR="00513EB0" w:rsidRPr="001A0C02" w:rsidRDefault="00513EB0" w:rsidP="00993E90">
            <w:pPr>
              <w:jc w:val="center"/>
              <w:rPr>
                <w:b/>
                <w:bCs/>
              </w:rPr>
            </w:pPr>
            <w:r w:rsidRPr="001A0C02">
              <w:rPr>
                <w:b/>
                <w:bCs/>
              </w:rPr>
              <w:t>Name &amp; Title</w:t>
            </w:r>
          </w:p>
        </w:tc>
        <w:tc>
          <w:tcPr>
            <w:tcW w:w="3631" w:type="dxa"/>
            <w:shd w:val="clear" w:color="auto" w:fill="D9D9D9" w:themeFill="background1" w:themeFillShade="D9"/>
          </w:tcPr>
          <w:p w14:paraId="4359E268" w14:textId="77777777" w:rsidR="00513EB0" w:rsidRPr="001A0C02" w:rsidRDefault="00513EB0" w:rsidP="00993E90">
            <w:pPr>
              <w:jc w:val="center"/>
              <w:rPr>
                <w:b/>
                <w:bCs/>
              </w:rPr>
            </w:pPr>
            <w:r w:rsidRPr="001A0C02">
              <w:rPr>
                <w:b/>
                <w:bCs/>
              </w:rPr>
              <w:t>Signature</w:t>
            </w:r>
          </w:p>
        </w:tc>
        <w:tc>
          <w:tcPr>
            <w:tcW w:w="1722" w:type="dxa"/>
            <w:shd w:val="clear" w:color="auto" w:fill="D9D9D9" w:themeFill="background1" w:themeFillShade="D9"/>
          </w:tcPr>
          <w:p w14:paraId="6A4F78FC" w14:textId="77777777" w:rsidR="00513EB0" w:rsidRPr="001A0C02" w:rsidRDefault="00513EB0" w:rsidP="00993E90">
            <w:pPr>
              <w:jc w:val="center"/>
              <w:rPr>
                <w:b/>
                <w:bCs/>
              </w:rPr>
            </w:pPr>
            <w:r w:rsidRPr="001A0C02">
              <w:rPr>
                <w:b/>
                <w:bCs/>
              </w:rPr>
              <w:t>Date</w:t>
            </w:r>
          </w:p>
        </w:tc>
      </w:tr>
      <w:tr w:rsidR="00F849FB" w:rsidRPr="001A0C02" w14:paraId="2505067C" w14:textId="77777777" w:rsidTr="00B311DE">
        <w:trPr>
          <w:trHeight w:hRule="exact" w:val="889"/>
        </w:trPr>
        <w:tc>
          <w:tcPr>
            <w:tcW w:w="2430" w:type="dxa"/>
          </w:tcPr>
          <w:p w14:paraId="2E7329FD" w14:textId="77777777" w:rsidR="00513EB0" w:rsidRPr="001A0C02" w:rsidRDefault="00513EB0" w:rsidP="00993E90">
            <w:r w:rsidRPr="001A0C02">
              <w:t>Business</w:t>
            </w:r>
            <w:r>
              <w:t xml:space="preserve"> </w:t>
            </w:r>
            <w:r w:rsidRPr="001A0C02">
              <w:t>Owner</w:t>
            </w:r>
          </w:p>
        </w:tc>
        <w:tc>
          <w:tcPr>
            <w:tcW w:w="2424" w:type="dxa"/>
          </w:tcPr>
          <w:p w14:paraId="131E96B2" w14:textId="77777777" w:rsidR="00513EB0" w:rsidRPr="001A0C02" w:rsidRDefault="00513EB0" w:rsidP="00993E90"/>
        </w:tc>
        <w:tc>
          <w:tcPr>
            <w:tcW w:w="3631" w:type="dxa"/>
          </w:tcPr>
          <w:p w14:paraId="1787DE98" w14:textId="77777777" w:rsidR="00513EB0" w:rsidRPr="001A0C02" w:rsidRDefault="00513EB0" w:rsidP="00993E90"/>
        </w:tc>
        <w:tc>
          <w:tcPr>
            <w:tcW w:w="1722" w:type="dxa"/>
          </w:tcPr>
          <w:p w14:paraId="52731BF9" w14:textId="77777777" w:rsidR="00513EB0" w:rsidRPr="001A0C02" w:rsidRDefault="00513EB0" w:rsidP="00993E90"/>
        </w:tc>
      </w:tr>
      <w:tr w:rsidR="00F849FB" w:rsidRPr="001A0C02" w14:paraId="4E008FE6" w14:textId="77777777" w:rsidTr="00B311DE">
        <w:trPr>
          <w:trHeight w:hRule="exact" w:val="889"/>
        </w:trPr>
        <w:tc>
          <w:tcPr>
            <w:tcW w:w="2430" w:type="dxa"/>
          </w:tcPr>
          <w:p w14:paraId="4CD69385" w14:textId="77777777" w:rsidR="00513EB0" w:rsidRPr="001A0C02" w:rsidRDefault="00513EB0" w:rsidP="00993E90">
            <w:r w:rsidRPr="001A0C02">
              <w:t>System Owner</w:t>
            </w:r>
          </w:p>
        </w:tc>
        <w:tc>
          <w:tcPr>
            <w:tcW w:w="2424" w:type="dxa"/>
          </w:tcPr>
          <w:p w14:paraId="5EE6324D" w14:textId="77777777" w:rsidR="00513EB0" w:rsidRPr="001A0C02" w:rsidRDefault="00513EB0" w:rsidP="00993E90"/>
        </w:tc>
        <w:tc>
          <w:tcPr>
            <w:tcW w:w="3631" w:type="dxa"/>
          </w:tcPr>
          <w:p w14:paraId="40249DC6" w14:textId="77777777" w:rsidR="00513EB0" w:rsidRPr="001A0C02" w:rsidRDefault="00513EB0" w:rsidP="00993E90"/>
        </w:tc>
        <w:tc>
          <w:tcPr>
            <w:tcW w:w="1722" w:type="dxa"/>
          </w:tcPr>
          <w:p w14:paraId="57C57AB0" w14:textId="77777777" w:rsidR="00513EB0" w:rsidRPr="001A0C02" w:rsidRDefault="00513EB0" w:rsidP="00993E90"/>
        </w:tc>
      </w:tr>
      <w:tr w:rsidR="00F849FB" w:rsidRPr="001A0C02" w14:paraId="10BDE018" w14:textId="77777777" w:rsidTr="00B311DE">
        <w:trPr>
          <w:trHeight w:hRule="exact" w:val="889"/>
        </w:trPr>
        <w:tc>
          <w:tcPr>
            <w:tcW w:w="2430" w:type="dxa"/>
          </w:tcPr>
          <w:p w14:paraId="069D3BDB" w14:textId="77777777" w:rsidR="00513EB0" w:rsidRPr="001A0C02" w:rsidRDefault="00513EB0" w:rsidP="00993E90">
            <w:r>
              <w:t>Quality</w:t>
            </w:r>
          </w:p>
        </w:tc>
        <w:tc>
          <w:tcPr>
            <w:tcW w:w="2424" w:type="dxa"/>
          </w:tcPr>
          <w:p w14:paraId="590DF71B" w14:textId="77777777" w:rsidR="00513EB0" w:rsidRPr="001A0C02" w:rsidRDefault="00513EB0" w:rsidP="00993E90"/>
        </w:tc>
        <w:tc>
          <w:tcPr>
            <w:tcW w:w="3631" w:type="dxa"/>
          </w:tcPr>
          <w:p w14:paraId="07CDA9A5" w14:textId="77777777" w:rsidR="00513EB0" w:rsidRPr="001A0C02" w:rsidRDefault="00513EB0" w:rsidP="00993E90"/>
        </w:tc>
        <w:tc>
          <w:tcPr>
            <w:tcW w:w="1722" w:type="dxa"/>
          </w:tcPr>
          <w:p w14:paraId="77F1C274" w14:textId="77777777" w:rsidR="00513EB0" w:rsidRPr="001A0C02" w:rsidRDefault="00513EB0" w:rsidP="00993E90"/>
        </w:tc>
      </w:tr>
    </w:tbl>
    <w:p w14:paraId="479B0C38" w14:textId="2230ABA5" w:rsidR="00726DCE" w:rsidRDefault="00726DCE" w:rsidP="00D50EA7">
      <w:pPr>
        <w:spacing w:after="98" w:line="259" w:lineRule="auto"/>
        <w:ind w:left="0" w:firstLine="0"/>
      </w:pPr>
    </w:p>
    <w:p w14:paraId="4035909D" w14:textId="767AF6A8" w:rsidR="00726DCE" w:rsidRDefault="00726DCE" w:rsidP="00D50EA7">
      <w:pPr>
        <w:spacing w:after="98" w:line="259" w:lineRule="auto"/>
        <w:ind w:left="0" w:firstLine="0"/>
      </w:pPr>
    </w:p>
    <w:p w14:paraId="66559160" w14:textId="77777777" w:rsidR="00EB4438" w:rsidRDefault="00EB4438" w:rsidP="00D50EA7">
      <w:pPr>
        <w:spacing w:after="98" w:line="259" w:lineRule="auto"/>
        <w:ind w:left="0" w:firstLine="0"/>
      </w:pPr>
    </w:p>
    <w:p w14:paraId="559A1BB7" w14:textId="4AC970A5" w:rsidR="00726DCE" w:rsidRPr="00AD6AA0" w:rsidRDefault="0037208E" w:rsidP="00B311DE">
      <w:pPr>
        <w:ind w:left="0" w:firstLine="0"/>
        <w:rPr>
          <w:b/>
          <w:bCs/>
        </w:rPr>
      </w:pPr>
      <w:r w:rsidRPr="00AD6AA0">
        <w:rPr>
          <w:b/>
          <w:bCs/>
        </w:rPr>
        <w:t>Version History</w:t>
      </w:r>
    </w:p>
    <w:tbl>
      <w:tblPr>
        <w:tblStyle w:val="TableGrid0"/>
        <w:tblpPr w:leftFromText="180" w:rightFromText="180" w:vertAnchor="text" w:horzAnchor="margin" w:tblpX="-431" w:tblpY="154"/>
        <w:tblW w:w="10207" w:type="dxa"/>
        <w:tblLook w:val="04A0" w:firstRow="1" w:lastRow="0" w:firstColumn="1" w:lastColumn="0" w:noHBand="0" w:noVBand="1"/>
      </w:tblPr>
      <w:tblGrid>
        <w:gridCol w:w="1534"/>
        <w:gridCol w:w="1586"/>
        <w:gridCol w:w="1728"/>
        <w:gridCol w:w="3129"/>
        <w:gridCol w:w="2230"/>
      </w:tblGrid>
      <w:tr w:rsidR="009368E9" w14:paraId="7240438B" w14:textId="396914AA" w:rsidTr="00B311DE">
        <w:trPr>
          <w:trHeight w:val="340"/>
        </w:trPr>
        <w:tc>
          <w:tcPr>
            <w:tcW w:w="1534" w:type="dxa"/>
            <w:shd w:val="clear" w:color="auto" w:fill="BFBFBF" w:themeFill="background1" w:themeFillShade="BF"/>
          </w:tcPr>
          <w:p w14:paraId="0C289992" w14:textId="77777777" w:rsidR="009368E9" w:rsidRPr="00937F9A" w:rsidRDefault="009368E9" w:rsidP="001B7439">
            <w:pPr>
              <w:spacing w:after="0" w:line="240" w:lineRule="auto"/>
              <w:ind w:left="0" w:firstLine="0"/>
              <w:rPr>
                <w:b/>
                <w:bCs/>
              </w:rPr>
            </w:pPr>
            <w:r w:rsidRPr="00937F9A">
              <w:rPr>
                <w:b/>
                <w:bCs/>
              </w:rPr>
              <w:t>Version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14:paraId="0C983E59" w14:textId="77777777" w:rsidR="009368E9" w:rsidRPr="00937F9A" w:rsidRDefault="009368E9" w:rsidP="001B7439">
            <w:pPr>
              <w:spacing w:after="0" w:line="240" w:lineRule="auto"/>
              <w:ind w:left="0" w:firstLine="0"/>
              <w:rPr>
                <w:b/>
                <w:bCs/>
              </w:rPr>
            </w:pPr>
            <w:r w:rsidRPr="00937F9A">
              <w:rPr>
                <w:b/>
                <w:bCs/>
              </w:rPr>
              <w:t>Date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14:paraId="479C9AAC" w14:textId="77777777" w:rsidR="009368E9" w:rsidRPr="00937F9A" w:rsidRDefault="009368E9" w:rsidP="001B7439">
            <w:pPr>
              <w:spacing w:after="0" w:line="240" w:lineRule="auto"/>
              <w:ind w:left="0" w:firstLine="0"/>
              <w:rPr>
                <w:b/>
                <w:bCs/>
              </w:rPr>
            </w:pPr>
            <w:r w:rsidRPr="00937F9A">
              <w:rPr>
                <w:b/>
                <w:bCs/>
              </w:rPr>
              <w:t>Changes</w:t>
            </w:r>
          </w:p>
        </w:tc>
        <w:tc>
          <w:tcPr>
            <w:tcW w:w="3129" w:type="dxa"/>
            <w:shd w:val="clear" w:color="auto" w:fill="BFBFBF" w:themeFill="background1" w:themeFillShade="BF"/>
          </w:tcPr>
          <w:p w14:paraId="5DE6971E" w14:textId="77777777" w:rsidR="009368E9" w:rsidRPr="00937F9A" w:rsidRDefault="009368E9" w:rsidP="001B7439">
            <w:pPr>
              <w:spacing w:after="0" w:line="240" w:lineRule="auto"/>
              <w:ind w:left="0" w:firstLine="0"/>
              <w:rPr>
                <w:b/>
                <w:bCs/>
              </w:rPr>
            </w:pPr>
            <w:r w:rsidRPr="00937F9A">
              <w:rPr>
                <w:b/>
                <w:bCs/>
              </w:rPr>
              <w:t>Author</w:t>
            </w:r>
          </w:p>
        </w:tc>
        <w:tc>
          <w:tcPr>
            <w:tcW w:w="2230" w:type="dxa"/>
            <w:shd w:val="clear" w:color="auto" w:fill="BFBFBF" w:themeFill="background1" w:themeFillShade="BF"/>
          </w:tcPr>
          <w:p w14:paraId="0F4A9ECB" w14:textId="053B142F" w:rsidR="009368E9" w:rsidRPr="00937F9A" w:rsidRDefault="009368E9" w:rsidP="001B7439">
            <w:pPr>
              <w:spacing w:after="0" w:line="24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Reviewer</w:t>
            </w:r>
          </w:p>
        </w:tc>
      </w:tr>
      <w:tr w:rsidR="009368E9" w14:paraId="1FD61C84" w14:textId="3CBA8DD7" w:rsidTr="00B311DE">
        <w:trPr>
          <w:trHeight w:val="329"/>
        </w:trPr>
        <w:tc>
          <w:tcPr>
            <w:tcW w:w="1534" w:type="dxa"/>
          </w:tcPr>
          <w:p w14:paraId="266C300C" w14:textId="77777777" w:rsidR="009368E9" w:rsidRDefault="009368E9" w:rsidP="001B7439">
            <w:pPr>
              <w:spacing w:after="0" w:line="240" w:lineRule="auto"/>
              <w:ind w:left="0" w:firstLine="0"/>
            </w:pPr>
            <w:r>
              <w:t>1.0</w:t>
            </w:r>
          </w:p>
        </w:tc>
        <w:tc>
          <w:tcPr>
            <w:tcW w:w="1586" w:type="dxa"/>
          </w:tcPr>
          <w:p w14:paraId="1F7BFC47" w14:textId="51D1624B" w:rsidR="009368E9" w:rsidRDefault="007D44A1" w:rsidP="001B7439">
            <w:pPr>
              <w:spacing w:after="0" w:line="240" w:lineRule="auto"/>
              <w:ind w:left="0" w:firstLine="0"/>
            </w:pPr>
            <w:ins w:id="298" w:author="Sushanth Shetty" w:date="2021-10-19T16:58:00Z">
              <w:r w:rsidRPr="00CA120B">
                <w:rPr>
                  <w:sz w:val="20"/>
                  <w:szCs w:val="20"/>
                </w:rPr>
                <w:t>17-OCT-2021</w:t>
              </w:r>
            </w:ins>
            <w:del w:id="299" w:author="Sushanth Shetty" w:date="2021-10-19T16:58:00Z">
              <w:r w:rsidR="009368E9" w:rsidDel="007D44A1">
                <w:delText>01-OCT-2021</w:delText>
              </w:r>
            </w:del>
          </w:p>
        </w:tc>
        <w:tc>
          <w:tcPr>
            <w:tcW w:w="1728" w:type="dxa"/>
          </w:tcPr>
          <w:p w14:paraId="7289E0F1" w14:textId="19B2340E" w:rsidR="009368E9" w:rsidRDefault="009368E9" w:rsidP="001B7439">
            <w:pPr>
              <w:spacing w:after="0" w:line="240" w:lineRule="auto"/>
              <w:ind w:left="0" w:firstLine="0"/>
            </w:pPr>
            <w:r>
              <w:t>Final Copy</w:t>
            </w:r>
          </w:p>
        </w:tc>
        <w:tc>
          <w:tcPr>
            <w:tcW w:w="3129" w:type="dxa"/>
          </w:tcPr>
          <w:p w14:paraId="2E8783C0" w14:textId="4305E97F" w:rsidR="009368E9" w:rsidRDefault="009368E9" w:rsidP="001B7439">
            <w:pPr>
              <w:spacing w:after="0" w:line="240" w:lineRule="auto"/>
              <w:ind w:left="0" w:firstLine="0"/>
            </w:pPr>
            <w:r>
              <w:t xml:space="preserve">Sushanth Shetty </w:t>
            </w:r>
          </w:p>
        </w:tc>
        <w:tc>
          <w:tcPr>
            <w:tcW w:w="2230" w:type="dxa"/>
          </w:tcPr>
          <w:p w14:paraId="5BE03E81" w14:textId="79E4FA6A" w:rsidR="009368E9" w:rsidDel="009368E9" w:rsidRDefault="009368E9" w:rsidP="001B7439">
            <w:pPr>
              <w:spacing w:after="0" w:line="240" w:lineRule="auto"/>
              <w:ind w:left="0" w:firstLine="0"/>
            </w:pPr>
            <w:r>
              <w:t>Satyoki Chatterjee</w:t>
            </w:r>
          </w:p>
        </w:tc>
      </w:tr>
    </w:tbl>
    <w:p w14:paraId="2CF34847" w14:textId="77777777" w:rsidR="0037208E" w:rsidRDefault="0037208E" w:rsidP="00D50EA7">
      <w:pPr>
        <w:spacing w:after="98" w:line="259" w:lineRule="auto"/>
        <w:ind w:left="0" w:firstLine="0"/>
      </w:pPr>
    </w:p>
    <w:p w14:paraId="1745B759" w14:textId="77777777" w:rsidR="00726DCE" w:rsidRDefault="00726DCE" w:rsidP="00D50EA7">
      <w:pPr>
        <w:spacing w:after="98" w:line="259" w:lineRule="auto"/>
        <w:ind w:left="0" w:firstLine="0"/>
      </w:pPr>
    </w:p>
    <w:p w14:paraId="342E2890" w14:textId="69D6DEEC" w:rsidR="00203A77" w:rsidRDefault="00203A77" w:rsidP="00D50EA7">
      <w:pPr>
        <w:spacing w:after="98" w:line="259" w:lineRule="auto"/>
        <w:ind w:left="0" w:firstLine="0"/>
      </w:pPr>
    </w:p>
    <w:p w14:paraId="7332EFEE" w14:textId="042B6265" w:rsidR="00203A77" w:rsidRDefault="00203A77" w:rsidP="00D50EA7">
      <w:pPr>
        <w:spacing w:after="98" w:line="259" w:lineRule="auto"/>
        <w:ind w:left="0" w:firstLine="0"/>
      </w:pPr>
    </w:p>
    <w:p w14:paraId="0F6A6395" w14:textId="7F7B0904" w:rsidR="00203A77" w:rsidRDefault="00203A77" w:rsidP="00D50EA7">
      <w:pPr>
        <w:spacing w:after="98" w:line="259" w:lineRule="auto"/>
        <w:ind w:left="0" w:firstLine="0"/>
      </w:pPr>
    </w:p>
    <w:p w14:paraId="2E15E001" w14:textId="183F6274" w:rsidR="00203A77" w:rsidRDefault="00203A77" w:rsidP="00D50EA7">
      <w:pPr>
        <w:spacing w:after="98" w:line="259" w:lineRule="auto"/>
        <w:ind w:left="0" w:firstLine="0"/>
      </w:pPr>
    </w:p>
    <w:p w14:paraId="52B0B8AF" w14:textId="60A9E26C" w:rsidR="00203A77" w:rsidRDefault="00203A77" w:rsidP="00D50EA7">
      <w:pPr>
        <w:spacing w:after="98" w:line="259" w:lineRule="auto"/>
        <w:ind w:left="0" w:firstLine="0"/>
      </w:pPr>
    </w:p>
    <w:p w14:paraId="706022B2" w14:textId="33200239" w:rsidR="00203A77" w:rsidRDefault="00203A77" w:rsidP="00D50EA7">
      <w:pPr>
        <w:spacing w:after="98" w:line="259" w:lineRule="auto"/>
        <w:ind w:left="0" w:firstLine="0"/>
      </w:pPr>
    </w:p>
    <w:p w14:paraId="6E020C69" w14:textId="5FA311D4" w:rsidR="00203A77" w:rsidRDefault="00203A77" w:rsidP="00D50EA7">
      <w:pPr>
        <w:spacing w:after="98" w:line="259" w:lineRule="auto"/>
        <w:ind w:left="0" w:firstLine="0"/>
      </w:pPr>
    </w:p>
    <w:p w14:paraId="0DEFCB42" w14:textId="43556344" w:rsidR="00203A77" w:rsidRDefault="00203A77" w:rsidP="00D50EA7">
      <w:pPr>
        <w:spacing w:after="98" w:line="259" w:lineRule="auto"/>
        <w:ind w:left="0" w:firstLine="0"/>
      </w:pPr>
    </w:p>
    <w:p w14:paraId="3DCDFBB3" w14:textId="773E434C" w:rsidR="00203A77" w:rsidRDefault="00203A77" w:rsidP="00D50EA7">
      <w:pPr>
        <w:spacing w:after="98" w:line="259" w:lineRule="auto"/>
        <w:ind w:left="0" w:firstLine="0"/>
      </w:pPr>
    </w:p>
    <w:p w14:paraId="2AA8B9FD" w14:textId="25F3F0A9" w:rsidR="00EB4438" w:rsidRDefault="00EB4438" w:rsidP="00D50EA7">
      <w:pPr>
        <w:spacing w:after="98" w:line="259" w:lineRule="auto"/>
        <w:ind w:left="0" w:firstLine="0"/>
      </w:pPr>
    </w:p>
    <w:p w14:paraId="1A643D64" w14:textId="1293EF6F" w:rsidR="00EB4438" w:rsidRDefault="00EB4438" w:rsidP="00D50EA7">
      <w:pPr>
        <w:spacing w:after="98" w:line="259" w:lineRule="auto"/>
        <w:ind w:left="0" w:firstLine="0"/>
      </w:pPr>
    </w:p>
    <w:p w14:paraId="50554173" w14:textId="71BCC798" w:rsidR="00EB4438" w:rsidRDefault="00EB4438" w:rsidP="00D50EA7">
      <w:pPr>
        <w:spacing w:after="98" w:line="259" w:lineRule="auto"/>
        <w:ind w:left="0" w:firstLine="0"/>
      </w:pPr>
    </w:p>
    <w:p w14:paraId="724204DB" w14:textId="69C14276" w:rsidR="00EB4438" w:rsidRDefault="00EB4438" w:rsidP="00D50EA7">
      <w:pPr>
        <w:spacing w:after="98" w:line="259" w:lineRule="auto"/>
        <w:ind w:left="0" w:firstLine="0"/>
      </w:pPr>
    </w:p>
    <w:p w14:paraId="37F81E8A" w14:textId="2CE6CE7D" w:rsidR="00203A77" w:rsidRDefault="00203A77" w:rsidP="00D50EA7">
      <w:pPr>
        <w:spacing w:after="98" w:line="259" w:lineRule="auto"/>
        <w:ind w:left="0" w:firstLine="0"/>
      </w:pPr>
    </w:p>
    <w:p w14:paraId="038EC47D" w14:textId="77777777" w:rsidR="00C37B90" w:rsidRDefault="00AA3898">
      <w:pPr>
        <w:spacing w:after="0" w:line="259" w:lineRule="auto"/>
        <w:ind w:left="0" w:firstLine="0"/>
        <w:rPr>
          <w:ins w:id="300" w:author="Sushanth Shetty" w:date="2021-10-19T18:02:00Z"/>
        </w:rPr>
      </w:pPr>
      <w:r>
        <w:tab/>
      </w:r>
    </w:p>
    <w:p w14:paraId="59A61F6E" w14:textId="55323E59" w:rsidR="00AD0FE7" w:rsidRDefault="00AA3898">
      <w:pPr>
        <w:spacing w:after="0" w:line="259" w:lineRule="auto"/>
        <w:ind w:left="0" w:firstLine="0"/>
      </w:pPr>
      <w:r>
        <w:lastRenderedPageBreak/>
        <w:t xml:space="preserve"> </w:t>
      </w:r>
    </w:p>
    <w:p w14:paraId="5AF33056" w14:textId="08C3806B" w:rsidR="007D44A1" w:rsidRDefault="007D44A1" w:rsidP="007D44A1">
      <w:pPr>
        <w:pStyle w:val="Heading2"/>
        <w:numPr>
          <w:ilvl w:val="0"/>
          <w:numId w:val="7"/>
        </w:numPr>
        <w:tabs>
          <w:tab w:val="left" w:pos="681"/>
        </w:tabs>
        <w:ind w:left="720" w:hanging="361"/>
        <w:rPr>
          <w:ins w:id="301" w:author="Sushanth Shetty" w:date="2021-10-19T16:59:00Z"/>
        </w:rPr>
      </w:pPr>
      <w:bookmarkStart w:id="302" w:name="_Toc85558736"/>
      <w:ins w:id="303" w:author="Sushanth Shetty" w:date="2021-10-19T16:59:00Z">
        <w:r>
          <w:rPr>
            <w:color w:val="2E5395"/>
          </w:rPr>
          <w:t>PURPOSE</w:t>
        </w:r>
        <w:bookmarkEnd w:id="302"/>
      </w:ins>
    </w:p>
    <w:p w14:paraId="3E922E95" w14:textId="77777777" w:rsidR="007D44A1" w:rsidRDefault="007D44A1" w:rsidP="007D44A1">
      <w:pPr>
        <w:pStyle w:val="BodyText"/>
        <w:spacing w:before="25" w:line="256" w:lineRule="auto"/>
        <w:ind w:left="666" w:right="806"/>
        <w:rPr>
          <w:ins w:id="304" w:author="Sushanth Shetty" w:date="2021-10-19T16:59:00Z"/>
        </w:rPr>
      </w:pPr>
      <w:ins w:id="305" w:author="Sushanth Shetty" w:date="2021-10-19T16:59:00Z">
        <w:r>
          <w:t>This document describes the configurations of Beren Clinical Data Mart (</w:t>
        </w:r>
        <w:r w:rsidRPr="000F05E6">
          <w:t>BCDM)</w:t>
        </w:r>
        <w:r>
          <w:t xml:space="preserve"> with other infrastructure components installed in it</w:t>
        </w:r>
      </w:ins>
    </w:p>
    <w:p w14:paraId="0911CDB8" w14:textId="77777777" w:rsidR="007D44A1" w:rsidRDefault="007D44A1" w:rsidP="007D44A1">
      <w:pPr>
        <w:pStyle w:val="BodyText"/>
        <w:spacing w:before="11"/>
        <w:rPr>
          <w:ins w:id="306" w:author="Sushanth Shetty" w:date="2021-10-19T16:59:00Z"/>
          <w:sz w:val="20"/>
        </w:rPr>
      </w:pPr>
    </w:p>
    <w:p w14:paraId="0B0DB92E" w14:textId="1D925A2A" w:rsidR="007D44A1" w:rsidRDefault="007D44A1" w:rsidP="007D44A1">
      <w:pPr>
        <w:pStyle w:val="Heading2"/>
        <w:numPr>
          <w:ilvl w:val="0"/>
          <w:numId w:val="7"/>
        </w:numPr>
        <w:tabs>
          <w:tab w:val="left" w:pos="681"/>
        </w:tabs>
        <w:ind w:left="720" w:hanging="361"/>
        <w:rPr>
          <w:ins w:id="307" w:author="Sushanth Shetty" w:date="2021-10-19T16:59:00Z"/>
        </w:rPr>
      </w:pPr>
      <w:bookmarkStart w:id="308" w:name="2._SCOPE"/>
      <w:bookmarkStart w:id="309" w:name="_TOC_250003"/>
      <w:bookmarkStart w:id="310" w:name="_Toc85558737"/>
      <w:bookmarkEnd w:id="308"/>
      <w:ins w:id="311" w:author="Sushanth Shetty" w:date="2021-10-19T16:59:00Z">
        <w:r>
          <w:rPr>
            <w:color w:val="2E5395"/>
          </w:rPr>
          <w:t>S</w:t>
        </w:r>
        <w:bookmarkEnd w:id="309"/>
        <w:r>
          <w:rPr>
            <w:color w:val="2E5395"/>
          </w:rPr>
          <w:t>COPE</w:t>
        </w:r>
        <w:bookmarkEnd w:id="310"/>
      </w:ins>
    </w:p>
    <w:p w14:paraId="2885C911" w14:textId="77777777" w:rsidR="007D44A1" w:rsidRDefault="007D44A1" w:rsidP="007D44A1">
      <w:pPr>
        <w:pStyle w:val="BodyText"/>
        <w:spacing w:before="23" w:line="256" w:lineRule="auto"/>
        <w:ind w:left="666" w:right="1577"/>
        <w:rPr>
          <w:ins w:id="312" w:author="Sushanth Shetty" w:date="2021-10-19T16:59:00Z"/>
        </w:rPr>
      </w:pPr>
      <w:ins w:id="313" w:author="Sushanth Shetty" w:date="2021-10-19T16:59:00Z">
        <w:r>
          <w:t>The requirements specified in this document are for Beren Clinical Data Mart (BCDM)</w:t>
        </w:r>
        <w:r>
          <w:rPr>
            <w:spacing w:val="-59"/>
          </w:rPr>
          <w:t xml:space="preserve"> </w:t>
        </w:r>
        <w:r>
          <w:t>Environment</w:t>
        </w:r>
      </w:ins>
    </w:p>
    <w:p w14:paraId="2F7F6339" w14:textId="77777777" w:rsidR="007D44A1" w:rsidRDefault="007D44A1" w:rsidP="007D44A1">
      <w:pPr>
        <w:pStyle w:val="Heading2"/>
        <w:spacing w:before="160"/>
        <w:ind w:left="762" w:firstLine="0"/>
        <w:rPr>
          <w:ins w:id="314" w:author="Sushanth Shetty" w:date="2021-10-19T16:59:00Z"/>
        </w:rPr>
      </w:pPr>
      <w:bookmarkStart w:id="315" w:name="_Toc85558590"/>
      <w:bookmarkStart w:id="316" w:name="_Toc85558738"/>
      <w:ins w:id="317" w:author="Sushanth Shetty" w:date="2021-10-19T16:59:00Z">
        <w:r>
          <w:t xml:space="preserve">In </w:t>
        </w:r>
        <w:commentRangeStart w:id="318"/>
        <w:r>
          <w:t>Scope</w:t>
        </w:r>
        <w:commentRangeEnd w:id="318"/>
        <w:r>
          <w:rPr>
            <w:rStyle w:val="CommentReference"/>
            <w:rFonts w:ascii="Arial MT" w:eastAsia="Arial MT" w:hAnsi="Arial MT" w:cs="Arial MT"/>
            <w:b w:val="0"/>
          </w:rPr>
          <w:commentReference w:id="318"/>
        </w:r>
        <w:r>
          <w:t>:</w:t>
        </w:r>
        <w:bookmarkEnd w:id="315"/>
        <w:bookmarkEnd w:id="316"/>
      </w:ins>
    </w:p>
    <w:p w14:paraId="450E5793" w14:textId="77777777" w:rsidR="007D44A1" w:rsidRDefault="007D44A1" w:rsidP="007D44A1">
      <w:pPr>
        <w:pStyle w:val="BodyText"/>
        <w:spacing w:before="181"/>
        <w:ind w:left="762"/>
        <w:rPr>
          <w:ins w:id="319" w:author="Sushanth Shetty" w:date="2021-10-19T16:59:00Z"/>
        </w:rPr>
      </w:pPr>
      <w:ins w:id="320" w:author="Sushanth Shetty" w:date="2021-10-19T16:59:00Z">
        <w:r>
          <w:t>The</w:t>
        </w:r>
        <w:r>
          <w:rPr>
            <w:spacing w:val="-7"/>
          </w:rPr>
          <w:t xml:space="preserve"> </w:t>
        </w:r>
        <w:r>
          <w:t>following software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t>integration</w:t>
        </w:r>
        <w:r>
          <w:rPr>
            <w:spacing w:val="-2"/>
          </w:rPr>
          <w:t xml:space="preserve"> </w:t>
        </w:r>
        <w:r>
          <w:t>are</w:t>
        </w:r>
        <w:r>
          <w:rPr>
            <w:spacing w:val="-4"/>
          </w:rPr>
          <w:t xml:space="preserve"> </w:t>
        </w:r>
        <w:r>
          <w:t>in</w:t>
        </w:r>
        <w:r>
          <w:rPr>
            <w:spacing w:val="-2"/>
          </w:rPr>
          <w:t xml:space="preserve"> </w:t>
        </w:r>
        <w:r>
          <w:t>scope</w:t>
        </w:r>
        <w:r>
          <w:rPr>
            <w:spacing w:val="-2"/>
          </w:rPr>
          <w:t xml:space="preserve"> </w:t>
        </w:r>
        <w:r>
          <w:t>of this</w:t>
        </w:r>
        <w:r>
          <w:rPr>
            <w:spacing w:val="-4"/>
          </w:rPr>
          <w:t xml:space="preserve"> </w:t>
        </w:r>
        <w:r>
          <w:t>environment:</w:t>
        </w:r>
      </w:ins>
    </w:p>
    <w:p w14:paraId="52428262" w14:textId="77777777" w:rsidR="007D44A1" w:rsidRPr="00657235" w:rsidRDefault="007D44A1" w:rsidP="007D44A1">
      <w:pPr>
        <w:pStyle w:val="ListParagraph"/>
        <w:widowControl w:val="0"/>
        <w:numPr>
          <w:ilvl w:val="1"/>
          <w:numId w:val="7"/>
        </w:numPr>
        <w:tabs>
          <w:tab w:val="left" w:pos="1112"/>
          <w:tab w:val="left" w:pos="1113"/>
        </w:tabs>
        <w:autoSpaceDE w:val="0"/>
        <w:autoSpaceDN w:val="0"/>
        <w:spacing w:before="184" w:after="0" w:line="240" w:lineRule="auto"/>
        <w:ind w:hanging="361"/>
        <w:contextualSpacing w:val="0"/>
        <w:rPr>
          <w:ins w:id="321" w:author="Sushanth Shetty" w:date="2021-10-19T16:59:00Z"/>
          <w:rFonts w:ascii="Arial MT" w:hAnsi="Arial MT"/>
          <w:sz w:val="20"/>
          <w:szCs w:val="20"/>
        </w:rPr>
      </w:pPr>
      <w:ins w:id="322" w:author="Sushanth Shetty" w:date="2021-10-19T16:59:00Z">
        <w:r w:rsidRPr="00657235">
          <w:rPr>
            <w:rFonts w:ascii="Arial MT" w:hAnsi="Arial MT"/>
            <w:sz w:val="20"/>
            <w:szCs w:val="20"/>
          </w:rPr>
          <w:t>AWS Infrastructure</w:t>
        </w:r>
      </w:ins>
    </w:p>
    <w:p w14:paraId="5C90DD97" w14:textId="77777777" w:rsidR="007D44A1" w:rsidRPr="00657235" w:rsidRDefault="007D44A1" w:rsidP="007D44A1">
      <w:pPr>
        <w:pStyle w:val="ListParagraph"/>
        <w:widowControl w:val="0"/>
        <w:numPr>
          <w:ilvl w:val="0"/>
          <w:numId w:val="9"/>
        </w:numPr>
        <w:tabs>
          <w:tab w:val="left" w:pos="1112"/>
          <w:tab w:val="left" w:pos="1113"/>
        </w:tabs>
        <w:autoSpaceDE w:val="0"/>
        <w:autoSpaceDN w:val="0"/>
        <w:spacing w:before="184" w:after="0" w:line="240" w:lineRule="auto"/>
        <w:contextualSpacing w:val="0"/>
        <w:rPr>
          <w:ins w:id="323" w:author="Sushanth Shetty" w:date="2021-10-19T16:59:00Z"/>
          <w:rFonts w:ascii="Arial MT" w:hAnsi="Arial MT"/>
          <w:sz w:val="20"/>
          <w:szCs w:val="20"/>
        </w:rPr>
      </w:pPr>
      <w:ins w:id="324" w:author="Sushanth Shetty" w:date="2021-10-19T16:59:00Z">
        <w:r w:rsidRPr="00657235">
          <w:rPr>
            <w:rFonts w:ascii="Arial MT" w:hAnsi="Arial MT"/>
            <w:sz w:val="20"/>
            <w:szCs w:val="20"/>
          </w:rPr>
          <w:t>Data Bricks</w:t>
        </w:r>
      </w:ins>
    </w:p>
    <w:p w14:paraId="3C91CA97" w14:textId="77777777" w:rsidR="007D44A1" w:rsidRPr="00657235" w:rsidRDefault="007D44A1" w:rsidP="007D44A1">
      <w:pPr>
        <w:pStyle w:val="ListParagraph"/>
        <w:widowControl w:val="0"/>
        <w:numPr>
          <w:ilvl w:val="0"/>
          <w:numId w:val="9"/>
        </w:numPr>
        <w:tabs>
          <w:tab w:val="left" w:pos="1112"/>
          <w:tab w:val="left" w:pos="1113"/>
        </w:tabs>
        <w:autoSpaceDE w:val="0"/>
        <w:autoSpaceDN w:val="0"/>
        <w:spacing w:before="184" w:after="0" w:line="240" w:lineRule="auto"/>
        <w:contextualSpacing w:val="0"/>
        <w:rPr>
          <w:ins w:id="325" w:author="Sushanth Shetty" w:date="2021-10-19T16:59:00Z"/>
          <w:rFonts w:ascii="Arial MT" w:hAnsi="Arial MT"/>
          <w:sz w:val="20"/>
          <w:szCs w:val="20"/>
        </w:rPr>
      </w:pPr>
      <w:ins w:id="326" w:author="Sushanth Shetty" w:date="2021-10-19T16:59:00Z">
        <w:r w:rsidRPr="00657235">
          <w:rPr>
            <w:rFonts w:ascii="Arial MT" w:hAnsi="Arial MT"/>
            <w:sz w:val="20"/>
            <w:szCs w:val="20"/>
          </w:rPr>
          <w:t>DynamoDB</w:t>
        </w:r>
      </w:ins>
    </w:p>
    <w:p w14:paraId="4015C970" w14:textId="77777777" w:rsidR="007D44A1" w:rsidRPr="00657235" w:rsidRDefault="007D44A1" w:rsidP="007D44A1">
      <w:pPr>
        <w:pStyle w:val="ListParagraph"/>
        <w:widowControl w:val="0"/>
        <w:numPr>
          <w:ilvl w:val="1"/>
          <w:numId w:val="7"/>
        </w:numPr>
        <w:tabs>
          <w:tab w:val="left" w:pos="1112"/>
          <w:tab w:val="left" w:pos="1113"/>
        </w:tabs>
        <w:autoSpaceDE w:val="0"/>
        <w:autoSpaceDN w:val="0"/>
        <w:spacing w:before="184" w:after="0" w:line="240" w:lineRule="auto"/>
        <w:contextualSpacing w:val="0"/>
        <w:rPr>
          <w:ins w:id="327" w:author="Sushanth Shetty" w:date="2021-10-19T16:59:00Z"/>
          <w:sz w:val="20"/>
          <w:szCs w:val="20"/>
        </w:rPr>
      </w:pPr>
      <w:proofErr w:type="spellStart"/>
      <w:ins w:id="328" w:author="Sushanth Shetty" w:date="2021-10-19T16:59:00Z">
        <w:r w:rsidRPr="00657235">
          <w:rPr>
            <w:sz w:val="20"/>
            <w:szCs w:val="20"/>
          </w:rPr>
          <w:t>sFTP</w:t>
        </w:r>
        <w:proofErr w:type="spellEnd"/>
      </w:ins>
    </w:p>
    <w:p w14:paraId="1EDDAB93" w14:textId="77777777" w:rsidR="007D44A1" w:rsidRPr="00657235" w:rsidRDefault="007D44A1" w:rsidP="007D44A1">
      <w:pPr>
        <w:pStyle w:val="ListParagraph"/>
        <w:widowControl w:val="0"/>
        <w:numPr>
          <w:ilvl w:val="1"/>
          <w:numId w:val="7"/>
        </w:numPr>
        <w:tabs>
          <w:tab w:val="left" w:pos="1112"/>
          <w:tab w:val="left" w:pos="1113"/>
        </w:tabs>
        <w:autoSpaceDE w:val="0"/>
        <w:autoSpaceDN w:val="0"/>
        <w:spacing w:before="16" w:after="0" w:line="240" w:lineRule="auto"/>
        <w:ind w:hanging="361"/>
        <w:contextualSpacing w:val="0"/>
        <w:rPr>
          <w:ins w:id="329" w:author="Sushanth Shetty" w:date="2021-10-19T16:59:00Z"/>
          <w:rFonts w:ascii="Arial MT" w:hAnsi="Arial MT"/>
          <w:sz w:val="20"/>
          <w:szCs w:val="20"/>
        </w:rPr>
      </w:pPr>
      <w:ins w:id="330" w:author="Sushanth Shetty" w:date="2021-10-19T16:59:00Z">
        <w:r w:rsidRPr="00657235">
          <w:rPr>
            <w:rFonts w:ascii="Arial MT" w:hAnsi="Arial MT"/>
            <w:sz w:val="20"/>
            <w:szCs w:val="20"/>
          </w:rPr>
          <w:t>NetApp ONTAP</w:t>
        </w:r>
      </w:ins>
    </w:p>
    <w:p w14:paraId="390BF0BB" w14:textId="234F24E7" w:rsidR="007D44A1" w:rsidRPr="00657235" w:rsidRDefault="007D44A1" w:rsidP="007D44A1">
      <w:pPr>
        <w:pStyle w:val="ListParagraph"/>
        <w:widowControl w:val="0"/>
        <w:numPr>
          <w:ilvl w:val="1"/>
          <w:numId w:val="7"/>
        </w:numPr>
        <w:tabs>
          <w:tab w:val="left" w:pos="1112"/>
          <w:tab w:val="left" w:pos="1113"/>
        </w:tabs>
        <w:autoSpaceDE w:val="0"/>
        <w:autoSpaceDN w:val="0"/>
        <w:spacing w:before="16" w:after="0" w:line="240" w:lineRule="auto"/>
        <w:ind w:hanging="361"/>
        <w:contextualSpacing w:val="0"/>
        <w:rPr>
          <w:ins w:id="331" w:author="Sushanth Shetty" w:date="2021-10-19T16:59:00Z"/>
          <w:rFonts w:ascii="Arial MT" w:hAnsi="Arial MT"/>
          <w:sz w:val="20"/>
          <w:szCs w:val="20"/>
        </w:rPr>
      </w:pPr>
      <w:ins w:id="332" w:author="Sushanth Shetty" w:date="2021-10-19T16:59:00Z">
        <w:r w:rsidRPr="00657235">
          <w:rPr>
            <w:rFonts w:ascii="Arial MT" w:hAnsi="Arial MT"/>
            <w:sz w:val="20"/>
            <w:szCs w:val="20"/>
          </w:rPr>
          <w:t>Data Mart</w:t>
        </w:r>
        <w:r>
          <w:rPr>
            <w:rFonts w:ascii="Arial MT" w:hAnsi="Arial MT"/>
            <w:sz w:val="20"/>
            <w:szCs w:val="20"/>
          </w:rPr>
          <w:t xml:space="preserve"> </w:t>
        </w:r>
      </w:ins>
      <w:ins w:id="333" w:author="Sushanth Shetty" w:date="2021-10-19T17:19:00Z">
        <w:r w:rsidR="005A719D">
          <w:rPr>
            <w:rFonts w:ascii="Arial MT" w:hAnsi="Arial MT"/>
            <w:sz w:val="20"/>
            <w:szCs w:val="20"/>
          </w:rPr>
          <w:t xml:space="preserve">- </w:t>
        </w:r>
        <w:r w:rsidR="005A719D" w:rsidRPr="00657235">
          <w:rPr>
            <w:rFonts w:ascii="Arial MT" w:hAnsi="Arial MT"/>
            <w:sz w:val="20"/>
            <w:szCs w:val="20"/>
          </w:rPr>
          <w:t>(</w:t>
        </w:r>
      </w:ins>
      <w:ins w:id="334" w:author="Sushanth Shetty" w:date="2021-10-19T16:59:00Z">
        <w:r w:rsidRPr="00657235">
          <w:rPr>
            <w:rFonts w:ascii="Arial MT" w:hAnsi="Arial MT"/>
            <w:sz w:val="20"/>
            <w:szCs w:val="20"/>
          </w:rPr>
          <w:t>Redshift)</w:t>
        </w:r>
      </w:ins>
    </w:p>
    <w:p w14:paraId="1A1F16F8" w14:textId="77777777" w:rsidR="007D44A1" w:rsidRPr="00657235" w:rsidRDefault="007D44A1" w:rsidP="007D44A1">
      <w:pPr>
        <w:pStyle w:val="ListParagraph"/>
        <w:widowControl w:val="0"/>
        <w:numPr>
          <w:ilvl w:val="1"/>
          <w:numId w:val="7"/>
        </w:numPr>
        <w:tabs>
          <w:tab w:val="left" w:pos="1112"/>
          <w:tab w:val="left" w:pos="1113"/>
        </w:tabs>
        <w:autoSpaceDE w:val="0"/>
        <w:autoSpaceDN w:val="0"/>
        <w:spacing w:before="16" w:after="0" w:line="240" w:lineRule="auto"/>
        <w:ind w:hanging="361"/>
        <w:contextualSpacing w:val="0"/>
        <w:rPr>
          <w:ins w:id="335" w:author="Sushanth Shetty" w:date="2021-10-19T16:59:00Z"/>
          <w:rFonts w:ascii="Arial MT" w:hAnsi="Arial MT"/>
          <w:sz w:val="20"/>
          <w:szCs w:val="20"/>
        </w:rPr>
      </w:pPr>
      <w:ins w:id="336" w:author="Sushanth Shetty" w:date="2021-10-19T16:59:00Z">
        <w:r w:rsidRPr="00657235">
          <w:rPr>
            <w:rFonts w:ascii="Arial MT" w:hAnsi="Arial MT"/>
            <w:sz w:val="20"/>
            <w:szCs w:val="20"/>
          </w:rPr>
          <w:t>Spotfire</w:t>
        </w:r>
      </w:ins>
    </w:p>
    <w:p w14:paraId="35C0E430" w14:textId="77777777" w:rsidR="007D44A1" w:rsidRDefault="007D44A1" w:rsidP="007D44A1">
      <w:pPr>
        <w:pStyle w:val="ListParagraph"/>
        <w:widowControl w:val="0"/>
        <w:numPr>
          <w:ilvl w:val="1"/>
          <w:numId w:val="7"/>
        </w:numPr>
        <w:tabs>
          <w:tab w:val="left" w:pos="1112"/>
          <w:tab w:val="left" w:pos="1113"/>
        </w:tabs>
        <w:autoSpaceDE w:val="0"/>
        <w:autoSpaceDN w:val="0"/>
        <w:spacing w:before="16" w:after="0" w:line="240" w:lineRule="auto"/>
        <w:ind w:hanging="361"/>
        <w:contextualSpacing w:val="0"/>
        <w:rPr>
          <w:ins w:id="337" w:author="Sushanth Shetty" w:date="2021-10-19T16:59:00Z"/>
          <w:rFonts w:ascii="Arial MT" w:hAnsi="Arial MT"/>
          <w:sz w:val="20"/>
          <w:szCs w:val="20"/>
        </w:rPr>
      </w:pPr>
      <w:ins w:id="338" w:author="Sushanth Shetty" w:date="2021-10-19T16:59:00Z">
        <w:r w:rsidRPr="00657235">
          <w:rPr>
            <w:rFonts w:ascii="Arial MT" w:hAnsi="Arial MT"/>
            <w:sz w:val="20"/>
            <w:szCs w:val="20"/>
          </w:rPr>
          <w:t>SAS</w:t>
        </w:r>
        <w:r w:rsidRPr="00657235">
          <w:rPr>
            <w:rFonts w:ascii="Arial MT" w:hAnsi="Arial MT"/>
            <w:spacing w:val="-1"/>
            <w:sz w:val="20"/>
            <w:szCs w:val="20"/>
          </w:rPr>
          <w:t xml:space="preserve"> </w:t>
        </w:r>
        <w:r w:rsidRPr="00657235">
          <w:rPr>
            <w:rFonts w:ascii="Arial MT" w:hAnsi="Arial MT"/>
            <w:sz w:val="20"/>
            <w:szCs w:val="20"/>
          </w:rPr>
          <w:t>Office Analytics</w:t>
        </w:r>
      </w:ins>
    </w:p>
    <w:p w14:paraId="43FED2D7" w14:textId="77777777" w:rsidR="007D44A1" w:rsidRPr="00657235" w:rsidRDefault="007D44A1" w:rsidP="007D44A1">
      <w:pPr>
        <w:pStyle w:val="ListParagraph"/>
        <w:widowControl w:val="0"/>
        <w:numPr>
          <w:ilvl w:val="1"/>
          <w:numId w:val="7"/>
        </w:numPr>
        <w:tabs>
          <w:tab w:val="left" w:pos="1112"/>
          <w:tab w:val="left" w:pos="1113"/>
        </w:tabs>
        <w:autoSpaceDE w:val="0"/>
        <w:autoSpaceDN w:val="0"/>
        <w:spacing w:before="16" w:after="0" w:line="240" w:lineRule="auto"/>
        <w:ind w:hanging="361"/>
        <w:contextualSpacing w:val="0"/>
        <w:rPr>
          <w:ins w:id="339" w:author="Sushanth Shetty" w:date="2021-10-19T16:59:00Z"/>
          <w:rFonts w:ascii="Arial MT" w:hAnsi="Arial MT"/>
          <w:sz w:val="20"/>
          <w:szCs w:val="20"/>
        </w:rPr>
      </w:pPr>
      <w:ins w:id="340" w:author="Sushanth Shetty" w:date="2021-10-19T16:59:00Z">
        <w:r w:rsidRPr="00657235">
          <w:rPr>
            <w:sz w:val="20"/>
            <w:szCs w:val="20"/>
          </w:rPr>
          <w:t>SAS</w:t>
        </w:r>
        <w:r w:rsidRPr="00657235">
          <w:rPr>
            <w:spacing w:val="-2"/>
            <w:sz w:val="20"/>
            <w:szCs w:val="20"/>
          </w:rPr>
          <w:t xml:space="preserve"> </w:t>
        </w:r>
        <w:r w:rsidRPr="00657235">
          <w:rPr>
            <w:sz w:val="20"/>
            <w:szCs w:val="20"/>
          </w:rPr>
          <w:t>system,</w:t>
        </w:r>
        <w:r w:rsidRPr="00657235">
          <w:rPr>
            <w:spacing w:val="-1"/>
            <w:sz w:val="20"/>
            <w:szCs w:val="20"/>
          </w:rPr>
          <w:t xml:space="preserve"> </w:t>
        </w:r>
        <w:r w:rsidRPr="00657235">
          <w:rPr>
            <w:sz w:val="20"/>
            <w:szCs w:val="20"/>
          </w:rPr>
          <w:t>which</w:t>
        </w:r>
        <w:r w:rsidRPr="00657235">
          <w:rPr>
            <w:spacing w:val="-1"/>
            <w:sz w:val="20"/>
            <w:szCs w:val="20"/>
          </w:rPr>
          <w:t xml:space="preserve"> </w:t>
        </w:r>
        <w:r w:rsidRPr="00657235">
          <w:rPr>
            <w:sz w:val="20"/>
            <w:szCs w:val="20"/>
          </w:rPr>
          <w:t>consists of</w:t>
        </w:r>
        <w:r w:rsidRPr="00657235">
          <w:rPr>
            <w:spacing w:val="1"/>
            <w:sz w:val="20"/>
            <w:szCs w:val="20"/>
          </w:rPr>
          <w:t xml:space="preserve"> </w:t>
        </w:r>
        <w:r w:rsidRPr="00657235">
          <w:rPr>
            <w:sz w:val="20"/>
            <w:szCs w:val="20"/>
          </w:rPr>
          <w:t>Base</w:t>
        </w:r>
        <w:r w:rsidRPr="00657235">
          <w:rPr>
            <w:spacing w:val="-3"/>
            <w:sz w:val="20"/>
            <w:szCs w:val="20"/>
          </w:rPr>
          <w:t xml:space="preserve"> </w:t>
        </w:r>
        <w:r w:rsidRPr="00657235">
          <w:rPr>
            <w:sz w:val="20"/>
            <w:szCs w:val="20"/>
          </w:rPr>
          <w:t>SAS</w:t>
        </w:r>
        <w:r w:rsidRPr="00657235">
          <w:rPr>
            <w:spacing w:val="-1"/>
            <w:sz w:val="20"/>
            <w:szCs w:val="20"/>
          </w:rPr>
          <w:t xml:space="preserve"> </w:t>
        </w:r>
        <w:r w:rsidRPr="00657235">
          <w:rPr>
            <w:sz w:val="20"/>
            <w:szCs w:val="20"/>
          </w:rPr>
          <w:t>(hereafter</w:t>
        </w:r>
        <w:r w:rsidRPr="00657235">
          <w:rPr>
            <w:spacing w:val="-2"/>
            <w:sz w:val="20"/>
            <w:szCs w:val="20"/>
          </w:rPr>
          <w:t xml:space="preserve"> </w:t>
        </w:r>
        <w:r w:rsidRPr="00657235">
          <w:rPr>
            <w:sz w:val="20"/>
            <w:szCs w:val="20"/>
          </w:rPr>
          <w:t>referred</w:t>
        </w:r>
        <w:r w:rsidRPr="00657235">
          <w:rPr>
            <w:spacing w:val="-3"/>
            <w:sz w:val="20"/>
            <w:szCs w:val="20"/>
          </w:rPr>
          <w:t xml:space="preserve"> </w:t>
        </w:r>
        <w:r w:rsidRPr="00657235">
          <w:rPr>
            <w:sz w:val="20"/>
            <w:szCs w:val="20"/>
          </w:rPr>
          <w:t>to</w:t>
        </w:r>
        <w:r w:rsidRPr="00657235">
          <w:rPr>
            <w:spacing w:val="-1"/>
            <w:sz w:val="20"/>
            <w:szCs w:val="20"/>
          </w:rPr>
          <w:t xml:space="preserve"> </w:t>
        </w:r>
        <w:r w:rsidRPr="00657235">
          <w:rPr>
            <w:sz w:val="20"/>
            <w:szCs w:val="20"/>
          </w:rPr>
          <w:t>as</w:t>
        </w:r>
        <w:r w:rsidRPr="00657235">
          <w:rPr>
            <w:spacing w:val="-3"/>
            <w:sz w:val="20"/>
            <w:szCs w:val="20"/>
          </w:rPr>
          <w:t xml:space="preserve"> </w:t>
        </w:r>
        <w:r w:rsidRPr="00657235">
          <w:rPr>
            <w:sz w:val="20"/>
            <w:szCs w:val="20"/>
          </w:rPr>
          <w:t>SAS)</w:t>
        </w:r>
      </w:ins>
    </w:p>
    <w:p w14:paraId="21EB4DEF" w14:textId="77777777" w:rsidR="007D44A1" w:rsidRPr="00657235" w:rsidRDefault="007D44A1" w:rsidP="007D44A1">
      <w:pPr>
        <w:tabs>
          <w:tab w:val="left" w:pos="1112"/>
          <w:tab w:val="left" w:pos="1113"/>
        </w:tabs>
        <w:spacing w:before="16"/>
        <w:ind w:left="751"/>
        <w:rPr>
          <w:ins w:id="341" w:author="Sushanth Shetty" w:date="2021-10-19T16:59:00Z"/>
          <w:sz w:val="20"/>
          <w:szCs w:val="20"/>
        </w:rPr>
      </w:pPr>
    </w:p>
    <w:p w14:paraId="5B199CC5" w14:textId="77777777" w:rsidR="007D44A1" w:rsidRDefault="007D44A1" w:rsidP="007D44A1">
      <w:pPr>
        <w:pStyle w:val="BodyText"/>
        <w:rPr>
          <w:ins w:id="342" w:author="Sushanth Shetty" w:date="2021-10-19T16:59:00Z"/>
          <w:sz w:val="24"/>
        </w:rPr>
      </w:pPr>
    </w:p>
    <w:p w14:paraId="00A00E55" w14:textId="77777777" w:rsidR="007D44A1" w:rsidRDefault="007D44A1" w:rsidP="007D44A1">
      <w:pPr>
        <w:pStyle w:val="BodyText"/>
        <w:spacing w:before="165" w:line="261" w:lineRule="auto"/>
        <w:ind w:left="666" w:right="805" w:firstLine="26"/>
        <w:rPr>
          <w:ins w:id="343" w:author="Sushanth Shetty" w:date="2021-10-19T16:59:00Z"/>
        </w:rPr>
      </w:pPr>
      <w:ins w:id="344" w:author="Sushanth Shetty" w:date="2021-10-19T16:59:00Z">
        <w:r>
          <w:rPr>
            <w:rFonts w:ascii="Arial"/>
            <w:b/>
          </w:rPr>
          <w:t>Out of Scope</w:t>
        </w:r>
        <w:r>
          <w:t>: The SAS Programs and SAS Macros for Beren studies are out of scope of</w:t>
        </w:r>
        <w:r>
          <w:rPr>
            <w:spacing w:val="-59"/>
          </w:rPr>
          <w:t xml:space="preserve"> </w:t>
        </w:r>
        <w:r>
          <w:t xml:space="preserve">this </w:t>
        </w:r>
        <w:commentRangeStart w:id="345"/>
        <w:r>
          <w:t>document</w:t>
        </w:r>
        <w:commentRangeEnd w:id="345"/>
        <w:r>
          <w:rPr>
            <w:rStyle w:val="CommentReference"/>
          </w:rPr>
          <w:commentReference w:id="345"/>
        </w:r>
        <w:r>
          <w:t>.</w:t>
        </w:r>
      </w:ins>
    </w:p>
    <w:p w14:paraId="55109F3E" w14:textId="2CF4C788" w:rsidR="00AD0FE7" w:rsidDel="007D44A1" w:rsidRDefault="00AA3898">
      <w:pPr>
        <w:pStyle w:val="Heading1"/>
        <w:ind w:left="417" w:hanging="432"/>
        <w:rPr>
          <w:del w:id="346" w:author="Sushanth Shetty" w:date="2021-10-19T16:59:00Z"/>
        </w:rPr>
      </w:pPr>
      <w:del w:id="347" w:author="Sushanth Shetty" w:date="2021-10-19T16:59:00Z">
        <w:r w:rsidDel="007D44A1">
          <w:delText xml:space="preserve">PURPOSE </w:delText>
        </w:r>
      </w:del>
    </w:p>
    <w:p w14:paraId="1FBB63AC" w14:textId="14609F48" w:rsidR="00184524" w:rsidDel="007D44A1" w:rsidRDefault="00AA3898">
      <w:pPr>
        <w:spacing w:after="230"/>
        <w:ind w:left="442"/>
        <w:rPr>
          <w:del w:id="348" w:author="Sushanth Shetty" w:date="2021-10-19T16:59:00Z"/>
        </w:rPr>
      </w:pPr>
      <w:del w:id="349" w:author="Sushanth Shetty" w:date="2021-10-19T16:59:00Z">
        <w:r w:rsidDel="007D44A1">
          <w:delText>This document describes the system</w:delText>
        </w:r>
        <w:r w:rsidR="006441BD" w:rsidDel="007D44A1">
          <w:delText>’</w:delText>
        </w:r>
        <w:r w:rsidDel="007D44A1">
          <w:delText xml:space="preserve">s requirements for the </w:delText>
        </w:r>
        <w:r w:rsidR="00EB4438" w:rsidDel="007D44A1">
          <w:delText>Beren Clinical Data Mart</w:delText>
        </w:r>
        <w:r w:rsidR="009368E9" w:rsidDel="007D44A1">
          <w:delText xml:space="preserve"> </w:delText>
        </w:r>
        <w:r w:rsidR="00EB4438" w:rsidDel="007D44A1">
          <w:delText>(BCDM) Environment</w:delText>
        </w:r>
        <w:r w:rsidDel="007D44A1">
          <w:delText xml:space="preserve"> for base SAS 9.4 and SAS Enterprise Guide</w:delText>
        </w:r>
        <w:r w:rsidR="00EB4438" w:rsidDel="007D44A1">
          <w:delText xml:space="preserve"> 9.4</w:delText>
        </w:r>
        <w:r w:rsidDel="007D44A1">
          <w:delText xml:space="preserve"> (SAS EG).   </w:delText>
        </w:r>
      </w:del>
    </w:p>
    <w:p w14:paraId="0F7A2F9A" w14:textId="159F8D0D" w:rsidR="00203A77" w:rsidDel="007D44A1" w:rsidRDefault="00AA3898" w:rsidP="005A6A8B">
      <w:pPr>
        <w:spacing w:after="276" w:line="239" w:lineRule="auto"/>
        <w:ind w:left="427" w:right="694"/>
        <w:rPr>
          <w:del w:id="350" w:author="Sushanth Shetty" w:date="2021-10-19T16:59:00Z"/>
        </w:rPr>
      </w:pPr>
      <w:del w:id="351" w:author="Sushanth Shetty" w:date="2021-10-19T16:59:00Z">
        <w:r w:rsidDel="007D44A1">
          <w:delText xml:space="preserve">Refer to </w:delText>
        </w:r>
        <w:r w:rsidR="009368E9" w:rsidDel="007D44A1">
          <w:delText>CIR-002 BCDM v</w:delText>
        </w:r>
        <w:r w:rsidDel="007D44A1">
          <w:delText xml:space="preserve">alidation </w:delText>
        </w:r>
        <w:r w:rsidR="009368E9" w:rsidDel="007D44A1">
          <w:delText>p</w:delText>
        </w:r>
        <w:r w:rsidDel="007D44A1">
          <w:delText>lan</w:delText>
        </w:r>
        <w:r w:rsidR="009368E9" w:rsidDel="007D44A1">
          <w:delText xml:space="preserve"> v1.0</w:delText>
        </w:r>
        <w:r w:rsidDel="007D44A1">
          <w:delText xml:space="preserve"> for the high-level purpose of the system. The actual configurations of these services will be documented as part of the Validation effort in </w:delText>
        </w:r>
        <w:r w:rsidR="008900AE" w:rsidDel="007D44A1">
          <w:delText>CIR-00</w:delText>
        </w:r>
        <w:r w:rsidR="007545C7" w:rsidDel="007D44A1">
          <w:delText>4</w:delText>
        </w:r>
        <w:r w:rsidDel="007D44A1">
          <w:delText xml:space="preserve"> </w:delText>
        </w:r>
        <w:r w:rsidR="006C665A" w:rsidDel="007D44A1">
          <w:delText xml:space="preserve">BCDM </w:delText>
        </w:r>
        <w:r w:rsidDel="007D44A1">
          <w:delText xml:space="preserve">System </w:delText>
        </w:r>
        <w:r w:rsidR="00793D30" w:rsidDel="007D44A1">
          <w:delText>Configurations Specifications</w:delText>
        </w:r>
        <w:r w:rsidR="009368E9" w:rsidDel="007D44A1">
          <w:delText xml:space="preserve"> v1.0</w:delText>
        </w:r>
      </w:del>
    </w:p>
    <w:p w14:paraId="1F7A511F" w14:textId="42092B76" w:rsidR="00AD0FE7" w:rsidDel="007D44A1" w:rsidRDefault="00AA3898">
      <w:pPr>
        <w:pStyle w:val="Heading1"/>
        <w:ind w:left="417" w:hanging="432"/>
        <w:rPr>
          <w:del w:id="352" w:author="Sushanth Shetty" w:date="2021-10-19T16:59:00Z"/>
        </w:rPr>
      </w:pPr>
      <w:bookmarkStart w:id="353" w:name="_Toc75543398"/>
      <w:bookmarkStart w:id="354" w:name="_Toc75543415"/>
      <w:bookmarkStart w:id="355" w:name="_Toc75543432"/>
      <w:bookmarkStart w:id="356" w:name="_Toc75543449"/>
      <w:bookmarkStart w:id="357" w:name="_Toc75543466"/>
      <w:bookmarkStart w:id="358" w:name="_Toc75543483"/>
      <w:bookmarkStart w:id="359" w:name="_Toc75543500"/>
      <w:bookmarkStart w:id="360" w:name="_Toc75543517"/>
      <w:bookmarkStart w:id="361" w:name="_Toc75543534"/>
      <w:bookmarkStart w:id="362" w:name="_Toc75543551"/>
      <w:bookmarkStart w:id="363" w:name="_Toc75543568"/>
      <w:bookmarkStart w:id="364" w:name="_Toc75543585"/>
      <w:bookmarkStart w:id="365" w:name="_Toc75546285"/>
      <w:bookmarkStart w:id="366" w:name="_Toc75546304"/>
      <w:bookmarkStart w:id="367" w:name="_Toc75546323"/>
      <w:bookmarkStart w:id="368" w:name="_Toc75546342"/>
      <w:bookmarkStart w:id="369" w:name="_Toc75546478"/>
      <w:bookmarkStart w:id="370" w:name="_Toc75546505"/>
      <w:bookmarkStart w:id="371" w:name="_Toc75546524"/>
      <w:bookmarkStart w:id="372" w:name="_Toc75547355"/>
      <w:bookmarkStart w:id="373" w:name="_Toc75547374"/>
      <w:bookmarkStart w:id="374" w:name="_Toc75547396"/>
      <w:bookmarkStart w:id="375" w:name="_Toc76057297"/>
      <w:bookmarkStart w:id="376" w:name="_Toc76057388"/>
      <w:bookmarkStart w:id="377" w:name="_Toc76062637"/>
      <w:bookmarkStart w:id="378" w:name="_Toc76062687"/>
      <w:bookmarkStart w:id="379" w:name="_Toc76062731"/>
      <w:bookmarkStart w:id="380" w:name="_Toc76062775"/>
      <w:bookmarkStart w:id="381" w:name="_Toc76062805"/>
      <w:bookmarkStart w:id="382" w:name="_Toc76468211"/>
      <w:bookmarkStart w:id="383" w:name="_Toc76468290"/>
      <w:bookmarkStart w:id="384" w:name="_Toc76468369"/>
      <w:bookmarkStart w:id="385" w:name="_Toc76468448"/>
      <w:bookmarkStart w:id="386" w:name="_Toc76468527"/>
      <w:bookmarkStart w:id="387" w:name="_Toc76468605"/>
      <w:bookmarkStart w:id="388" w:name="_Toc75543399"/>
      <w:bookmarkStart w:id="389" w:name="_Toc75543416"/>
      <w:bookmarkStart w:id="390" w:name="_Toc75543433"/>
      <w:bookmarkStart w:id="391" w:name="_Toc75543450"/>
      <w:bookmarkStart w:id="392" w:name="_Toc75543467"/>
      <w:bookmarkStart w:id="393" w:name="_Toc75543484"/>
      <w:bookmarkStart w:id="394" w:name="_Toc75543501"/>
      <w:bookmarkStart w:id="395" w:name="_Toc75543518"/>
      <w:bookmarkStart w:id="396" w:name="_Toc75543535"/>
      <w:bookmarkStart w:id="397" w:name="_Toc75543552"/>
      <w:bookmarkStart w:id="398" w:name="_Toc75543569"/>
      <w:bookmarkStart w:id="399" w:name="_Toc75543586"/>
      <w:bookmarkStart w:id="400" w:name="_Toc75546286"/>
      <w:bookmarkStart w:id="401" w:name="_Toc75546305"/>
      <w:bookmarkStart w:id="402" w:name="_Toc75546324"/>
      <w:bookmarkStart w:id="403" w:name="_Toc75546343"/>
      <w:bookmarkStart w:id="404" w:name="_Toc75546479"/>
      <w:bookmarkStart w:id="405" w:name="_Toc75546506"/>
      <w:bookmarkStart w:id="406" w:name="_Toc75546525"/>
      <w:bookmarkStart w:id="407" w:name="_Toc75547356"/>
      <w:bookmarkStart w:id="408" w:name="_Toc75547375"/>
      <w:bookmarkStart w:id="409" w:name="_Toc75547397"/>
      <w:bookmarkStart w:id="410" w:name="_Toc76057298"/>
      <w:bookmarkStart w:id="411" w:name="_Toc76057389"/>
      <w:bookmarkStart w:id="412" w:name="_Toc76062638"/>
      <w:bookmarkStart w:id="413" w:name="_Toc76062688"/>
      <w:bookmarkStart w:id="414" w:name="_Toc76062732"/>
      <w:bookmarkStart w:id="415" w:name="_Toc76062776"/>
      <w:bookmarkStart w:id="416" w:name="_Toc76062806"/>
      <w:bookmarkStart w:id="417" w:name="_Toc76468212"/>
      <w:bookmarkStart w:id="418" w:name="_Toc76468291"/>
      <w:bookmarkStart w:id="419" w:name="_Toc76468370"/>
      <w:bookmarkStart w:id="420" w:name="_Toc76468449"/>
      <w:bookmarkStart w:id="421" w:name="_Toc76468528"/>
      <w:bookmarkStart w:id="422" w:name="_Toc76468606"/>
      <w:bookmarkStart w:id="423" w:name="_Toc7690031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del w:id="424" w:author="Sushanth Shetty" w:date="2021-10-19T16:59:00Z">
        <w:r w:rsidDel="007D44A1">
          <w:delText>SCOPE</w:delText>
        </w:r>
        <w:bookmarkEnd w:id="423"/>
        <w:r w:rsidDel="007D44A1">
          <w:delText xml:space="preserve"> </w:delText>
        </w:r>
      </w:del>
    </w:p>
    <w:p w14:paraId="06F626D5" w14:textId="3E39659C" w:rsidR="001B49D2" w:rsidDel="007D44A1" w:rsidRDefault="00AA3898">
      <w:pPr>
        <w:ind w:left="442"/>
        <w:rPr>
          <w:del w:id="425" w:author="Sushanth Shetty" w:date="2021-10-19T16:59:00Z"/>
        </w:rPr>
      </w:pPr>
      <w:del w:id="426" w:author="Sushanth Shetty" w:date="2021-10-19T16:59:00Z">
        <w:r w:rsidDel="007D44A1">
          <w:delText xml:space="preserve">The requirements specified in this document are for </w:delText>
        </w:r>
        <w:r w:rsidR="00EB4438" w:rsidDel="007D44A1">
          <w:delText xml:space="preserve">Beren Clinical Data Mart (BCDM) </w:delText>
        </w:r>
        <w:r w:rsidDel="007D44A1">
          <w:delText xml:space="preserve">Environment. </w:delText>
        </w:r>
      </w:del>
    </w:p>
    <w:p w14:paraId="679E7103" w14:textId="3AFBF806" w:rsidR="001B49D2" w:rsidDel="007D44A1" w:rsidRDefault="001B49D2">
      <w:pPr>
        <w:ind w:left="442"/>
        <w:rPr>
          <w:del w:id="427" w:author="Sushanth Shetty" w:date="2021-10-19T16:59:00Z"/>
        </w:rPr>
      </w:pPr>
    </w:p>
    <w:p w14:paraId="277EC455" w14:textId="34D87F06" w:rsidR="001B49D2" w:rsidDel="007D44A1" w:rsidRDefault="001B49D2">
      <w:pPr>
        <w:ind w:left="442"/>
        <w:rPr>
          <w:del w:id="428" w:author="Sushanth Shetty" w:date="2021-10-19T16:59:00Z"/>
          <w:b/>
          <w:bCs/>
        </w:rPr>
      </w:pPr>
      <w:del w:id="429" w:author="Sushanth Shetty" w:date="2021-10-19T16:59:00Z">
        <w:r w:rsidRPr="005A6A8B" w:rsidDel="007D44A1">
          <w:rPr>
            <w:b/>
            <w:bCs/>
          </w:rPr>
          <w:delText>In Scope</w:delText>
        </w:r>
        <w:r w:rsidDel="007D44A1">
          <w:rPr>
            <w:b/>
            <w:bCs/>
          </w:rPr>
          <w:delText>:</w:delText>
        </w:r>
      </w:del>
    </w:p>
    <w:p w14:paraId="3472ACAB" w14:textId="708DC844" w:rsidR="001B49D2" w:rsidRPr="005A6A8B" w:rsidDel="007D44A1" w:rsidRDefault="001B49D2">
      <w:pPr>
        <w:ind w:left="442"/>
        <w:rPr>
          <w:del w:id="430" w:author="Sushanth Shetty" w:date="2021-10-19T16:59:00Z"/>
          <w:b/>
          <w:bCs/>
        </w:rPr>
      </w:pPr>
    </w:p>
    <w:p w14:paraId="73713284" w14:textId="426C23F6" w:rsidR="00EB4438" w:rsidDel="007D44A1" w:rsidRDefault="00AA3898" w:rsidP="00EB4438">
      <w:pPr>
        <w:ind w:left="442"/>
        <w:rPr>
          <w:del w:id="431" w:author="Sushanth Shetty" w:date="2021-10-19T16:59:00Z"/>
        </w:rPr>
      </w:pPr>
      <w:del w:id="432" w:author="Sushanth Shetty" w:date="2021-10-19T16:59:00Z">
        <w:r w:rsidDel="007D44A1">
          <w:delText xml:space="preserve">The following </w:delText>
        </w:r>
        <w:r w:rsidR="006441BD" w:rsidDel="007D44A1">
          <w:delText>activities</w:delText>
        </w:r>
        <w:r w:rsidDel="007D44A1">
          <w:delText xml:space="preserve"> are in scope of this </w:delText>
        </w:r>
        <w:r w:rsidR="006441BD" w:rsidDel="007D44A1">
          <w:delText>project</w:delText>
        </w:r>
        <w:r w:rsidDel="007D44A1">
          <w:delText xml:space="preserve">:  </w:delText>
        </w:r>
      </w:del>
    </w:p>
    <w:p w14:paraId="4BD905B5" w14:textId="4DB3AD51" w:rsidR="009368E9" w:rsidRPr="00810529" w:rsidDel="007D44A1" w:rsidRDefault="009368E9" w:rsidP="009368E9">
      <w:pPr>
        <w:numPr>
          <w:ilvl w:val="0"/>
          <w:numId w:val="1"/>
        </w:numPr>
        <w:spacing w:after="71"/>
        <w:ind w:hanging="360"/>
        <w:rPr>
          <w:del w:id="433" w:author="Sushanth Shetty" w:date="2021-10-19T16:59:00Z"/>
        </w:rPr>
      </w:pPr>
      <w:del w:id="434" w:author="Sushanth Shetty" w:date="2021-10-19T16:59:00Z">
        <w:r w:rsidDel="007D44A1">
          <w:rPr>
            <w:color w:val="00B050"/>
          </w:rPr>
          <w:delText>AWS Infrastructure</w:delText>
        </w:r>
        <w:r w:rsidR="00243877" w:rsidDel="007D44A1">
          <w:rPr>
            <w:color w:val="00B050"/>
          </w:rPr>
          <w:delText xml:space="preserve"> setup and validation</w:delText>
        </w:r>
      </w:del>
    </w:p>
    <w:p w14:paraId="0E7429A8" w14:textId="31E055A8" w:rsidR="009368E9" w:rsidDel="007D44A1" w:rsidRDefault="009368E9" w:rsidP="009368E9">
      <w:pPr>
        <w:numPr>
          <w:ilvl w:val="0"/>
          <w:numId w:val="1"/>
        </w:numPr>
        <w:ind w:hanging="360"/>
        <w:rPr>
          <w:del w:id="435" w:author="Sushanth Shetty" w:date="2021-10-19T16:59:00Z"/>
          <w:color w:val="000000" w:themeColor="text1"/>
        </w:rPr>
      </w:pPr>
      <w:del w:id="436" w:author="Sushanth Shetty" w:date="2021-10-19T16:59:00Z">
        <w:r w:rsidRPr="004C73D8" w:rsidDel="007D44A1">
          <w:rPr>
            <w:color w:val="000000" w:themeColor="text1"/>
          </w:rPr>
          <w:delText>sFTP</w:delText>
        </w:r>
        <w:r w:rsidDel="007D44A1">
          <w:rPr>
            <w:color w:val="000000" w:themeColor="text1"/>
          </w:rPr>
          <w:delText xml:space="preserve"> setup</w:delText>
        </w:r>
        <w:r w:rsidR="00243877" w:rsidDel="007D44A1">
          <w:rPr>
            <w:color w:val="000000" w:themeColor="text1"/>
          </w:rPr>
          <w:delText xml:space="preserve"> and validation</w:delText>
        </w:r>
      </w:del>
    </w:p>
    <w:p w14:paraId="5B420582" w14:textId="4E87160A" w:rsidR="00243877" w:rsidRPr="00A24B8A" w:rsidDel="007D44A1" w:rsidRDefault="00243877">
      <w:pPr>
        <w:numPr>
          <w:ilvl w:val="0"/>
          <w:numId w:val="1"/>
        </w:numPr>
        <w:ind w:hanging="360"/>
        <w:rPr>
          <w:del w:id="437" w:author="Sushanth Shetty" w:date="2021-10-19T16:59:00Z"/>
          <w:color w:val="000000" w:themeColor="text1"/>
        </w:rPr>
      </w:pPr>
      <w:del w:id="438" w:author="Sushanth Shetty" w:date="2021-10-19T16:59:00Z">
        <w:r w:rsidDel="007D44A1">
          <w:delText xml:space="preserve">SAS system setup and validation </w:delText>
        </w:r>
      </w:del>
    </w:p>
    <w:p w14:paraId="6790AA64" w14:textId="1BE0F2CD" w:rsidR="009368E9" w:rsidRPr="00F849FB" w:rsidDel="007D44A1" w:rsidRDefault="009368E9">
      <w:pPr>
        <w:numPr>
          <w:ilvl w:val="0"/>
          <w:numId w:val="1"/>
        </w:numPr>
        <w:spacing w:after="71"/>
        <w:ind w:hanging="360"/>
        <w:rPr>
          <w:del w:id="439" w:author="Sushanth Shetty" w:date="2021-10-19T16:59:00Z"/>
        </w:rPr>
      </w:pPr>
      <w:del w:id="440" w:author="Sushanth Shetty" w:date="2021-10-19T16:59:00Z">
        <w:r w:rsidDel="007D44A1">
          <w:rPr>
            <w:color w:val="00B050"/>
          </w:rPr>
          <w:delText>DataMart</w:delText>
        </w:r>
        <w:r w:rsidR="00243877" w:rsidDel="007D44A1">
          <w:rPr>
            <w:color w:val="00B050"/>
          </w:rPr>
          <w:delText xml:space="preserve"> setup</w:delText>
        </w:r>
      </w:del>
    </w:p>
    <w:p w14:paraId="488D5E00" w14:textId="5F021C2F" w:rsidR="009368E9" w:rsidDel="007D44A1" w:rsidRDefault="00243877">
      <w:pPr>
        <w:numPr>
          <w:ilvl w:val="0"/>
          <w:numId w:val="1"/>
        </w:numPr>
        <w:spacing w:after="71"/>
        <w:ind w:hanging="360"/>
        <w:rPr>
          <w:del w:id="441" w:author="Sushanth Shetty" w:date="2021-10-19T16:59:00Z"/>
        </w:rPr>
      </w:pPr>
      <w:del w:id="442" w:author="Sushanth Shetty" w:date="2021-10-19T16:59:00Z">
        <w:r w:rsidDel="007D44A1">
          <w:rPr>
            <w:color w:val="00B050"/>
          </w:rPr>
          <w:delText xml:space="preserve">Safety dashboards and reports via </w:delText>
        </w:r>
        <w:r w:rsidR="009368E9" w:rsidDel="007D44A1">
          <w:rPr>
            <w:color w:val="00B050"/>
          </w:rPr>
          <w:delText>Spotfire</w:delText>
        </w:r>
        <w:r w:rsidDel="007D44A1">
          <w:rPr>
            <w:color w:val="00B050"/>
          </w:rPr>
          <w:delText xml:space="preserve"> </w:delText>
        </w:r>
      </w:del>
    </w:p>
    <w:p w14:paraId="67FDDCBF" w14:textId="6F002BA9" w:rsidR="00C35923" w:rsidDel="007D44A1" w:rsidRDefault="00C35923" w:rsidP="005A6A8B">
      <w:pPr>
        <w:spacing w:after="71"/>
        <w:ind w:left="432" w:firstLine="0"/>
        <w:rPr>
          <w:del w:id="443" w:author="Sushanth Shetty" w:date="2021-10-19T16:59:00Z"/>
        </w:rPr>
      </w:pPr>
    </w:p>
    <w:p w14:paraId="70253841" w14:textId="6ADDD2F7" w:rsidR="00AD0FE7" w:rsidDel="007D44A1" w:rsidRDefault="001B49D2" w:rsidP="001B49D2">
      <w:pPr>
        <w:spacing w:after="266"/>
        <w:ind w:left="0" w:firstLine="0"/>
        <w:rPr>
          <w:del w:id="444" w:author="Sushanth Shetty" w:date="2021-10-19T16:59:00Z"/>
        </w:rPr>
      </w:pPr>
      <w:del w:id="445" w:author="Sushanth Shetty" w:date="2021-10-19T16:59:00Z">
        <w:r w:rsidDel="007D44A1">
          <w:rPr>
            <w:b/>
            <w:bCs/>
          </w:rPr>
          <w:delText xml:space="preserve">       </w:delText>
        </w:r>
        <w:r w:rsidRPr="005A6A8B" w:rsidDel="007D44A1">
          <w:rPr>
            <w:b/>
            <w:bCs/>
          </w:rPr>
          <w:delText>Out of Scope</w:delText>
        </w:r>
        <w:r w:rsidDel="007D44A1">
          <w:delText xml:space="preserve">: </w:delText>
        </w:r>
        <w:r w:rsidR="00AA3898" w:rsidDel="007D44A1">
          <w:delText>The requirement</w:delText>
        </w:r>
        <w:r w:rsidR="00576CF9" w:rsidDel="007D44A1">
          <w:delText xml:space="preserve"> specification</w:delText>
        </w:r>
        <w:r w:rsidR="00AA3898" w:rsidDel="007D44A1">
          <w:delText xml:space="preserve"> for </w:delText>
        </w:r>
        <w:r w:rsidR="00911EE9" w:rsidDel="007D44A1">
          <w:delText>SAS Programs</w:delText>
        </w:r>
        <w:r w:rsidR="00BE095F" w:rsidDel="007D44A1">
          <w:delText xml:space="preserve">, SAS Macros for </w:delText>
        </w:r>
        <w:r w:rsidR="00EB4438" w:rsidDel="007D44A1">
          <w:delText xml:space="preserve">Beren </w:delText>
        </w:r>
        <w:r w:rsidR="00BE095F" w:rsidDel="007D44A1">
          <w:delText>studies</w:delText>
        </w:r>
        <w:r w:rsidR="00911EE9" w:rsidDel="007D44A1">
          <w:delText xml:space="preserve"> </w:delText>
        </w:r>
        <w:r w:rsidR="00AA3898" w:rsidDel="007D44A1">
          <w:delText xml:space="preserve">are out of scope of this document. </w:delText>
        </w:r>
      </w:del>
    </w:p>
    <w:p w14:paraId="1417486E" w14:textId="453DA33D" w:rsidR="001B49D2" w:rsidRDefault="001B49D2" w:rsidP="005A6A8B">
      <w:pPr>
        <w:spacing w:after="266"/>
        <w:ind w:left="0" w:firstLine="0"/>
      </w:pPr>
    </w:p>
    <w:p w14:paraId="68AC3B97" w14:textId="3277074B" w:rsidR="009F0532" w:rsidRDefault="009F0532" w:rsidP="005A6A8B">
      <w:pPr>
        <w:spacing w:after="266"/>
        <w:ind w:left="0" w:firstLine="0"/>
      </w:pPr>
    </w:p>
    <w:p w14:paraId="1B5F9041" w14:textId="17148EF5" w:rsidR="009F0532" w:rsidRDefault="009F0532" w:rsidP="005A6A8B">
      <w:pPr>
        <w:spacing w:after="266"/>
        <w:ind w:left="0" w:firstLine="0"/>
        <w:rPr>
          <w:ins w:id="446" w:author="Sushanth Shetty" w:date="2021-10-19T18:02:00Z"/>
        </w:rPr>
      </w:pPr>
    </w:p>
    <w:p w14:paraId="0ABD128A" w14:textId="127D0131" w:rsidR="00C37B90" w:rsidRDefault="00C37B90" w:rsidP="005A6A8B">
      <w:pPr>
        <w:spacing w:after="266"/>
        <w:ind w:left="0" w:firstLine="0"/>
        <w:rPr>
          <w:ins w:id="447" w:author="Sushanth Shetty" w:date="2021-10-19T18:02:00Z"/>
        </w:rPr>
      </w:pPr>
    </w:p>
    <w:p w14:paraId="60A36C19" w14:textId="7876D6DE" w:rsidR="00C37B90" w:rsidRDefault="00C37B90" w:rsidP="005A6A8B">
      <w:pPr>
        <w:spacing w:after="266"/>
        <w:ind w:left="0" w:firstLine="0"/>
        <w:rPr>
          <w:ins w:id="448" w:author="Sushanth Shetty" w:date="2021-10-19T18:02:00Z"/>
        </w:rPr>
      </w:pPr>
    </w:p>
    <w:p w14:paraId="021DF00C" w14:textId="518EB754" w:rsidR="00C37B90" w:rsidRDefault="00C37B90" w:rsidP="005A6A8B">
      <w:pPr>
        <w:spacing w:after="266"/>
        <w:ind w:left="0" w:firstLine="0"/>
        <w:rPr>
          <w:ins w:id="449" w:author="Sushanth Shetty" w:date="2021-10-19T18:02:00Z"/>
        </w:rPr>
      </w:pPr>
    </w:p>
    <w:p w14:paraId="6B1BE97B" w14:textId="28D90DF8" w:rsidR="00C37B90" w:rsidRDefault="00C37B90" w:rsidP="005A6A8B">
      <w:pPr>
        <w:spacing w:after="266"/>
        <w:ind w:left="0" w:firstLine="0"/>
        <w:rPr>
          <w:ins w:id="450" w:author="Sushanth Shetty" w:date="2021-10-19T18:02:00Z"/>
        </w:rPr>
      </w:pPr>
    </w:p>
    <w:p w14:paraId="3D803704" w14:textId="77777777" w:rsidR="00C37B90" w:rsidRDefault="00C37B90" w:rsidP="005A6A8B">
      <w:pPr>
        <w:spacing w:after="266"/>
        <w:ind w:left="0" w:firstLine="0"/>
      </w:pPr>
    </w:p>
    <w:p w14:paraId="27D642D7" w14:textId="643A7F83" w:rsidR="009F0532" w:rsidDel="007E7336" w:rsidRDefault="009F0532" w:rsidP="005A6A8B">
      <w:pPr>
        <w:spacing w:after="266"/>
        <w:ind w:left="0" w:firstLine="0"/>
        <w:rPr>
          <w:del w:id="451" w:author="Sushanth Shetty" w:date="2021-10-19T17:58:00Z"/>
        </w:rPr>
      </w:pPr>
    </w:p>
    <w:p w14:paraId="333AA061" w14:textId="1FE4A835" w:rsidR="009F0532" w:rsidDel="007E7336" w:rsidRDefault="009F0532" w:rsidP="005A6A8B">
      <w:pPr>
        <w:spacing w:after="266"/>
        <w:ind w:left="0" w:firstLine="0"/>
        <w:rPr>
          <w:del w:id="452" w:author="Sushanth Shetty" w:date="2021-10-19T17:58:00Z"/>
        </w:rPr>
      </w:pPr>
    </w:p>
    <w:p w14:paraId="0A06A7F8" w14:textId="2215B280" w:rsidR="009F0532" w:rsidDel="007E7336" w:rsidRDefault="009F0532" w:rsidP="005A6A8B">
      <w:pPr>
        <w:spacing w:after="266"/>
        <w:ind w:left="0" w:firstLine="0"/>
        <w:rPr>
          <w:del w:id="453" w:author="Sushanth Shetty" w:date="2021-10-19T17:58:00Z"/>
        </w:rPr>
      </w:pPr>
    </w:p>
    <w:p w14:paraId="0BB9A9EE" w14:textId="356DA9A6" w:rsidR="005A719D" w:rsidDel="007E7336" w:rsidRDefault="005A719D" w:rsidP="005A6A8B">
      <w:pPr>
        <w:spacing w:after="266"/>
        <w:ind w:left="0" w:firstLine="0"/>
        <w:rPr>
          <w:del w:id="454" w:author="Sushanth Shetty" w:date="2021-10-19T17:58:00Z"/>
        </w:rPr>
      </w:pPr>
    </w:p>
    <w:p w14:paraId="25405329" w14:textId="567B08B4" w:rsidR="009F0532" w:rsidDel="007D44A1" w:rsidRDefault="009F0532" w:rsidP="005A6A8B">
      <w:pPr>
        <w:spacing w:after="266"/>
        <w:ind w:left="0" w:firstLine="0"/>
        <w:rPr>
          <w:del w:id="455" w:author="Sushanth Shetty" w:date="2021-10-19T17:03:00Z"/>
        </w:rPr>
      </w:pPr>
    </w:p>
    <w:p w14:paraId="054DDAB5" w14:textId="3E874F1E" w:rsidR="00993E90" w:rsidDel="007D44A1" w:rsidRDefault="00993E90" w:rsidP="005A6A8B">
      <w:pPr>
        <w:spacing w:after="266"/>
        <w:ind w:left="0" w:firstLine="0"/>
        <w:rPr>
          <w:del w:id="456" w:author="Sushanth Shetty" w:date="2021-10-19T17:03:00Z"/>
        </w:rPr>
      </w:pPr>
    </w:p>
    <w:p w14:paraId="67F311BB" w14:textId="77777777" w:rsidR="00757379" w:rsidDel="007D44A1" w:rsidRDefault="00757379" w:rsidP="005A6A8B">
      <w:pPr>
        <w:spacing w:after="266"/>
        <w:ind w:left="0" w:firstLine="0"/>
        <w:rPr>
          <w:del w:id="457" w:author="Sushanth Shetty" w:date="2021-10-19T17:03:00Z"/>
        </w:rPr>
      </w:pPr>
    </w:p>
    <w:p w14:paraId="6F1A4EB1" w14:textId="77777777" w:rsidR="009F0532" w:rsidRDefault="009F0532" w:rsidP="005A6A8B">
      <w:pPr>
        <w:spacing w:after="266"/>
        <w:ind w:left="0" w:firstLine="0"/>
      </w:pPr>
    </w:p>
    <w:p w14:paraId="5EEC022F" w14:textId="1B06504F" w:rsidR="00AD0FE7" w:rsidRDefault="00AA3898">
      <w:pPr>
        <w:pStyle w:val="Heading1"/>
        <w:numPr>
          <w:ilvl w:val="0"/>
          <w:numId w:val="15"/>
        </w:numPr>
        <w:spacing w:after="0"/>
        <w:pPrChange w:id="458" w:author="Sushanth Shetty" w:date="2021-10-19T17:20:00Z">
          <w:pPr>
            <w:pStyle w:val="Heading1"/>
            <w:spacing w:after="0"/>
            <w:ind w:left="417" w:hanging="432"/>
          </w:pPr>
        </w:pPrChange>
      </w:pPr>
      <w:bookmarkStart w:id="459" w:name="_Toc76900313"/>
      <w:bookmarkStart w:id="460" w:name="_Toc85558739"/>
      <w:r>
        <w:lastRenderedPageBreak/>
        <w:t>DEFINITIONS</w:t>
      </w:r>
      <w:r w:rsidR="00B81F85">
        <w:t xml:space="preserve"> &amp; </w:t>
      </w:r>
      <w:r>
        <w:t>ABBREVIATIONS</w:t>
      </w:r>
      <w:bookmarkEnd w:id="459"/>
      <w:bookmarkEnd w:id="460"/>
      <w:r>
        <w:t xml:space="preserve"> </w:t>
      </w:r>
      <w:r w:rsidR="00C35923">
        <w:t xml:space="preserve"> </w:t>
      </w:r>
    </w:p>
    <w:p w14:paraId="1A78B3BA" w14:textId="2393B09A" w:rsidR="00D514C2" w:rsidRDefault="00D514C2" w:rsidP="00D514C2"/>
    <w:tbl>
      <w:tblPr>
        <w:tblW w:w="10207" w:type="dxa"/>
        <w:tblInd w:w="-436" w:type="dxa"/>
        <w:tblLook w:val="04A0" w:firstRow="1" w:lastRow="0" w:firstColumn="1" w:lastColumn="0" w:noHBand="0" w:noVBand="1"/>
      </w:tblPr>
      <w:tblGrid>
        <w:gridCol w:w="3269"/>
        <w:gridCol w:w="6938"/>
        <w:tblGridChange w:id="461">
          <w:tblGrid>
            <w:gridCol w:w="852"/>
            <w:gridCol w:w="2417"/>
            <w:gridCol w:w="852"/>
            <w:gridCol w:w="6086"/>
            <w:gridCol w:w="852"/>
          </w:tblGrid>
        </w:tblGridChange>
      </w:tblGrid>
      <w:tr w:rsidR="00097815" w:rsidRPr="00097815" w14:paraId="113CE3C4" w14:textId="77777777" w:rsidTr="00B311DE">
        <w:trPr>
          <w:trHeight w:val="313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224C56BF" w14:textId="77777777" w:rsidR="00097815" w:rsidRPr="00097815" w:rsidRDefault="00097815" w:rsidP="00097815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</w:rPr>
            </w:pPr>
            <w:r w:rsidRPr="00097815">
              <w:rPr>
                <w:rFonts w:eastAsia="Times New Roman"/>
                <w:b/>
                <w:bCs/>
              </w:rPr>
              <w:t>Terms</w:t>
            </w:r>
          </w:p>
        </w:tc>
        <w:tc>
          <w:tcPr>
            <w:tcW w:w="6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65A8A132" w14:textId="77777777" w:rsidR="00097815" w:rsidRPr="00097815" w:rsidRDefault="00097815" w:rsidP="00097815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</w:rPr>
            </w:pPr>
            <w:r w:rsidRPr="00097815">
              <w:rPr>
                <w:rFonts w:eastAsia="Times New Roman"/>
                <w:b/>
                <w:bCs/>
              </w:rPr>
              <w:t xml:space="preserve">Definition </w:t>
            </w:r>
          </w:p>
        </w:tc>
      </w:tr>
      <w:tr w:rsidR="007D44A1" w:rsidRPr="00097815" w14:paraId="5852E490" w14:textId="77777777" w:rsidTr="007D44A1">
        <w:tblPrEx>
          <w:tblW w:w="10207" w:type="dxa"/>
          <w:tblInd w:w="-436" w:type="dxa"/>
          <w:tblPrExChange w:id="462" w:author="Sushanth Shetty" w:date="2021-10-19T17:00:00Z">
            <w:tblPrEx>
              <w:tblW w:w="10207" w:type="dxa"/>
              <w:tblInd w:w="-436" w:type="dxa"/>
            </w:tblPrEx>
          </w:tblPrExChange>
        </w:tblPrEx>
        <w:trPr>
          <w:trHeight w:val="460"/>
          <w:trPrChange w:id="463" w:author="Sushanth Shetty" w:date="2021-10-19T17:00:00Z">
            <w:trPr>
              <w:gridBefore w:val="1"/>
              <w:trHeight w:val="836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464" w:author="Sushanth Shetty" w:date="2021-10-19T17:00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237C8D68" w14:textId="7C49997B" w:rsidR="007D44A1" w:rsidRPr="003F0A4F" w:rsidRDefault="007D44A1">
            <w:pPr>
              <w:pStyle w:val="TableParagraph"/>
              <w:rPr>
                <w:ins w:id="465" w:author="Sushanth Shetty" w:date="2021-10-19T17:00:00Z"/>
                <w:b/>
                <w:bCs/>
                <w:rPrChange w:id="466" w:author="Sushanth Shetty" w:date="2021-10-19T17:08:00Z">
                  <w:rPr>
                    <w:ins w:id="467" w:author="Sushanth Shetty" w:date="2021-10-19T17:00:00Z"/>
                  </w:rPr>
                </w:rPrChange>
              </w:rPr>
              <w:pPrChange w:id="468" w:author="Sushanth Shetty" w:date="2021-10-19T17:08:00Z">
                <w:pPr/>
              </w:pPrChange>
            </w:pPr>
            <w:ins w:id="469" w:author="Sushanth Shetty" w:date="2021-10-19T17:00:00Z">
              <w:r w:rsidRPr="003F0A4F">
                <w:rPr>
                  <w:rFonts w:ascii="Arial"/>
                  <w:b/>
                  <w:bCs/>
                  <w:rPrChange w:id="470" w:author="Sushanth Shetty" w:date="2021-10-19T17:08:00Z">
                    <w:rPr/>
                  </w:rPrChange>
                </w:rPr>
                <w:t>AD</w:t>
              </w:r>
            </w:ins>
            <w:del w:id="471" w:author="Sushanth Shetty" w:date="2021-10-19T17:00:00Z">
              <w:r w:rsidRPr="003F0A4F" w:rsidDel="00B317F8">
                <w:rPr>
                  <w:b/>
                  <w:bCs/>
                  <w:rPrChange w:id="472" w:author="Sushanth Shetty" w:date="2021-10-19T17:08:00Z">
                    <w:rPr/>
                  </w:rPrChange>
                </w:rPr>
                <w:delText>SAS Enterprise Guide</w:delText>
              </w:r>
            </w:del>
          </w:p>
          <w:p w14:paraId="67FA9F8E" w14:textId="6CF58F04" w:rsidR="007D44A1" w:rsidRPr="003F0A4F" w:rsidRDefault="007D44A1">
            <w:pPr>
              <w:pStyle w:val="TableParagraph"/>
              <w:rPr>
                <w:b/>
                <w:bCs/>
                <w:rPrChange w:id="473" w:author="Sushanth Shetty" w:date="2021-10-19T17:08:00Z">
                  <w:rPr>
                    <w:rFonts w:eastAsia="Times New Roman"/>
                    <w:b/>
                    <w:bCs/>
                  </w:rPr>
                </w:rPrChange>
              </w:rPr>
              <w:pPrChange w:id="474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475" w:author="Sushanth Shetty" w:date="2021-10-19T17:00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14C8041F" w14:textId="472D366A" w:rsidR="007D44A1" w:rsidRPr="00097815" w:rsidRDefault="007D44A1">
            <w:pPr>
              <w:pStyle w:val="TableParagraph"/>
              <w:pPrChange w:id="476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477" w:author="Sushanth Shetty" w:date="2021-10-19T17:00:00Z">
              <w:r>
                <w:t>Active</w:t>
              </w:r>
              <w:r>
                <w:rPr>
                  <w:spacing w:val="-2"/>
                </w:rPr>
                <w:t xml:space="preserve"> </w:t>
              </w:r>
              <w:r>
                <w:t>Directory</w:t>
              </w:r>
            </w:ins>
            <w:del w:id="478" w:author="Sushanth Shetty" w:date="2021-10-19T17:00:00Z">
              <w:r w:rsidRPr="00097815" w:rsidDel="00B317F8">
                <w:delText xml:space="preserve">A graphical interface </w:delText>
              </w:r>
              <w:r w:rsidDel="00B317F8">
                <w:delText xml:space="preserve">which </w:delText>
              </w:r>
              <w:r w:rsidRPr="00097815" w:rsidDel="00B317F8">
                <w:delText xml:space="preserve">provides easy access to </w:delText>
              </w:r>
              <w:r w:rsidRPr="005A6A8B" w:rsidDel="00B317F8">
                <w:rPr>
                  <w:color w:val="222222"/>
                </w:rPr>
                <w:delText>SAS</w:delText>
              </w:r>
              <w:r w:rsidRPr="00097815" w:rsidDel="00B317F8">
                <w:rPr>
                  <w:color w:val="222222"/>
                </w:rPr>
                <w:delText xml:space="preserve"> data integration, preparation, analytics,</w:delText>
              </w:r>
              <w:r w:rsidDel="00B317F8">
                <w:rPr>
                  <w:color w:val="222222"/>
                </w:rPr>
                <w:delText xml:space="preserve"> </w:delText>
              </w:r>
              <w:r w:rsidRPr="00097815" w:rsidDel="00B317F8">
                <w:rPr>
                  <w:color w:val="222222"/>
                </w:rPr>
                <w:delText>and reporting, while process flows help you visually organize and maintain your projects.</w:delText>
              </w:r>
            </w:del>
          </w:p>
        </w:tc>
      </w:tr>
      <w:tr w:rsidR="007D44A1" w:rsidRPr="00097815" w14:paraId="6BEF8CFF" w14:textId="77777777" w:rsidTr="00B317F8">
        <w:tblPrEx>
          <w:tblW w:w="10207" w:type="dxa"/>
          <w:tblInd w:w="-436" w:type="dxa"/>
          <w:tblPrExChange w:id="479" w:author="Sushanth Shetty" w:date="2021-10-19T17:00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480" w:author="Sushanth Shetty" w:date="2021-10-19T17:00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481" w:author="Sushanth Shetty" w:date="2021-10-19T17:00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6A12A48D" w14:textId="27C60D09" w:rsidR="007D44A1" w:rsidRPr="003F0A4F" w:rsidRDefault="007D44A1">
            <w:pPr>
              <w:pStyle w:val="TableParagraph"/>
              <w:rPr>
                <w:b/>
                <w:bCs/>
                <w:rPrChange w:id="482" w:author="Sushanth Shetty" w:date="2021-10-19T17:08:00Z">
                  <w:rPr/>
                </w:rPrChange>
              </w:rPr>
              <w:pPrChange w:id="483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484" w:author="Sushanth Shetty" w:date="2021-10-19T17:00:00Z">
              <w:r w:rsidRPr="003F0A4F">
                <w:rPr>
                  <w:rFonts w:ascii="Arial"/>
                  <w:b/>
                  <w:bCs/>
                  <w:rPrChange w:id="485" w:author="Sushanth Shetty" w:date="2021-10-19T17:08:00Z">
                    <w:rPr/>
                  </w:rPrChange>
                </w:rPr>
                <w:t>Amazon Elastic</w:t>
              </w:r>
              <w:r w:rsidRPr="003F0A4F">
                <w:rPr>
                  <w:rFonts w:ascii="Arial"/>
                  <w:b/>
                  <w:bCs/>
                  <w:spacing w:val="-59"/>
                  <w:rPrChange w:id="486" w:author="Sushanth Shetty" w:date="2021-10-19T17:08:00Z">
                    <w:rPr>
                      <w:spacing w:val="-59"/>
                    </w:rPr>
                  </w:rPrChange>
                </w:rPr>
                <w:t xml:space="preserve"> </w:t>
              </w:r>
              <w:r w:rsidRPr="003F0A4F">
                <w:rPr>
                  <w:rFonts w:ascii="Arial"/>
                  <w:b/>
                  <w:bCs/>
                  <w:rPrChange w:id="487" w:author="Sushanth Shetty" w:date="2021-10-19T17:08:00Z">
                    <w:rPr/>
                  </w:rPrChange>
                </w:rPr>
                <w:t>Compute Cloud</w:t>
              </w:r>
              <w:r w:rsidRPr="003F0A4F">
                <w:rPr>
                  <w:rFonts w:ascii="Arial"/>
                  <w:b/>
                  <w:bCs/>
                  <w:spacing w:val="-59"/>
                  <w:rPrChange w:id="488" w:author="Sushanth Shetty" w:date="2021-10-19T17:08:00Z">
                    <w:rPr>
                      <w:spacing w:val="-59"/>
                    </w:rPr>
                  </w:rPrChange>
                </w:rPr>
                <w:t xml:space="preserve"> </w:t>
              </w:r>
              <w:r w:rsidRPr="003F0A4F">
                <w:rPr>
                  <w:rFonts w:ascii="Arial"/>
                  <w:b/>
                  <w:bCs/>
                  <w:rPrChange w:id="489" w:author="Sushanth Shetty" w:date="2021-10-19T17:08:00Z">
                    <w:rPr/>
                  </w:rPrChange>
                </w:rPr>
                <w:t>(Amazon</w:t>
              </w:r>
              <w:r w:rsidRPr="003F0A4F">
                <w:rPr>
                  <w:rFonts w:ascii="Arial"/>
                  <w:b/>
                  <w:bCs/>
                  <w:spacing w:val="-2"/>
                  <w:rPrChange w:id="490" w:author="Sushanth Shetty" w:date="2021-10-19T17:08:00Z">
                    <w:rPr>
                      <w:spacing w:val="-2"/>
                    </w:rPr>
                  </w:rPrChange>
                </w:rPr>
                <w:t xml:space="preserve"> </w:t>
              </w:r>
              <w:r w:rsidRPr="003F0A4F">
                <w:rPr>
                  <w:rFonts w:ascii="Arial"/>
                  <w:b/>
                  <w:bCs/>
                  <w:rPrChange w:id="491" w:author="Sushanth Shetty" w:date="2021-10-19T17:08:00Z">
                    <w:rPr/>
                  </w:rPrChange>
                </w:rPr>
                <w:t>EC2</w:t>
              </w:r>
              <w:r w:rsidRPr="003F0A4F">
                <w:rPr>
                  <w:b/>
                  <w:bCs/>
                  <w:rPrChange w:id="492" w:author="Sushanth Shetty" w:date="2021-10-19T17:08:00Z">
                    <w:rPr/>
                  </w:rPrChange>
                </w:rPr>
                <w:t>)</w:t>
              </w:r>
            </w:ins>
            <w:del w:id="493" w:author="Sushanth Shetty" w:date="2021-10-19T17:00:00Z">
              <w:r w:rsidRPr="003F0A4F" w:rsidDel="00B317F8">
                <w:rPr>
                  <w:b/>
                  <w:bCs/>
                  <w:rPrChange w:id="494" w:author="Sushanth Shetty" w:date="2021-10-19T17:08:00Z">
                    <w:rPr/>
                  </w:rPrChange>
                </w:rPr>
                <w:delText xml:space="preserve">Amazon Workspaces 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495" w:author="Sushanth Shetty" w:date="2021-10-19T17:00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683FA025" w14:textId="2CF27B8A" w:rsidR="007D44A1" w:rsidRPr="00097815" w:rsidRDefault="007D44A1">
            <w:pPr>
              <w:pStyle w:val="TableParagraph"/>
              <w:pPrChange w:id="496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497" w:author="Sushanth Shetty" w:date="2021-10-19T17:00:00Z">
              <w:r>
                <w:t>Amazon EC2 provides scalable computing capacity in the</w:t>
              </w:r>
              <w:r>
                <w:rPr>
                  <w:spacing w:val="-60"/>
                </w:rPr>
                <w:t xml:space="preserve"> </w:t>
              </w:r>
              <w:r>
                <w:t>Amazon</w:t>
              </w:r>
              <w:r>
                <w:rPr>
                  <w:spacing w:val="-6"/>
                </w:rPr>
                <w:t xml:space="preserve"> </w:t>
              </w:r>
              <w:r>
                <w:t>Web Services (AWS)</w:t>
              </w:r>
              <w:r>
                <w:rPr>
                  <w:spacing w:val="1"/>
                </w:rPr>
                <w:t xml:space="preserve"> </w:t>
              </w:r>
              <w:r>
                <w:t>cloud.</w:t>
              </w:r>
            </w:ins>
            <w:del w:id="498" w:author="Sushanth Shetty" w:date="2021-10-19T17:00:00Z">
              <w:r w:rsidRPr="00097815" w:rsidDel="00B317F8">
                <w:delText>A fully managed desktop computing service in the cloud</w:delText>
              </w:r>
              <w:r w:rsidDel="00B317F8">
                <w:delText>.</w:delText>
              </w:r>
            </w:del>
          </w:p>
        </w:tc>
      </w:tr>
      <w:tr w:rsidR="007D44A1" w:rsidRPr="00D23A42" w14:paraId="17A88003" w14:textId="77777777" w:rsidTr="00B317F8">
        <w:tblPrEx>
          <w:tblW w:w="10207" w:type="dxa"/>
          <w:tblInd w:w="-436" w:type="dxa"/>
          <w:tblPrExChange w:id="499" w:author="Sushanth Shetty" w:date="2021-10-19T17:00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500" w:author="Sushanth Shetty" w:date="2021-10-19T17:00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501" w:author="Sushanth Shetty" w:date="2021-10-19T17:00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4DA7FC64" w14:textId="043724A9" w:rsidR="007D44A1" w:rsidRPr="003F0A4F" w:rsidRDefault="007D44A1">
            <w:pPr>
              <w:pStyle w:val="TableParagraph"/>
              <w:rPr>
                <w:b/>
                <w:bCs/>
                <w:rPrChange w:id="502" w:author="Sushanth Shetty" w:date="2021-10-19T17:08:00Z">
                  <w:rPr/>
                </w:rPrChange>
              </w:rPr>
              <w:pPrChange w:id="503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504" w:author="Sushanth Shetty" w:date="2021-10-19T17:00:00Z">
              <w:r w:rsidRPr="003F0A4F">
                <w:rPr>
                  <w:rFonts w:ascii="Arial"/>
                  <w:b/>
                  <w:bCs/>
                  <w:rPrChange w:id="505" w:author="Sushanth Shetty" w:date="2021-10-19T17:08:00Z">
                    <w:rPr/>
                  </w:rPrChange>
                </w:rPr>
                <w:t>AWS</w:t>
              </w:r>
            </w:ins>
            <w:del w:id="506" w:author="Sushanth Shetty" w:date="2021-10-19T17:00:00Z">
              <w:r w:rsidRPr="003F0A4F" w:rsidDel="00B317F8">
                <w:rPr>
                  <w:b/>
                  <w:bCs/>
                  <w:rPrChange w:id="507" w:author="Sushanth Shetty" w:date="2021-10-19T17:08:00Z">
                    <w:rPr/>
                  </w:rPrChange>
                </w:rPr>
                <w:delText>AD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508" w:author="Sushanth Shetty" w:date="2021-10-19T17:00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408A6098" w14:textId="7C51BF3C" w:rsidR="007D44A1" w:rsidRPr="00D23A42" w:rsidRDefault="007D44A1">
            <w:pPr>
              <w:pStyle w:val="TableParagraph"/>
              <w:pPrChange w:id="509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510" w:author="Sushanth Shetty" w:date="2021-10-19T17:00:00Z">
              <w:r>
                <w:t>Amazon</w:t>
              </w:r>
              <w:r>
                <w:rPr>
                  <w:spacing w:val="-6"/>
                </w:rPr>
                <w:t xml:space="preserve"> </w:t>
              </w:r>
              <w:r>
                <w:t>Web Services</w:t>
              </w:r>
            </w:ins>
            <w:del w:id="511" w:author="Sushanth Shetty" w:date="2021-10-19T17:00:00Z">
              <w:r w:rsidRPr="00D23A42" w:rsidDel="00B317F8">
                <w:delText>Active Directory</w:delText>
              </w:r>
            </w:del>
          </w:p>
        </w:tc>
      </w:tr>
      <w:tr w:rsidR="007D44A1" w:rsidRPr="00D23A42" w14:paraId="567C160E" w14:textId="77777777" w:rsidTr="00B317F8">
        <w:tblPrEx>
          <w:tblW w:w="10207" w:type="dxa"/>
          <w:tblInd w:w="-436" w:type="dxa"/>
          <w:tblPrExChange w:id="512" w:author="Sushanth Shetty" w:date="2021-10-19T17:00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513" w:author="Sushanth Shetty" w:date="2021-10-19T17:00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514" w:author="Sushanth Shetty" w:date="2021-10-19T17:00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2B6EE014" w14:textId="77777777" w:rsidR="007D44A1" w:rsidRPr="003F0A4F" w:rsidRDefault="007D44A1">
            <w:pPr>
              <w:pStyle w:val="TableParagraph"/>
              <w:rPr>
                <w:ins w:id="515" w:author="Sushanth Shetty" w:date="2021-10-19T17:00:00Z"/>
                <w:rFonts w:ascii="Arial"/>
                <w:b/>
                <w:bCs/>
                <w:sz w:val="24"/>
                <w:rPrChange w:id="516" w:author="Sushanth Shetty" w:date="2021-10-19T17:08:00Z">
                  <w:rPr>
                    <w:ins w:id="517" w:author="Sushanth Shetty" w:date="2021-10-19T17:00:00Z"/>
                    <w:rFonts w:ascii="Arial"/>
                    <w:sz w:val="24"/>
                  </w:rPr>
                </w:rPrChange>
              </w:rPr>
            </w:pPr>
          </w:p>
          <w:p w14:paraId="57972865" w14:textId="77777777" w:rsidR="007D44A1" w:rsidRPr="003F0A4F" w:rsidRDefault="007D44A1">
            <w:pPr>
              <w:pStyle w:val="TableParagraph"/>
              <w:rPr>
                <w:ins w:id="518" w:author="Sushanth Shetty" w:date="2021-10-19T17:00:00Z"/>
                <w:rFonts w:ascii="Arial"/>
                <w:b/>
                <w:bCs/>
                <w:sz w:val="20"/>
                <w:rPrChange w:id="519" w:author="Sushanth Shetty" w:date="2021-10-19T17:08:00Z">
                  <w:rPr>
                    <w:ins w:id="520" w:author="Sushanth Shetty" w:date="2021-10-19T17:00:00Z"/>
                    <w:rFonts w:ascii="Arial"/>
                    <w:sz w:val="20"/>
                  </w:rPr>
                </w:rPrChange>
              </w:rPr>
              <w:pPrChange w:id="521" w:author="Sushanth Shetty" w:date="2021-10-19T17:08:00Z">
                <w:pPr>
                  <w:pStyle w:val="TableParagraph"/>
                  <w:spacing w:before="2"/>
                </w:pPr>
              </w:pPrChange>
            </w:pPr>
          </w:p>
          <w:p w14:paraId="3643AFEF" w14:textId="5CF58F52" w:rsidR="007D44A1" w:rsidRPr="003F0A4F" w:rsidRDefault="007D44A1">
            <w:pPr>
              <w:pStyle w:val="TableParagraph"/>
              <w:rPr>
                <w:b/>
                <w:bCs/>
                <w:rPrChange w:id="522" w:author="Sushanth Shetty" w:date="2021-10-19T17:08:00Z">
                  <w:rPr/>
                </w:rPrChange>
              </w:rPr>
              <w:pPrChange w:id="523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524" w:author="Sushanth Shetty" w:date="2021-10-19T17:00:00Z">
              <w:r w:rsidRPr="003F0A4F">
                <w:rPr>
                  <w:rFonts w:ascii="Arial"/>
                  <w:b/>
                  <w:bCs/>
                  <w:rPrChange w:id="525" w:author="Sushanth Shetty" w:date="2021-10-19T17:08:00Z">
                    <w:rPr/>
                  </w:rPrChange>
                </w:rPr>
                <w:t>CloudTrail</w:t>
              </w:r>
            </w:ins>
            <w:del w:id="526" w:author="Sushanth Shetty" w:date="2021-10-19T17:00:00Z">
              <w:r w:rsidRPr="003F0A4F" w:rsidDel="00B317F8">
                <w:rPr>
                  <w:b/>
                  <w:bCs/>
                  <w:rPrChange w:id="527" w:author="Sushanth Shetty" w:date="2021-10-19T17:08:00Z">
                    <w:rPr/>
                  </w:rPrChange>
                </w:rPr>
                <w:delText>AWS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528" w:author="Sushanth Shetty" w:date="2021-10-19T17:00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6D882F74" w14:textId="77777777" w:rsidR="007D44A1" w:rsidRDefault="007D44A1">
            <w:pPr>
              <w:pStyle w:val="TableParagraph"/>
              <w:rPr>
                <w:ins w:id="529" w:author="Sushanth Shetty" w:date="2021-10-19T17:00:00Z"/>
              </w:rPr>
              <w:pPrChange w:id="530" w:author="Sushanth Shetty" w:date="2021-10-19T17:08:00Z">
                <w:pPr>
                  <w:pStyle w:val="TableParagraph"/>
                  <w:spacing w:before="4"/>
                  <w:ind w:left="108" w:right="102"/>
                </w:pPr>
              </w:pPrChange>
            </w:pPr>
            <w:ins w:id="531" w:author="Sushanth Shetty" w:date="2021-10-19T17:00:00Z">
              <w:r>
                <w:t>AWS CloudTrail is a service that enables governance,</w:t>
              </w:r>
              <w:r>
                <w:rPr>
                  <w:spacing w:val="1"/>
                </w:rPr>
                <w:t xml:space="preserve"> </w:t>
              </w:r>
              <w:r>
                <w:t>compliance, operational auditing, and risk auditing of your AWS</w:t>
              </w:r>
              <w:r>
                <w:rPr>
                  <w:spacing w:val="1"/>
                </w:rPr>
                <w:t xml:space="preserve"> </w:t>
              </w:r>
              <w:r>
                <w:t>account.</w:t>
              </w:r>
              <w:r>
                <w:rPr>
                  <w:spacing w:val="-7"/>
                </w:rPr>
                <w:t xml:space="preserve"> </w:t>
              </w:r>
              <w:r>
                <w:t>With</w:t>
              </w:r>
              <w:r>
                <w:rPr>
                  <w:spacing w:val="-1"/>
                </w:rPr>
                <w:t xml:space="preserve"> </w:t>
              </w:r>
              <w:r>
                <w:t>CloudTrail, one</w:t>
              </w:r>
              <w:r>
                <w:rPr>
                  <w:spacing w:val="-4"/>
                </w:rPr>
                <w:t xml:space="preserve"> </w:t>
              </w:r>
              <w:r>
                <w:t>can</w:t>
              </w:r>
              <w:r>
                <w:rPr>
                  <w:spacing w:val="-1"/>
                </w:rPr>
                <w:t xml:space="preserve"> </w:t>
              </w:r>
              <w:r>
                <w:t>log,</w:t>
              </w:r>
              <w:r>
                <w:rPr>
                  <w:spacing w:val="-1"/>
                </w:rPr>
                <w:t xml:space="preserve"> </w:t>
              </w:r>
              <w:r>
                <w:t>continuously</w:t>
              </w:r>
              <w:r>
                <w:rPr>
                  <w:spacing w:val="-3"/>
                </w:rPr>
                <w:t xml:space="preserve"> </w:t>
              </w:r>
              <w:r>
                <w:t>monitor,</w:t>
              </w:r>
              <w:r>
                <w:rPr>
                  <w:spacing w:val="-2"/>
                </w:rPr>
                <w:t xml:space="preserve"> </w:t>
              </w:r>
              <w:r>
                <w:t>and</w:t>
              </w:r>
            </w:ins>
          </w:p>
          <w:p w14:paraId="5DC12A2E" w14:textId="5BBA02F6" w:rsidR="007D44A1" w:rsidRPr="00D23A42" w:rsidRDefault="007D44A1">
            <w:pPr>
              <w:pStyle w:val="TableParagraph"/>
              <w:pPrChange w:id="532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533" w:author="Sushanth Shetty" w:date="2021-10-19T17:00:00Z">
              <w:r>
                <w:t>retain account activity related to actions across your AWS</w:t>
              </w:r>
              <w:r>
                <w:rPr>
                  <w:spacing w:val="-59"/>
                </w:rPr>
                <w:t xml:space="preserve"> </w:t>
              </w:r>
              <w:r>
                <w:t>infrastructure.</w:t>
              </w:r>
            </w:ins>
            <w:del w:id="534" w:author="Sushanth Shetty" w:date="2021-10-19T17:00:00Z">
              <w:r w:rsidRPr="00D23A42" w:rsidDel="00B317F8">
                <w:delText>Amazon Web Services</w:delText>
              </w:r>
            </w:del>
          </w:p>
        </w:tc>
      </w:tr>
      <w:tr w:rsidR="007D44A1" w:rsidRPr="00D23A42" w14:paraId="29CC508D" w14:textId="77777777" w:rsidTr="009E6498">
        <w:tblPrEx>
          <w:tblW w:w="10207" w:type="dxa"/>
          <w:tblInd w:w="-436" w:type="dxa"/>
          <w:tblPrExChange w:id="535" w:author="Sushanth Shetty" w:date="2021-10-19T17:00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536" w:author="Sushanth Shetty" w:date="2021-10-19T17:00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537" w:author="Sushanth Shetty" w:date="2021-10-19T17:00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4B7A5621" w14:textId="77777777" w:rsidR="007D44A1" w:rsidRPr="003F0A4F" w:rsidRDefault="007D44A1">
            <w:pPr>
              <w:pStyle w:val="TableParagraph"/>
              <w:rPr>
                <w:ins w:id="538" w:author="Sushanth Shetty" w:date="2021-10-19T17:00:00Z"/>
                <w:rFonts w:ascii="Arial"/>
                <w:b/>
                <w:bCs/>
                <w:sz w:val="33"/>
                <w:rPrChange w:id="539" w:author="Sushanth Shetty" w:date="2021-10-19T17:08:00Z">
                  <w:rPr>
                    <w:ins w:id="540" w:author="Sushanth Shetty" w:date="2021-10-19T17:00:00Z"/>
                    <w:rFonts w:ascii="Arial"/>
                    <w:sz w:val="33"/>
                  </w:rPr>
                </w:rPrChange>
              </w:rPr>
              <w:pPrChange w:id="541" w:author="Sushanth Shetty" w:date="2021-10-19T17:08:00Z">
                <w:pPr>
                  <w:pStyle w:val="TableParagraph"/>
                  <w:spacing w:before="1"/>
                </w:pPr>
              </w:pPrChange>
            </w:pPr>
          </w:p>
          <w:p w14:paraId="7166EDC6" w14:textId="2F47131F" w:rsidR="007D44A1" w:rsidRPr="003F0A4F" w:rsidRDefault="007D44A1">
            <w:pPr>
              <w:pStyle w:val="TableParagraph"/>
              <w:rPr>
                <w:b/>
                <w:bCs/>
                <w:rPrChange w:id="542" w:author="Sushanth Shetty" w:date="2021-10-19T17:08:00Z">
                  <w:rPr/>
                </w:rPrChange>
              </w:rPr>
              <w:pPrChange w:id="543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544" w:author="Sushanth Shetty" w:date="2021-10-19T17:00:00Z">
              <w:r w:rsidRPr="003F0A4F">
                <w:rPr>
                  <w:rFonts w:ascii="Arial"/>
                  <w:b/>
                  <w:bCs/>
                  <w:rPrChange w:id="545" w:author="Sushanth Shetty" w:date="2021-10-19T17:08:00Z">
                    <w:rPr/>
                  </w:rPrChange>
                </w:rPr>
                <w:t>CloudWatch</w:t>
              </w:r>
            </w:ins>
            <w:del w:id="546" w:author="Sushanth Shetty" w:date="2021-10-19T17:00:00Z">
              <w:r w:rsidRPr="003F0A4F" w:rsidDel="009E6498">
                <w:rPr>
                  <w:b/>
                  <w:bCs/>
                  <w:rPrChange w:id="547" w:author="Sushanth Shetty" w:date="2021-10-19T17:08:00Z">
                    <w:rPr/>
                  </w:rPrChange>
                </w:rPr>
                <w:delText>EG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548" w:author="Sushanth Shetty" w:date="2021-10-19T17:00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4A2412C5" w14:textId="77777777" w:rsidR="007D44A1" w:rsidRDefault="007D44A1">
            <w:pPr>
              <w:pStyle w:val="TableParagraph"/>
              <w:rPr>
                <w:ins w:id="549" w:author="Sushanth Shetty" w:date="2021-10-19T17:00:00Z"/>
              </w:rPr>
              <w:pPrChange w:id="550" w:author="Sushanth Shetty" w:date="2021-10-19T17:08:00Z">
                <w:pPr>
                  <w:pStyle w:val="TableParagraph"/>
                  <w:spacing w:before="4"/>
                  <w:ind w:left="108" w:right="359"/>
                </w:pPr>
              </w:pPrChange>
            </w:pPr>
            <w:ins w:id="551" w:author="Sushanth Shetty" w:date="2021-10-19T17:00:00Z">
              <w:r>
                <w:t>Amazon CloudWatch enables one to set alarms and automate</w:t>
              </w:r>
              <w:r>
                <w:rPr>
                  <w:spacing w:val="-59"/>
                </w:rPr>
                <w:t xml:space="preserve"> </w:t>
              </w:r>
              <w:r>
                <w:t>actions based on either predefined thresholds, or on machine</w:t>
              </w:r>
              <w:r>
                <w:rPr>
                  <w:spacing w:val="1"/>
                </w:rPr>
                <w:t xml:space="preserve"> </w:t>
              </w:r>
              <w:r>
                <w:t>learning algorithms</w:t>
              </w:r>
              <w:r>
                <w:rPr>
                  <w:spacing w:val="-5"/>
                </w:rPr>
                <w:t xml:space="preserve"> </w:t>
              </w:r>
              <w:r>
                <w:t>that</w:t>
              </w:r>
              <w:r>
                <w:rPr>
                  <w:spacing w:val="-2"/>
                </w:rPr>
                <w:t xml:space="preserve"> </w:t>
              </w:r>
              <w:r>
                <w:t>identify</w:t>
              </w:r>
              <w:r>
                <w:rPr>
                  <w:spacing w:val="-4"/>
                </w:rPr>
                <w:t xml:space="preserve"> </w:t>
              </w:r>
              <w:r>
                <w:t>anomalous</w:t>
              </w:r>
              <w:r>
                <w:rPr>
                  <w:spacing w:val="-3"/>
                </w:rPr>
                <w:t xml:space="preserve"> </w:t>
              </w:r>
              <w:r>
                <w:t>behavior in</w:t>
              </w:r>
              <w:r>
                <w:rPr>
                  <w:spacing w:val="-2"/>
                </w:rPr>
                <w:t xml:space="preserve"> </w:t>
              </w:r>
              <w:r>
                <w:t>your</w:t>
              </w:r>
            </w:ins>
          </w:p>
          <w:p w14:paraId="14BCCB34" w14:textId="64F0E5E2" w:rsidR="007D44A1" w:rsidRPr="00D23A42" w:rsidRDefault="007D44A1">
            <w:pPr>
              <w:pStyle w:val="TableParagraph"/>
              <w:pPrChange w:id="552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553" w:author="Sushanth Shetty" w:date="2021-10-19T17:00:00Z">
              <w:r>
                <w:t>metrics.</w:t>
              </w:r>
            </w:ins>
            <w:del w:id="554" w:author="Sushanth Shetty" w:date="2021-10-19T17:00:00Z">
              <w:r w:rsidRPr="00D23A42" w:rsidDel="009E6498">
                <w:delText>Enterprise Guide</w:delText>
              </w:r>
            </w:del>
          </w:p>
        </w:tc>
      </w:tr>
      <w:tr w:rsidR="007D44A1" w:rsidRPr="00D23A42" w14:paraId="7FE61257" w14:textId="77777777" w:rsidTr="009E6498">
        <w:tblPrEx>
          <w:tblW w:w="10207" w:type="dxa"/>
          <w:tblInd w:w="-436" w:type="dxa"/>
          <w:tblPrExChange w:id="555" w:author="Sushanth Shetty" w:date="2021-10-19T17:00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556" w:author="Sushanth Shetty" w:date="2021-10-19T17:00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557" w:author="Sushanth Shetty" w:date="2021-10-19T17:00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60F826AB" w14:textId="77777777" w:rsidR="007D44A1" w:rsidRPr="003F0A4F" w:rsidRDefault="007D44A1">
            <w:pPr>
              <w:pStyle w:val="TableParagraph"/>
              <w:rPr>
                <w:ins w:id="558" w:author="Sushanth Shetty" w:date="2021-10-19T17:00:00Z"/>
                <w:rFonts w:ascii="Arial"/>
                <w:b/>
                <w:bCs/>
                <w:rPrChange w:id="559" w:author="Sushanth Shetty" w:date="2021-10-19T17:08:00Z">
                  <w:rPr>
                    <w:ins w:id="560" w:author="Sushanth Shetty" w:date="2021-10-19T17:00:00Z"/>
                    <w:rFonts w:ascii="Arial"/>
                  </w:rPr>
                </w:rPrChange>
              </w:rPr>
              <w:pPrChange w:id="561" w:author="Sushanth Shetty" w:date="2021-10-19T17:08:00Z">
                <w:pPr>
                  <w:pStyle w:val="TableParagraph"/>
                  <w:spacing w:before="3"/>
                </w:pPr>
              </w:pPrChange>
            </w:pPr>
          </w:p>
          <w:p w14:paraId="1E3AEFB7" w14:textId="40AA460C" w:rsidR="007D44A1" w:rsidRPr="003F0A4F" w:rsidRDefault="007D44A1">
            <w:pPr>
              <w:pStyle w:val="TableParagraph"/>
              <w:rPr>
                <w:b/>
                <w:bCs/>
                <w:rPrChange w:id="562" w:author="Sushanth Shetty" w:date="2021-10-19T17:08:00Z">
                  <w:rPr/>
                </w:rPrChange>
              </w:rPr>
              <w:pPrChange w:id="563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proofErr w:type="spellStart"/>
            <w:ins w:id="564" w:author="Sushanth Shetty" w:date="2021-10-19T17:01:00Z">
              <w:r w:rsidRPr="003F0A4F">
                <w:rPr>
                  <w:b/>
                  <w:bCs/>
                  <w:rPrChange w:id="565" w:author="Sushanth Shetty" w:date="2021-10-19T17:08:00Z">
                    <w:rPr/>
                  </w:rPrChange>
                </w:rPr>
                <w:t>Datacentre</w:t>
              </w:r>
            </w:ins>
            <w:proofErr w:type="spellEnd"/>
            <w:del w:id="566" w:author="Sushanth Shetty" w:date="2021-10-19T17:00:00Z">
              <w:r w:rsidRPr="003F0A4F" w:rsidDel="009E6498">
                <w:rPr>
                  <w:b/>
                  <w:bCs/>
                  <w:rPrChange w:id="567" w:author="Sushanth Shetty" w:date="2021-10-19T17:08:00Z">
                    <w:rPr/>
                  </w:rPrChange>
                </w:rPr>
                <w:delText>BCDM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  <w:tcPrChange w:id="568" w:author="Sushanth Shetty" w:date="2021-10-19T17:00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7DB621AE" w14:textId="77777777" w:rsidR="007D44A1" w:rsidRDefault="007D44A1">
            <w:pPr>
              <w:pStyle w:val="TableParagraph"/>
              <w:rPr>
                <w:ins w:id="569" w:author="Sushanth Shetty" w:date="2021-10-19T17:00:00Z"/>
              </w:rPr>
              <w:pPrChange w:id="570" w:author="Sushanth Shetty" w:date="2021-10-19T17:08:00Z">
                <w:pPr>
                  <w:pStyle w:val="TableParagraph"/>
                  <w:spacing w:before="7"/>
                  <w:ind w:left="108" w:right="102"/>
                </w:pPr>
              </w:pPrChange>
            </w:pPr>
            <w:ins w:id="571" w:author="Sushanth Shetty" w:date="2021-10-19T17:00:00Z">
              <w:r>
                <w:t>A storage area or a dedicated building or group of buildings used</w:t>
              </w:r>
              <w:r>
                <w:rPr>
                  <w:spacing w:val="-59"/>
                </w:rPr>
                <w:t xml:space="preserve"> </w:t>
              </w:r>
              <w:r>
                <w:t>to</w:t>
              </w:r>
              <w:r>
                <w:rPr>
                  <w:spacing w:val="-1"/>
                </w:rPr>
                <w:t xml:space="preserve"> </w:t>
              </w:r>
              <w:r>
                <w:t>house</w:t>
              </w:r>
              <w:r>
                <w:rPr>
                  <w:spacing w:val="-3"/>
                </w:rPr>
                <w:t xml:space="preserve"> </w:t>
              </w:r>
              <w:r>
                <w:t>large</w:t>
              </w:r>
              <w:r>
                <w:rPr>
                  <w:spacing w:val="-2"/>
                </w:rPr>
                <w:t xml:space="preserve"> </w:t>
              </w:r>
              <w:r>
                <w:t>computer</w:t>
              </w:r>
              <w:r>
                <w:rPr>
                  <w:spacing w:val="-4"/>
                </w:rPr>
                <w:t xml:space="preserve"> </w:t>
              </w:r>
              <w:r>
                <w:t>systems</w:t>
              </w:r>
              <w:r>
                <w:rPr>
                  <w:spacing w:val="1"/>
                </w:rPr>
                <w:t xml:space="preserve"> </w:t>
              </w:r>
              <w:r>
                <w:t>and</w:t>
              </w:r>
              <w:r>
                <w:rPr>
                  <w:spacing w:val="-2"/>
                </w:rPr>
                <w:t xml:space="preserve"> </w:t>
              </w:r>
              <w:r>
                <w:t>its</w:t>
              </w:r>
              <w:r>
                <w:rPr>
                  <w:spacing w:val="-2"/>
                </w:rPr>
                <w:t xml:space="preserve"> </w:t>
              </w:r>
              <w:r>
                <w:t>associated components</w:t>
              </w:r>
            </w:ins>
          </w:p>
          <w:p w14:paraId="560B05B0" w14:textId="4F370C24" w:rsidR="007D44A1" w:rsidRPr="00D23A42" w:rsidRDefault="007D44A1">
            <w:pPr>
              <w:pStyle w:val="TableParagraph"/>
              <w:pPrChange w:id="572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573" w:author="Sushanth Shetty" w:date="2021-10-19T17:00:00Z">
              <w:r>
                <w:t>such</w:t>
              </w:r>
              <w:r>
                <w:rPr>
                  <w:spacing w:val="-3"/>
                </w:rPr>
                <w:t xml:space="preserve"> </w:t>
              </w:r>
              <w:r>
                <w:t>as</w:t>
              </w:r>
              <w:r>
                <w:rPr>
                  <w:spacing w:val="-4"/>
                </w:rPr>
                <w:t xml:space="preserve"> </w:t>
              </w:r>
              <w:r>
                <w:t>telecommunications</w:t>
              </w:r>
              <w:r>
                <w:rPr>
                  <w:spacing w:val="-1"/>
                </w:rPr>
                <w:t xml:space="preserve"> </w:t>
              </w:r>
              <w:r>
                <w:t>and</w:t>
              </w:r>
              <w:r>
                <w:rPr>
                  <w:spacing w:val="-2"/>
                </w:rPr>
                <w:t xml:space="preserve"> </w:t>
              </w:r>
              <w:r>
                <w:t>storage</w:t>
              </w:r>
              <w:r>
                <w:rPr>
                  <w:spacing w:val="-3"/>
                </w:rPr>
                <w:t xml:space="preserve"> </w:t>
              </w:r>
              <w:r>
                <w:t>systems.</w:t>
              </w:r>
            </w:ins>
            <w:del w:id="574" w:author="Sushanth Shetty" w:date="2021-10-19T17:00:00Z">
              <w:r w:rsidDel="009E6498">
                <w:delText xml:space="preserve">Beren Clinical Data Mart </w:delText>
              </w:r>
            </w:del>
          </w:p>
        </w:tc>
      </w:tr>
      <w:tr w:rsidR="007D44A1" w:rsidRPr="00D23A42" w14:paraId="3083B79B" w14:textId="77777777" w:rsidTr="009E6498">
        <w:tblPrEx>
          <w:tblW w:w="10207" w:type="dxa"/>
          <w:tblInd w:w="-436" w:type="dxa"/>
          <w:tblPrExChange w:id="575" w:author="Sushanth Shetty" w:date="2021-10-19T17:00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576" w:author="Sushanth Shetty" w:date="2021-10-19T17:00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577" w:author="Sushanth Shetty" w:date="2021-10-19T17:00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2590C40B" w14:textId="729CDE12" w:rsidR="007D44A1" w:rsidRPr="003F0A4F" w:rsidRDefault="007D44A1">
            <w:pPr>
              <w:pStyle w:val="TableParagraph"/>
              <w:rPr>
                <w:b/>
                <w:bCs/>
                <w:rPrChange w:id="578" w:author="Sushanth Shetty" w:date="2021-10-19T17:08:00Z">
                  <w:rPr/>
                </w:rPrChange>
              </w:rPr>
              <w:pPrChange w:id="579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580" w:author="Sushanth Shetty" w:date="2021-10-19T17:00:00Z">
              <w:r w:rsidRPr="003F0A4F">
                <w:rPr>
                  <w:rFonts w:ascii="Arial"/>
                  <w:b/>
                  <w:bCs/>
                  <w:rPrChange w:id="581" w:author="Sushanth Shetty" w:date="2021-10-19T17:08:00Z">
                    <w:rPr/>
                  </w:rPrChange>
                </w:rPr>
                <w:t>Directory</w:t>
              </w:r>
              <w:r w:rsidRPr="003F0A4F">
                <w:rPr>
                  <w:rFonts w:ascii="Arial"/>
                  <w:b/>
                  <w:bCs/>
                  <w:spacing w:val="-5"/>
                  <w:rPrChange w:id="582" w:author="Sushanth Shetty" w:date="2021-10-19T17:08:00Z">
                    <w:rPr>
                      <w:spacing w:val="-5"/>
                    </w:rPr>
                  </w:rPrChange>
                </w:rPr>
                <w:t xml:space="preserve"> </w:t>
              </w:r>
              <w:r w:rsidRPr="003F0A4F">
                <w:rPr>
                  <w:rFonts w:ascii="Arial"/>
                  <w:b/>
                  <w:bCs/>
                  <w:rPrChange w:id="583" w:author="Sushanth Shetty" w:date="2021-10-19T17:08:00Z">
                    <w:rPr/>
                  </w:rPrChange>
                </w:rPr>
                <w:t>Services</w:t>
              </w:r>
            </w:ins>
            <w:del w:id="584" w:author="Sushanth Shetty" w:date="2021-10-19T17:00:00Z">
              <w:r w:rsidRPr="003F0A4F" w:rsidDel="009E6498">
                <w:rPr>
                  <w:b/>
                  <w:bCs/>
                  <w:rPrChange w:id="585" w:author="Sushanth Shetty" w:date="2021-10-19T17:08:00Z">
                    <w:rPr/>
                  </w:rPrChange>
                </w:rPr>
                <w:delText>Databricks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586" w:author="Sushanth Shetty" w:date="2021-10-19T17:00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3DBDAC31" w14:textId="3C0FE97F" w:rsidR="007D44A1" w:rsidRPr="009F0532" w:rsidRDefault="007D44A1">
            <w:pPr>
              <w:pStyle w:val="TableParagraph"/>
              <w:pPrChange w:id="587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588" w:author="Sushanth Shetty" w:date="2021-10-19T17:00:00Z">
              <w:r>
                <w:t>Map</w:t>
              </w:r>
              <w:r>
                <w:rPr>
                  <w:spacing w:val="-2"/>
                </w:rPr>
                <w:t xml:space="preserve"> </w:t>
              </w:r>
              <w:r>
                <w:t>the</w:t>
              </w:r>
              <w:r>
                <w:rPr>
                  <w:spacing w:val="-1"/>
                </w:rPr>
                <w:t xml:space="preserve"> </w:t>
              </w:r>
              <w:r>
                <w:t>names</w:t>
              </w:r>
              <w:r>
                <w:rPr>
                  <w:spacing w:val="-4"/>
                </w:rPr>
                <w:t xml:space="preserve"> </w:t>
              </w:r>
              <w:r>
                <w:t>of</w:t>
              </w:r>
              <w:r>
                <w:rPr>
                  <w:spacing w:val="1"/>
                </w:rPr>
                <w:t xml:space="preserve"> </w:t>
              </w:r>
              <w:r>
                <w:t>network</w:t>
              </w:r>
              <w:r>
                <w:rPr>
                  <w:spacing w:val="-1"/>
                </w:rPr>
                <w:t xml:space="preserve"> </w:t>
              </w:r>
              <w:r>
                <w:t>resources</w:t>
              </w:r>
              <w:r>
                <w:rPr>
                  <w:spacing w:val="-3"/>
                </w:rPr>
                <w:t xml:space="preserve"> </w:t>
              </w:r>
              <w:r>
                <w:t>to</w:t>
              </w:r>
              <w:r>
                <w:rPr>
                  <w:spacing w:val="-3"/>
                </w:rPr>
                <w:t xml:space="preserve"> </w:t>
              </w:r>
              <w:r>
                <w:t>their</w:t>
              </w:r>
              <w:r>
                <w:rPr>
                  <w:spacing w:val="-3"/>
                </w:rPr>
                <w:t xml:space="preserve"> </w:t>
              </w:r>
              <w:r>
                <w:t>respective</w:t>
              </w:r>
              <w:r>
                <w:rPr>
                  <w:spacing w:val="-1"/>
                </w:rPr>
                <w:t xml:space="preserve"> </w:t>
              </w:r>
              <w:r>
                <w:t>network</w:t>
              </w:r>
              <w:r>
                <w:rPr>
                  <w:spacing w:val="-58"/>
                </w:rPr>
                <w:t xml:space="preserve"> </w:t>
              </w:r>
              <w:r>
                <w:t>addresses.</w:t>
              </w:r>
            </w:ins>
            <w:del w:id="589" w:author="Sushanth Shetty" w:date="2021-10-19T17:00:00Z">
              <w:r w:rsidDel="009E6498">
                <w:rPr>
                  <w:color w:val="202124"/>
                  <w:shd w:val="clear" w:color="auto" w:fill="FFFFFF"/>
                </w:rPr>
                <w:delText>C</w:delText>
              </w:r>
              <w:r w:rsidRPr="009F0532" w:rsidDel="009E6498">
                <w:rPr>
                  <w:color w:val="202124"/>
                  <w:shd w:val="clear" w:color="auto" w:fill="FFFFFF"/>
                </w:rPr>
                <w:delText>loud-based data engineering tool used </w:delText>
              </w:r>
              <w:r w:rsidRPr="00F849FB" w:rsidDel="009E6498">
                <w:rPr>
                  <w:color w:val="202124"/>
                  <w:shd w:val="clear" w:color="auto" w:fill="FFFFFF"/>
                </w:rPr>
                <w:delText>for processing and transforming massive quantities of data and exploring the data through machine learning models</w:delText>
              </w:r>
            </w:del>
          </w:p>
        </w:tc>
      </w:tr>
      <w:tr w:rsidR="007D44A1" w:rsidRPr="00D23A42" w14:paraId="4160E864" w14:textId="77777777" w:rsidTr="009E6498">
        <w:tblPrEx>
          <w:tblW w:w="10207" w:type="dxa"/>
          <w:tblInd w:w="-436" w:type="dxa"/>
          <w:tblPrExChange w:id="590" w:author="Sushanth Shetty" w:date="2021-10-19T17:00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591" w:author="Sushanth Shetty" w:date="2021-10-19T17:00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592" w:author="Sushanth Shetty" w:date="2021-10-19T17:00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70708DD3" w14:textId="77777777" w:rsidR="007D44A1" w:rsidRPr="003F0A4F" w:rsidRDefault="007D44A1">
            <w:pPr>
              <w:pStyle w:val="TableParagraph"/>
              <w:rPr>
                <w:ins w:id="593" w:author="Sushanth Shetty" w:date="2021-10-19T17:00:00Z"/>
                <w:rFonts w:ascii="Arial"/>
                <w:b/>
                <w:bCs/>
                <w:rPrChange w:id="594" w:author="Sushanth Shetty" w:date="2021-10-19T17:08:00Z">
                  <w:rPr>
                    <w:ins w:id="595" w:author="Sushanth Shetty" w:date="2021-10-19T17:00:00Z"/>
                    <w:rFonts w:ascii="Arial"/>
                  </w:rPr>
                </w:rPrChange>
              </w:rPr>
              <w:pPrChange w:id="596" w:author="Sushanth Shetty" w:date="2021-10-19T17:08:00Z">
                <w:pPr>
                  <w:pStyle w:val="TableParagraph"/>
                  <w:spacing w:before="3"/>
                </w:pPr>
              </w:pPrChange>
            </w:pPr>
          </w:p>
          <w:p w14:paraId="2D396AC6" w14:textId="28FDCFD7" w:rsidR="007D44A1" w:rsidRPr="003F0A4F" w:rsidRDefault="007D44A1">
            <w:pPr>
              <w:pStyle w:val="TableParagraph"/>
              <w:rPr>
                <w:b/>
                <w:bCs/>
                <w:rPrChange w:id="597" w:author="Sushanth Shetty" w:date="2021-10-19T17:08:00Z">
                  <w:rPr/>
                </w:rPrChange>
              </w:rPr>
              <w:pPrChange w:id="598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599" w:author="Sushanth Shetty" w:date="2021-10-19T17:00:00Z">
              <w:r w:rsidRPr="003F0A4F">
                <w:rPr>
                  <w:rFonts w:ascii="Arial"/>
                  <w:b/>
                  <w:bCs/>
                  <w:rPrChange w:id="600" w:author="Sushanth Shetty" w:date="2021-10-19T17:08:00Z">
                    <w:rPr/>
                  </w:rPrChange>
                </w:rPr>
                <w:t>EBS</w:t>
              </w:r>
            </w:ins>
            <w:del w:id="601" w:author="Sushanth Shetty" w:date="2021-10-19T17:00:00Z">
              <w:r w:rsidRPr="003F0A4F" w:rsidDel="009E6498">
                <w:rPr>
                  <w:b/>
                  <w:bCs/>
                  <w:rPrChange w:id="602" w:author="Sushanth Shetty" w:date="2021-10-19T17:08:00Z">
                    <w:rPr/>
                  </w:rPrChange>
                </w:rPr>
                <w:delText>NetApp ONTAP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03" w:author="Sushanth Shetty" w:date="2021-10-19T17:00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0EC1F1AB" w14:textId="4061052F" w:rsidR="007D44A1" w:rsidRDefault="007D44A1">
            <w:pPr>
              <w:pStyle w:val="TableParagraph"/>
              <w:pPrChange w:id="604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05" w:author="Sushanth Shetty" w:date="2021-10-19T17:00:00Z">
              <w:r>
                <w:t>Amazon Elastic Block Store provided raw block-level storage</w:t>
              </w:r>
              <w:r>
                <w:rPr>
                  <w:spacing w:val="1"/>
                </w:rPr>
                <w:t xml:space="preserve"> </w:t>
              </w:r>
              <w:r>
                <w:t>that can be attached to any Amazon EC2 instances and is used</w:t>
              </w:r>
              <w:r>
                <w:rPr>
                  <w:spacing w:val="-60"/>
                </w:rPr>
                <w:t xml:space="preserve"> </w:t>
              </w:r>
              <w:r>
                <w:t>by</w:t>
              </w:r>
              <w:r>
                <w:rPr>
                  <w:spacing w:val="-3"/>
                </w:rPr>
                <w:t xml:space="preserve"> </w:t>
              </w:r>
              <w:r>
                <w:t>Amazon relational database services.</w:t>
              </w:r>
            </w:ins>
            <w:del w:id="606" w:author="Sushanth Shetty" w:date="2021-10-19T17:00:00Z">
              <w:r w:rsidDel="009E6498">
                <w:rPr>
                  <w:color w:val="202124"/>
                  <w:shd w:val="clear" w:color="auto" w:fill="FFFFFF"/>
                </w:rPr>
                <w:delText>ONTAP is NetApp's internal operating system, specially optimized for storage functions at high and low level</w:delText>
              </w:r>
            </w:del>
          </w:p>
        </w:tc>
      </w:tr>
      <w:tr w:rsidR="007D44A1" w:rsidRPr="00D23A42" w14:paraId="73856CFE" w14:textId="77777777" w:rsidTr="00DF1DFF">
        <w:tblPrEx>
          <w:tblW w:w="10207" w:type="dxa"/>
          <w:tblInd w:w="-436" w:type="dxa"/>
          <w:tblPrExChange w:id="607" w:author="Sushanth Shetty" w:date="2021-10-19T17:02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608" w:author="Sushanth Shetty" w:date="2021-10-19T17:02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09" w:author="Sushanth Shetty" w:date="2021-10-19T17:02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6DA4BBAC" w14:textId="71DBC417" w:rsidR="007D44A1" w:rsidRPr="003F0A4F" w:rsidRDefault="007D44A1">
            <w:pPr>
              <w:pStyle w:val="TableParagraph"/>
              <w:rPr>
                <w:b/>
                <w:bCs/>
                <w:rPrChange w:id="610" w:author="Sushanth Shetty" w:date="2021-10-19T17:08:00Z">
                  <w:rPr/>
                </w:rPrChange>
              </w:rPr>
              <w:pPrChange w:id="611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12" w:author="Sushanth Shetty" w:date="2021-10-19T17:02:00Z">
              <w:r w:rsidRPr="003F0A4F">
                <w:rPr>
                  <w:rFonts w:ascii="Arial"/>
                  <w:b/>
                  <w:bCs/>
                  <w:rPrChange w:id="613" w:author="Sushanth Shetty" w:date="2021-10-19T17:08:00Z">
                    <w:rPr/>
                  </w:rPrChange>
                </w:rPr>
                <w:t>EG</w:t>
              </w:r>
            </w:ins>
            <w:del w:id="614" w:author="Sushanth Shetty" w:date="2021-10-19T17:02:00Z">
              <w:r w:rsidRPr="003F0A4F" w:rsidDel="00DF1DFF">
                <w:rPr>
                  <w:b/>
                  <w:bCs/>
                  <w:color w:val="202124"/>
                  <w:shd w:val="clear" w:color="auto" w:fill="FFFFFF"/>
                  <w:rPrChange w:id="615" w:author="Sushanth Shetty" w:date="2021-10-19T17:08:00Z">
                    <w:rPr>
                      <w:color w:val="202124"/>
                      <w:shd w:val="clear" w:color="auto" w:fill="FFFFFF"/>
                    </w:rPr>
                  </w:rPrChange>
                </w:rPr>
                <w:delText>DynamoDB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16" w:author="Sushanth Shetty" w:date="2021-10-19T17:02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63C0B8FB" w14:textId="3B35217B" w:rsidR="007D44A1" w:rsidRPr="009F0532" w:rsidRDefault="007D44A1">
            <w:pPr>
              <w:pStyle w:val="TableParagraph"/>
              <w:pPrChange w:id="617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18" w:author="Sushanth Shetty" w:date="2021-10-19T17:02:00Z">
              <w:r>
                <w:t>Enterprise</w:t>
              </w:r>
              <w:r>
                <w:rPr>
                  <w:spacing w:val="-2"/>
                </w:rPr>
                <w:t xml:space="preserve"> </w:t>
              </w:r>
              <w:r>
                <w:t>Guide</w:t>
              </w:r>
            </w:ins>
            <w:del w:id="619" w:author="Sushanth Shetty" w:date="2021-10-19T17:02:00Z">
              <w:r w:rsidRPr="009F0532" w:rsidDel="00DF1DFF">
                <w:rPr>
                  <w:color w:val="202124"/>
                  <w:shd w:val="clear" w:color="auto" w:fill="FFFFFF"/>
                </w:rPr>
                <w:delText>DynamoDB is an Amazon Web Services database system that </w:delText>
              </w:r>
              <w:r w:rsidRPr="00F849FB" w:rsidDel="00DF1DFF">
                <w:rPr>
                  <w:color w:val="202124"/>
                  <w:shd w:val="clear" w:color="auto" w:fill="FFFFFF"/>
                </w:rPr>
                <w:delText>supports data structures and key-valued cloud services</w:delText>
              </w:r>
            </w:del>
          </w:p>
        </w:tc>
      </w:tr>
      <w:tr w:rsidR="007D44A1" w:rsidRPr="00D23A42" w14:paraId="1843B08B" w14:textId="77777777" w:rsidTr="00DF1DFF">
        <w:tblPrEx>
          <w:tblW w:w="10207" w:type="dxa"/>
          <w:tblInd w:w="-436" w:type="dxa"/>
          <w:tblPrExChange w:id="620" w:author="Sushanth Shetty" w:date="2021-10-19T17:02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621" w:author="Sushanth Shetty" w:date="2021-10-19T17:02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22" w:author="Sushanth Shetty" w:date="2021-10-19T17:02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4EB98791" w14:textId="70F123F3" w:rsidR="007D44A1" w:rsidRPr="003F0A4F" w:rsidRDefault="007D44A1">
            <w:pPr>
              <w:pStyle w:val="TableParagraph"/>
              <w:rPr>
                <w:b/>
                <w:bCs/>
                <w:rPrChange w:id="623" w:author="Sushanth Shetty" w:date="2021-10-19T17:08:00Z">
                  <w:rPr/>
                </w:rPrChange>
              </w:rPr>
              <w:pPrChange w:id="624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25" w:author="Sushanth Shetty" w:date="2021-10-19T17:02:00Z">
              <w:r w:rsidRPr="003F0A4F">
                <w:rPr>
                  <w:rFonts w:ascii="Arial"/>
                  <w:b/>
                  <w:bCs/>
                  <w:rPrChange w:id="626" w:author="Sushanth Shetty" w:date="2021-10-19T17:08:00Z">
                    <w:rPr/>
                  </w:rPrChange>
                </w:rPr>
                <w:t>Instance</w:t>
              </w:r>
            </w:ins>
            <w:del w:id="627" w:author="Sushanth Shetty" w:date="2021-10-19T17:02:00Z">
              <w:r w:rsidRPr="003F0A4F" w:rsidDel="00DF1DFF">
                <w:rPr>
                  <w:b/>
                  <w:bCs/>
                  <w:rPrChange w:id="628" w:author="Sushanth Shetty" w:date="2021-10-19T17:08:00Z">
                    <w:rPr/>
                  </w:rPrChange>
                </w:rPr>
                <w:delText>Spotfire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29" w:author="Sushanth Shetty" w:date="2021-10-19T17:02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3E9293FA" w14:textId="7BEE2A85" w:rsidR="007D44A1" w:rsidRPr="003812B2" w:rsidRDefault="007D44A1">
            <w:pPr>
              <w:pStyle w:val="TableParagraph"/>
              <w:pPrChange w:id="630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31" w:author="Sushanth Shetty" w:date="2021-10-19T17:02:00Z">
              <w:r>
                <w:t>Instances in AWS are basically virtual environments. These</w:t>
              </w:r>
              <w:r>
                <w:rPr>
                  <w:spacing w:val="1"/>
                </w:rPr>
                <w:t xml:space="preserve"> </w:t>
              </w:r>
              <w:r>
                <w:t>virtual</w:t>
              </w:r>
              <w:r>
                <w:rPr>
                  <w:spacing w:val="-2"/>
                </w:rPr>
                <w:t xml:space="preserve"> </w:t>
              </w:r>
              <w:r>
                <w:t>environments</w:t>
              </w:r>
              <w:r>
                <w:rPr>
                  <w:spacing w:val="-1"/>
                </w:rPr>
                <w:t xml:space="preserve"> </w:t>
              </w:r>
              <w:r>
                <w:t>are</w:t>
              </w:r>
              <w:r>
                <w:rPr>
                  <w:spacing w:val="-3"/>
                </w:rPr>
                <w:t xml:space="preserve"> </w:t>
              </w:r>
              <w:r>
                <w:t>isolated</w:t>
              </w:r>
              <w:r>
                <w:rPr>
                  <w:spacing w:val="-3"/>
                </w:rPr>
                <w:t xml:space="preserve"> </w:t>
              </w:r>
              <w:r>
                <w:t>from</w:t>
              </w:r>
              <w:r>
                <w:rPr>
                  <w:spacing w:val="-3"/>
                </w:rPr>
                <w:t xml:space="preserve"> </w:t>
              </w:r>
              <w:r>
                <w:t>the</w:t>
              </w:r>
              <w:r>
                <w:rPr>
                  <w:spacing w:val="-3"/>
                </w:rPr>
                <w:t xml:space="preserve"> </w:t>
              </w:r>
              <w:r>
                <w:t>underlying base</w:t>
              </w:r>
              <w:r>
                <w:rPr>
                  <w:spacing w:val="-5"/>
                </w:rPr>
                <w:t xml:space="preserve"> </w:t>
              </w:r>
              <w:r>
                <w:t>OS.</w:t>
              </w:r>
            </w:ins>
            <w:del w:id="632" w:author="Sushanth Shetty" w:date="2021-10-19T17:02:00Z">
              <w:r w:rsidRPr="003812B2" w:rsidDel="00DF1DFF">
                <w:rPr>
                  <w:color w:val="202124"/>
                  <w:shd w:val="clear" w:color="auto" w:fill="FFFFFF"/>
                </w:rPr>
                <w:delText>Spotfire is an extremely </w:delText>
              </w:r>
              <w:r w:rsidRPr="00F849FB" w:rsidDel="00DF1DFF">
                <w:rPr>
                  <w:color w:val="202124"/>
                  <w:shd w:val="clear" w:color="auto" w:fill="FFFFFF"/>
                </w:rPr>
                <w:delText>powerful enterprise-grade analytical platform for deriving valuable business insights</w:delText>
              </w:r>
              <w:r w:rsidRPr="003812B2" w:rsidDel="00DF1DFF">
                <w:rPr>
                  <w:color w:val="202124"/>
                  <w:shd w:val="clear" w:color="auto" w:fill="FFFFFF"/>
                </w:rPr>
                <w:delText>.</w:delText>
              </w:r>
            </w:del>
          </w:p>
        </w:tc>
      </w:tr>
      <w:tr w:rsidR="007D44A1" w:rsidRPr="00D23A42" w14:paraId="781D0CF8" w14:textId="77777777" w:rsidTr="00DF1DFF">
        <w:tblPrEx>
          <w:tblW w:w="10207" w:type="dxa"/>
          <w:tblInd w:w="-436" w:type="dxa"/>
          <w:tblPrExChange w:id="633" w:author="Sushanth Shetty" w:date="2021-10-19T17:02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634" w:author="Sushanth Shetty" w:date="2021-10-19T17:02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35" w:author="Sushanth Shetty" w:date="2021-10-19T17:02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5E736DDB" w14:textId="542F7BAF" w:rsidR="007D44A1" w:rsidRPr="003F0A4F" w:rsidRDefault="007D44A1">
            <w:pPr>
              <w:pStyle w:val="TableParagraph"/>
              <w:rPr>
                <w:b/>
                <w:bCs/>
                <w:rPrChange w:id="636" w:author="Sushanth Shetty" w:date="2021-10-19T17:08:00Z">
                  <w:rPr/>
                </w:rPrChange>
              </w:rPr>
              <w:pPrChange w:id="637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38" w:author="Sushanth Shetty" w:date="2021-10-19T17:02:00Z">
              <w:r w:rsidRPr="003F0A4F">
                <w:rPr>
                  <w:rFonts w:ascii="Arial"/>
                  <w:b/>
                  <w:bCs/>
                  <w:rPrChange w:id="639" w:author="Sushanth Shetty" w:date="2021-10-19T17:08:00Z">
                    <w:rPr/>
                  </w:rPrChange>
                </w:rPr>
                <w:t>BSC</w:t>
              </w:r>
            </w:ins>
            <w:del w:id="640" w:author="Sushanth Shetty" w:date="2021-10-19T17:02:00Z">
              <w:r w:rsidRPr="003F0A4F" w:rsidDel="00DF1DFF">
                <w:rPr>
                  <w:b/>
                  <w:bCs/>
                  <w:rPrChange w:id="641" w:author="Sushanth Shetty" w:date="2021-10-19T17:08:00Z">
                    <w:rPr/>
                  </w:rPrChange>
                </w:rPr>
                <w:delText>DTA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42" w:author="Sushanth Shetty" w:date="2021-10-19T17:02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0D4A57F5" w14:textId="31EF25E7" w:rsidR="007D44A1" w:rsidRPr="003812B2" w:rsidRDefault="007D44A1">
            <w:pPr>
              <w:pStyle w:val="TableParagraph"/>
              <w:rPr>
                <w:color w:val="202124"/>
                <w:shd w:val="clear" w:color="auto" w:fill="FFFFFF"/>
              </w:rPr>
              <w:pPrChange w:id="643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44" w:author="Sushanth Shetty" w:date="2021-10-19T17:02:00Z">
              <w:r>
                <w:t>Beren</w:t>
              </w:r>
              <w:r>
                <w:rPr>
                  <w:spacing w:val="-3"/>
                </w:rPr>
                <w:t xml:space="preserve"> </w:t>
              </w:r>
              <w:r>
                <w:t>SAS Computing</w:t>
              </w:r>
            </w:ins>
            <w:del w:id="645" w:author="Sushanth Shetty" w:date="2021-10-19T17:02:00Z">
              <w:r w:rsidRPr="00F64DDC" w:rsidDel="00DF1DFF">
                <w:delText>Data transfer agreements</w:delText>
              </w:r>
            </w:del>
          </w:p>
        </w:tc>
      </w:tr>
      <w:tr w:rsidR="007D44A1" w:rsidRPr="00D23A42" w14:paraId="23651F01" w14:textId="77777777" w:rsidTr="00DF1DFF">
        <w:tblPrEx>
          <w:tblW w:w="10207" w:type="dxa"/>
          <w:tblInd w:w="-436" w:type="dxa"/>
          <w:tblPrExChange w:id="646" w:author="Sushanth Shetty" w:date="2021-10-19T17:02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647" w:author="Sushanth Shetty" w:date="2021-10-19T17:02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48" w:author="Sushanth Shetty" w:date="2021-10-19T17:02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6D3C8305" w14:textId="65CDE4A5" w:rsidR="007D44A1" w:rsidRPr="003F0A4F" w:rsidRDefault="007D44A1">
            <w:pPr>
              <w:pStyle w:val="TableParagraph"/>
              <w:rPr>
                <w:b/>
                <w:bCs/>
                <w:rPrChange w:id="649" w:author="Sushanth Shetty" w:date="2021-10-19T17:08:00Z">
                  <w:rPr/>
                </w:rPrChange>
              </w:rPr>
              <w:pPrChange w:id="650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51" w:author="Sushanth Shetty" w:date="2021-10-19T17:02:00Z">
              <w:r w:rsidRPr="003F0A4F">
                <w:rPr>
                  <w:rFonts w:ascii="Arial"/>
                  <w:b/>
                  <w:bCs/>
                  <w:rPrChange w:id="652" w:author="Sushanth Shetty" w:date="2021-10-19T17:08:00Z">
                    <w:rPr/>
                  </w:rPrChange>
                </w:rPr>
                <w:t>Beren</w:t>
              </w:r>
              <w:r w:rsidRPr="003F0A4F">
                <w:rPr>
                  <w:rFonts w:ascii="Arial"/>
                  <w:b/>
                  <w:bCs/>
                  <w:spacing w:val="-9"/>
                  <w:rPrChange w:id="653" w:author="Sushanth Shetty" w:date="2021-10-19T17:08:00Z">
                    <w:rPr>
                      <w:spacing w:val="-9"/>
                    </w:rPr>
                  </w:rPrChange>
                </w:rPr>
                <w:t xml:space="preserve"> </w:t>
              </w:r>
              <w:r w:rsidRPr="003F0A4F">
                <w:rPr>
                  <w:rFonts w:ascii="Arial"/>
                  <w:b/>
                  <w:bCs/>
                  <w:rPrChange w:id="654" w:author="Sushanth Shetty" w:date="2021-10-19T17:08:00Z">
                    <w:rPr/>
                  </w:rPrChange>
                </w:rPr>
                <w:t>Cloud</w:t>
              </w:r>
              <w:r w:rsidRPr="003F0A4F">
                <w:rPr>
                  <w:rFonts w:ascii="Arial"/>
                  <w:b/>
                  <w:bCs/>
                  <w:spacing w:val="-8"/>
                  <w:rPrChange w:id="655" w:author="Sushanth Shetty" w:date="2021-10-19T17:08:00Z">
                    <w:rPr>
                      <w:spacing w:val="-8"/>
                    </w:rPr>
                  </w:rPrChange>
                </w:rPr>
                <w:t xml:space="preserve"> </w:t>
              </w:r>
              <w:r w:rsidRPr="003F0A4F">
                <w:rPr>
                  <w:rFonts w:ascii="Arial"/>
                  <w:b/>
                  <w:bCs/>
                  <w:rPrChange w:id="656" w:author="Sushanth Shetty" w:date="2021-10-19T17:08:00Z">
                    <w:rPr/>
                  </w:rPrChange>
                </w:rPr>
                <w:t>AWS</w:t>
              </w:r>
              <w:r w:rsidRPr="003F0A4F">
                <w:rPr>
                  <w:rFonts w:ascii="Arial"/>
                  <w:b/>
                  <w:bCs/>
                  <w:spacing w:val="-58"/>
                  <w:rPrChange w:id="657" w:author="Sushanth Shetty" w:date="2021-10-19T17:08:00Z">
                    <w:rPr>
                      <w:spacing w:val="-58"/>
                    </w:rPr>
                  </w:rPrChange>
                </w:rPr>
                <w:t xml:space="preserve"> </w:t>
              </w:r>
              <w:r w:rsidRPr="003F0A4F">
                <w:rPr>
                  <w:rFonts w:ascii="Arial"/>
                  <w:b/>
                  <w:bCs/>
                  <w:rPrChange w:id="658" w:author="Sushanth Shetty" w:date="2021-10-19T17:08:00Z">
                    <w:rPr/>
                  </w:rPrChange>
                </w:rPr>
                <w:t>(BAWS)</w:t>
              </w:r>
            </w:ins>
            <w:del w:id="659" w:author="Sushanth Shetty" w:date="2021-10-19T17:02:00Z">
              <w:r w:rsidRPr="003F0A4F" w:rsidDel="00DF1DFF">
                <w:rPr>
                  <w:b/>
                  <w:bCs/>
                  <w:rPrChange w:id="660" w:author="Sushanth Shetty" w:date="2021-10-19T17:08:00Z">
                    <w:rPr/>
                  </w:rPrChange>
                </w:rPr>
                <w:delText>DQM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61" w:author="Sushanth Shetty" w:date="2021-10-19T17:02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457B39CC" w14:textId="1BFA8327" w:rsidR="007D44A1" w:rsidRPr="003812B2" w:rsidRDefault="007D44A1">
            <w:pPr>
              <w:pStyle w:val="TableParagraph"/>
              <w:rPr>
                <w:color w:val="202124"/>
                <w:shd w:val="clear" w:color="auto" w:fill="FFFFFF"/>
              </w:rPr>
              <w:pPrChange w:id="662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63" w:author="Sushanth Shetty" w:date="2021-10-19T17:02:00Z">
              <w:r>
                <w:t>Cloud</w:t>
              </w:r>
              <w:r>
                <w:rPr>
                  <w:spacing w:val="-3"/>
                </w:rPr>
                <w:t xml:space="preserve"> </w:t>
              </w:r>
              <w:r>
                <w:t>environment specifically</w:t>
              </w:r>
              <w:r>
                <w:rPr>
                  <w:spacing w:val="-4"/>
                </w:rPr>
                <w:t xml:space="preserve"> </w:t>
              </w:r>
              <w:r>
                <w:t>qualified</w:t>
              </w:r>
              <w:r>
                <w:rPr>
                  <w:spacing w:val="-4"/>
                </w:rPr>
                <w:t xml:space="preserve"> </w:t>
              </w:r>
              <w:r>
                <w:t>for</w:t>
              </w:r>
              <w:r>
                <w:rPr>
                  <w:spacing w:val="-3"/>
                </w:rPr>
                <w:t xml:space="preserve"> </w:t>
              </w:r>
              <w:r>
                <w:t>hosting</w:t>
              </w:r>
              <w:r>
                <w:rPr>
                  <w:spacing w:val="-2"/>
                </w:rPr>
                <w:t xml:space="preserve"> </w:t>
              </w:r>
              <w:r>
                <w:t>Beren</w:t>
              </w:r>
              <w:r>
                <w:rPr>
                  <w:spacing w:val="-4"/>
                </w:rPr>
                <w:t xml:space="preserve"> </w:t>
              </w:r>
              <w:r>
                <w:t>SAS</w:t>
              </w:r>
              <w:r>
                <w:rPr>
                  <w:spacing w:val="-59"/>
                </w:rPr>
                <w:t xml:space="preserve"> </w:t>
              </w:r>
              <w:r>
                <w:t>Computing</w:t>
              </w:r>
              <w:r>
                <w:rPr>
                  <w:spacing w:val="1"/>
                </w:rPr>
                <w:t xml:space="preserve"> </w:t>
              </w:r>
              <w:r>
                <w:t>system</w:t>
              </w:r>
            </w:ins>
            <w:del w:id="664" w:author="Sushanth Shetty" w:date="2021-10-19T17:02:00Z">
              <w:r w:rsidDel="00DF1DFF">
                <w:rPr>
                  <w:color w:val="202124"/>
                  <w:shd w:val="clear" w:color="auto" w:fill="FFFFFF"/>
                </w:rPr>
                <w:delText>Data quality management</w:delText>
              </w:r>
            </w:del>
          </w:p>
        </w:tc>
      </w:tr>
      <w:tr w:rsidR="007D44A1" w:rsidRPr="00D23A42" w14:paraId="123B884C" w14:textId="77777777" w:rsidTr="00DF1DFF">
        <w:tblPrEx>
          <w:tblW w:w="10207" w:type="dxa"/>
          <w:tblInd w:w="-436" w:type="dxa"/>
          <w:tblPrExChange w:id="665" w:author="Sushanth Shetty" w:date="2021-10-19T17:02:00Z">
            <w:tblPrEx>
              <w:tblW w:w="10207" w:type="dxa"/>
              <w:tblInd w:w="-436" w:type="dxa"/>
            </w:tblPrEx>
          </w:tblPrExChange>
        </w:tblPrEx>
        <w:trPr>
          <w:trHeight w:val="313"/>
          <w:trPrChange w:id="666" w:author="Sushanth Shetty" w:date="2021-10-19T17:02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67" w:author="Sushanth Shetty" w:date="2021-10-19T17:02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74862E7B" w14:textId="77777777" w:rsidR="007D44A1" w:rsidRPr="003F0A4F" w:rsidRDefault="007D44A1">
            <w:pPr>
              <w:pStyle w:val="TableParagraph"/>
              <w:rPr>
                <w:ins w:id="668" w:author="Sushanth Shetty" w:date="2021-10-19T17:02:00Z"/>
                <w:rFonts w:ascii="Arial"/>
                <w:b/>
                <w:bCs/>
                <w:rPrChange w:id="669" w:author="Sushanth Shetty" w:date="2021-10-19T17:08:00Z">
                  <w:rPr>
                    <w:ins w:id="670" w:author="Sushanth Shetty" w:date="2021-10-19T17:02:00Z"/>
                    <w:rFonts w:ascii="Arial"/>
                  </w:rPr>
                </w:rPrChange>
              </w:rPr>
              <w:pPrChange w:id="671" w:author="Sushanth Shetty" w:date="2021-10-19T17:08:00Z">
                <w:pPr>
                  <w:pStyle w:val="TableParagraph"/>
                  <w:spacing w:before="3"/>
                </w:pPr>
              </w:pPrChange>
            </w:pPr>
          </w:p>
          <w:p w14:paraId="3F6D9326" w14:textId="5AB2112E" w:rsidR="007D44A1" w:rsidRPr="003F0A4F" w:rsidRDefault="007D44A1">
            <w:pPr>
              <w:pStyle w:val="TableParagraph"/>
              <w:rPr>
                <w:b/>
                <w:bCs/>
                <w:rPrChange w:id="672" w:author="Sushanth Shetty" w:date="2021-10-19T17:08:00Z">
                  <w:rPr/>
                </w:rPrChange>
              </w:rPr>
              <w:pPrChange w:id="673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74" w:author="Sushanth Shetty" w:date="2021-10-19T17:02:00Z">
              <w:r w:rsidRPr="003F0A4F">
                <w:rPr>
                  <w:rFonts w:ascii="Arial"/>
                  <w:b/>
                  <w:bCs/>
                  <w:rPrChange w:id="675" w:author="Sushanth Shetty" w:date="2021-10-19T17:08:00Z">
                    <w:rPr/>
                  </w:rPrChange>
                </w:rPr>
                <w:t>Private Subnet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676" w:author="Sushanth Shetty" w:date="2021-10-19T17:02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</w:tcPrChange>
          </w:tcPr>
          <w:p w14:paraId="7C49EC25" w14:textId="77777777" w:rsidR="007D44A1" w:rsidRDefault="007D44A1">
            <w:pPr>
              <w:pStyle w:val="TableParagraph"/>
              <w:rPr>
                <w:ins w:id="677" w:author="Sushanth Shetty" w:date="2021-10-19T17:02:00Z"/>
              </w:rPr>
              <w:pPrChange w:id="678" w:author="Sushanth Shetty" w:date="2021-10-19T17:08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679" w:author="Sushanth Shetty" w:date="2021-10-19T17:02:00Z">
              <w:r>
                <w:t>Private subnets are back-end servers that do not accept</w:t>
              </w:r>
              <w:r>
                <w:rPr>
                  <w:spacing w:val="1"/>
                </w:rPr>
                <w:t xml:space="preserve"> </w:t>
              </w:r>
              <w:r>
                <w:t>incoming</w:t>
              </w:r>
              <w:r>
                <w:rPr>
                  <w:spacing w:val="-1"/>
                </w:rPr>
                <w:t xml:space="preserve"> </w:t>
              </w:r>
              <w:r>
                <w:t>traffic</w:t>
              </w:r>
              <w:r>
                <w:rPr>
                  <w:spacing w:val="-3"/>
                </w:rPr>
                <w:t xml:space="preserve"> </w:t>
              </w:r>
              <w:r>
                <w:t>from</w:t>
              </w:r>
              <w:r>
                <w:rPr>
                  <w:spacing w:val="-2"/>
                </w:rPr>
                <w:t xml:space="preserve"> </w:t>
              </w:r>
              <w:r>
                <w:t>the</w:t>
              </w:r>
              <w:r>
                <w:rPr>
                  <w:spacing w:val="-3"/>
                </w:rPr>
                <w:t xml:space="preserve"> </w:t>
              </w:r>
              <w:r>
                <w:t>internet</w:t>
              </w:r>
              <w:r>
                <w:rPr>
                  <w:spacing w:val="-2"/>
                </w:rPr>
                <w:t xml:space="preserve"> </w:t>
              </w:r>
              <w:r>
                <w:t>and</w:t>
              </w:r>
              <w:r>
                <w:rPr>
                  <w:spacing w:val="-3"/>
                </w:rPr>
                <w:t xml:space="preserve"> </w:t>
              </w:r>
              <w:r>
                <w:t>therefore</w:t>
              </w:r>
              <w:r>
                <w:rPr>
                  <w:spacing w:val="-3"/>
                </w:rPr>
                <w:t xml:space="preserve"> </w:t>
              </w:r>
              <w:r>
                <w:t>do</w:t>
              </w:r>
              <w:r>
                <w:rPr>
                  <w:spacing w:val="-3"/>
                </w:rPr>
                <w:t xml:space="preserve"> </w:t>
              </w:r>
              <w:r>
                <w:t>not</w:t>
              </w:r>
              <w:r>
                <w:rPr>
                  <w:spacing w:val="-2"/>
                </w:rPr>
                <w:t xml:space="preserve"> </w:t>
              </w:r>
              <w:r>
                <w:t>have</w:t>
              </w:r>
            </w:ins>
          </w:p>
          <w:p w14:paraId="69B2FA5C" w14:textId="3AF550DC" w:rsidR="007D44A1" w:rsidRPr="003812B2" w:rsidRDefault="007D44A1">
            <w:pPr>
              <w:pStyle w:val="TableParagraph"/>
              <w:rPr>
                <w:color w:val="202124"/>
                <w:shd w:val="clear" w:color="auto" w:fill="FFFFFF"/>
              </w:rPr>
              <w:pPrChange w:id="680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681" w:author="Sushanth Shetty" w:date="2021-10-19T17:02:00Z">
              <w:r>
                <w:t>public IP</w:t>
              </w:r>
              <w:r>
                <w:rPr>
                  <w:spacing w:val="-1"/>
                </w:rPr>
                <w:t xml:space="preserve"> </w:t>
              </w:r>
              <w:r>
                <w:t>addresses.</w:t>
              </w:r>
            </w:ins>
          </w:p>
        </w:tc>
      </w:tr>
      <w:tr w:rsidR="007D44A1" w:rsidRPr="00D23A42" w14:paraId="596ADF9C" w14:textId="77777777" w:rsidTr="00DF1DFF">
        <w:trPr>
          <w:trHeight w:val="313"/>
          <w:ins w:id="682" w:author="Sushanth Shetty" w:date="2021-10-19T17:02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85C46" w14:textId="3420E07F" w:rsidR="007D44A1" w:rsidRPr="003F0A4F" w:rsidRDefault="007D44A1">
            <w:pPr>
              <w:pStyle w:val="TableParagraph"/>
              <w:rPr>
                <w:ins w:id="683" w:author="Sushanth Shetty" w:date="2021-10-19T17:02:00Z"/>
                <w:rFonts w:ascii="Arial"/>
                <w:b/>
                <w:bCs/>
                <w:rPrChange w:id="684" w:author="Sushanth Shetty" w:date="2021-10-19T17:08:00Z">
                  <w:rPr>
                    <w:ins w:id="685" w:author="Sushanth Shetty" w:date="2021-10-19T17:02:00Z"/>
                    <w:rFonts w:ascii="Arial"/>
                  </w:rPr>
                </w:rPrChange>
              </w:rPr>
              <w:pPrChange w:id="686" w:author="Sushanth Shetty" w:date="2021-10-19T17:08:00Z">
                <w:pPr>
                  <w:pStyle w:val="TableParagraph"/>
                  <w:spacing w:before="3"/>
                </w:pPr>
              </w:pPrChange>
            </w:pPr>
            <w:ins w:id="687" w:author="Sushanth Shetty" w:date="2021-10-19T17:04:00Z">
              <w:r w:rsidRPr="003F0A4F">
                <w:rPr>
                  <w:rFonts w:ascii="Arial"/>
                  <w:b/>
                  <w:bCs/>
                  <w:rPrChange w:id="688" w:author="Sushanth Shetty" w:date="2021-10-19T17:08:00Z">
                    <w:rPr>
                      <w:rFonts w:ascii="Arial"/>
                    </w:rPr>
                  </w:rPrChange>
                </w:rPr>
                <w:t>R Shiny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8C357" w14:textId="6C514712" w:rsidR="007D44A1" w:rsidRDefault="007D44A1">
            <w:pPr>
              <w:pStyle w:val="TableParagraph"/>
              <w:rPr>
                <w:ins w:id="689" w:author="Sushanth Shetty" w:date="2021-10-19T17:02:00Z"/>
              </w:rPr>
              <w:pPrChange w:id="690" w:author="Sushanth Shetty" w:date="2021-10-19T17:08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691" w:author="Sushanth Shetty" w:date="2021-10-19T17:04:00Z">
              <w:r>
                <w:t>R</w:t>
              </w:r>
              <w:r>
                <w:rPr>
                  <w:spacing w:val="-1"/>
                </w:rPr>
                <w:t xml:space="preserve"> </w:t>
              </w:r>
              <w:r>
                <w:t>Shiny</w:t>
              </w:r>
              <w:r>
                <w:rPr>
                  <w:spacing w:val="-3"/>
                </w:rPr>
                <w:t xml:space="preserve"> </w:t>
              </w:r>
              <w:r>
                <w:t>is</w:t>
              </w:r>
              <w:r>
                <w:rPr>
                  <w:spacing w:val="1"/>
                </w:rPr>
                <w:t xml:space="preserve"> </w:t>
              </w:r>
              <w:r>
                <w:t>a</w:t>
              </w:r>
              <w:r>
                <w:rPr>
                  <w:spacing w:val="-1"/>
                </w:rPr>
                <w:t xml:space="preserve"> </w:t>
              </w:r>
              <w:r>
                <w:t>package</w:t>
              </w:r>
              <w:r>
                <w:rPr>
                  <w:spacing w:val="-1"/>
                </w:rPr>
                <w:t xml:space="preserve"> </w:t>
              </w:r>
              <w:r>
                <w:t>of</w:t>
              </w:r>
              <w:r>
                <w:rPr>
                  <w:spacing w:val="-1"/>
                </w:rPr>
                <w:t xml:space="preserve"> </w:t>
              </w:r>
              <w:r>
                <w:t>R</w:t>
              </w:r>
              <w:r>
                <w:rPr>
                  <w:spacing w:val="-1"/>
                </w:rPr>
                <w:t xml:space="preserve"> </w:t>
              </w:r>
              <w:r>
                <w:t>language</w:t>
              </w:r>
              <w:r>
                <w:rPr>
                  <w:spacing w:val="-3"/>
                </w:rPr>
                <w:t xml:space="preserve"> </w:t>
              </w:r>
              <w:r>
                <w:t>and is</w:t>
              </w:r>
              <w:r>
                <w:rPr>
                  <w:spacing w:val="-3"/>
                </w:rPr>
                <w:t xml:space="preserve"> </w:t>
              </w:r>
              <w:r>
                <w:t>used</w:t>
              </w:r>
              <w:r>
                <w:rPr>
                  <w:spacing w:val="-3"/>
                </w:rPr>
                <w:t xml:space="preserve"> </w:t>
              </w:r>
              <w:r>
                <w:t>to build</w:t>
              </w:r>
              <w:r>
                <w:rPr>
                  <w:spacing w:val="-58"/>
                </w:rPr>
                <w:t xml:space="preserve"> </w:t>
              </w:r>
              <w:r>
                <w:t>interactive</w:t>
              </w:r>
              <w:r>
                <w:rPr>
                  <w:spacing w:val="-1"/>
                </w:rPr>
                <w:t xml:space="preserve"> </w:t>
              </w:r>
              <w:r>
                <w:t>web apps directly</w:t>
              </w:r>
              <w:r>
                <w:rPr>
                  <w:spacing w:val="-4"/>
                </w:rPr>
                <w:t xml:space="preserve"> </w:t>
              </w:r>
              <w:r>
                <w:t>from R.</w:t>
              </w:r>
            </w:ins>
          </w:p>
        </w:tc>
      </w:tr>
      <w:tr w:rsidR="007D44A1" w:rsidRPr="00D23A42" w14:paraId="65FA5407" w14:textId="77777777" w:rsidTr="00DF1DFF">
        <w:trPr>
          <w:trHeight w:val="313"/>
          <w:ins w:id="692" w:author="Sushanth Shetty" w:date="2021-10-19T17:02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D5479" w14:textId="05205CB4" w:rsidR="007D44A1" w:rsidRPr="003F0A4F" w:rsidRDefault="007D44A1">
            <w:pPr>
              <w:pStyle w:val="TableParagraph"/>
              <w:rPr>
                <w:ins w:id="693" w:author="Sushanth Shetty" w:date="2021-10-19T17:02:00Z"/>
                <w:rFonts w:ascii="Arial"/>
                <w:b/>
                <w:bCs/>
                <w:rPrChange w:id="694" w:author="Sushanth Shetty" w:date="2021-10-19T17:08:00Z">
                  <w:rPr>
                    <w:ins w:id="695" w:author="Sushanth Shetty" w:date="2021-10-19T17:02:00Z"/>
                    <w:rFonts w:ascii="Arial"/>
                  </w:rPr>
                </w:rPrChange>
              </w:rPr>
              <w:pPrChange w:id="696" w:author="Sushanth Shetty" w:date="2021-10-19T17:08:00Z">
                <w:pPr>
                  <w:pStyle w:val="TableParagraph"/>
                  <w:spacing w:before="3"/>
                </w:pPr>
              </w:pPrChange>
            </w:pPr>
            <w:ins w:id="697" w:author="Sushanth Shetty" w:date="2021-10-19T17:04:00Z">
              <w:r w:rsidRPr="003F0A4F">
                <w:rPr>
                  <w:rFonts w:ascii="Arial"/>
                  <w:b/>
                  <w:bCs/>
                  <w:rPrChange w:id="698" w:author="Sushanth Shetty" w:date="2021-10-19T17:08:00Z">
                    <w:rPr>
                      <w:rFonts w:ascii="Arial"/>
                    </w:rPr>
                  </w:rPrChange>
                </w:rPr>
                <w:t>RAM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5E8AAA" w14:textId="45910CE1" w:rsidR="007D44A1" w:rsidRDefault="007D44A1">
            <w:pPr>
              <w:pStyle w:val="TableParagraph"/>
              <w:rPr>
                <w:ins w:id="699" w:author="Sushanth Shetty" w:date="2021-10-19T17:02:00Z"/>
              </w:rPr>
              <w:pPrChange w:id="700" w:author="Sushanth Shetty" w:date="2021-10-19T17:08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701" w:author="Sushanth Shetty" w:date="2021-10-19T17:04:00Z">
              <w:r>
                <w:t>Memory or device used to store information for immediate use in</w:t>
              </w:r>
              <w:r>
                <w:rPr>
                  <w:spacing w:val="-59"/>
                </w:rPr>
                <w:t xml:space="preserve"> </w:t>
              </w:r>
              <w:r>
                <w:t>a</w:t>
              </w:r>
              <w:r>
                <w:rPr>
                  <w:spacing w:val="-2"/>
                </w:rPr>
                <w:t xml:space="preserve"> </w:t>
              </w:r>
              <w:r>
                <w:t>computer</w:t>
              </w:r>
              <w:r>
                <w:rPr>
                  <w:spacing w:val="-2"/>
                </w:rPr>
                <w:t xml:space="preserve"> </w:t>
              </w:r>
              <w:r>
                <w:t>related</w:t>
              </w:r>
              <w:r>
                <w:rPr>
                  <w:spacing w:val="-1"/>
                </w:rPr>
                <w:t xml:space="preserve"> </w:t>
              </w:r>
              <w:r>
                <w:t>hardware</w:t>
              </w:r>
              <w:r>
                <w:rPr>
                  <w:spacing w:val="-1"/>
                </w:rPr>
                <w:t xml:space="preserve"> </w:t>
              </w:r>
              <w:r>
                <w:t>and</w:t>
              </w:r>
              <w:r>
                <w:rPr>
                  <w:spacing w:val="-1"/>
                </w:rPr>
                <w:t xml:space="preserve"> </w:t>
              </w:r>
              <w:r>
                <w:t>digital</w:t>
              </w:r>
              <w:r>
                <w:rPr>
                  <w:spacing w:val="-2"/>
                </w:rPr>
                <w:t xml:space="preserve"> </w:t>
              </w:r>
              <w:r>
                <w:t>electronic</w:t>
              </w:r>
              <w:r>
                <w:rPr>
                  <w:spacing w:val="-1"/>
                </w:rPr>
                <w:t xml:space="preserve"> </w:t>
              </w:r>
              <w:r>
                <w:t>devices.</w:t>
              </w:r>
            </w:ins>
          </w:p>
        </w:tc>
      </w:tr>
      <w:tr w:rsidR="007D44A1" w:rsidRPr="00D23A42" w14:paraId="48A01990" w14:textId="77777777" w:rsidTr="00DF1DFF">
        <w:trPr>
          <w:trHeight w:val="313"/>
          <w:ins w:id="702" w:author="Sushanth Shetty" w:date="2021-10-19T17:02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FB4C0" w14:textId="68A7E303" w:rsidR="007D44A1" w:rsidRPr="003F0A4F" w:rsidRDefault="007D44A1">
            <w:pPr>
              <w:pStyle w:val="TableParagraph"/>
              <w:rPr>
                <w:ins w:id="703" w:author="Sushanth Shetty" w:date="2021-10-19T17:02:00Z"/>
                <w:rFonts w:ascii="Arial"/>
                <w:b/>
                <w:bCs/>
                <w:rPrChange w:id="704" w:author="Sushanth Shetty" w:date="2021-10-19T17:08:00Z">
                  <w:rPr>
                    <w:ins w:id="705" w:author="Sushanth Shetty" w:date="2021-10-19T17:02:00Z"/>
                    <w:rFonts w:ascii="Arial"/>
                  </w:rPr>
                </w:rPrChange>
              </w:rPr>
              <w:pPrChange w:id="706" w:author="Sushanth Shetty" w:date="2021-10-19T17:08:00Z">
                <w:pPr>
                  <w:pStyle w:val="TableParagraph"/>
                  <w:spacing w:before="3"/>
                </w:pPr>
              </w:pPrChange>
            </w:pPr>
            <w:ins w:id="707" w:author="Sushanth Shetty" w:date="2021-10-19T17:04:00Z">
              <w:r w:rsidRPr="003F0A4F">
                <w:rPr>
                  <w:rFonts w:ascii="Arial"/>
                  <w:b/>
                  <w:bCs/>
                  <w:rPrChange w:id="708" w:author="Sushanth Shetty" w:date="2021-10-19T17:08:00Z">
                    <w:rPr>
                      <w:rFonts w:ascii="Arial"/>
                    </w:rPr>
                  </w:rPrChange>
                </w:rPr>
                <w:t>SAS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45FA4C" w14:textId="0BBCCAAD" w:rsidR="007D44A1" w:rsidRDefault="007D44A1">
            <w:pPr>
              <w:pStyle w:val="TableParagraph"/>
              <w:rPr>
                <w:ins w:id="709" w:author="Sushanth Shetty" w:date="2021-10-19T17:02:00Z"/>
              </w:rPr>
              <w:pPrChange w:id="710" w:author="Sushanth Shetty" w:date="2021-10-19T17:08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711" w:author="Sushanth Shetty" w:date="2021-10-19T17:04:00Z">
              <w:r>
                <w:t>Statistical</w:t>
              </w:r>
              <w:r>
                <w:rPr>
                  <w:spacing w:val="-2"/>
                </w:rPr>
                <w:t xml:space="preserve"> </w:t>
              </w:r>
              <w:r>
                <w:t>Analysis</w:t>
              </w:r>
              <w:r>
                <w:rPr>
                  <w:spacing w:val="-1"/>
                </w:rPr>
                <w:t xml:space="preserve"> </w:t>
              </w:r>
              <w:r>
                <w:t>System</w:t>
              </w:r>
            </w:ins>
          </w:p>
        </w:tc>
      </w:tr>
      <w:tr w:rsidR="007D44A1" w:rsidRPr="00D23A42" w14:paraId="05FCDEB7" w14:textId="77777777" w:rsidTr="00DF1DFF">
        <w:trPr>
          <w:trHeight w:val="313"/>
          <w:ins w:id="712" w:author="Sushanth Shetty" w:date="2021-10-19T17:02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6AC39" w14:textId="64B8077E" w:rsidR="007D44A1" w:rsidRPr="003F0A4F" w:rsidRDefault="007D44A1">
            <w:pPr>
              <w:pStyle w:val="TableParagraph"/>
              <w:rPr>
                <w:ins w:id="713" w:author="Sushanth Shetty" w:date="2021-10-19T17:02:00Z"/>
                <w:rFonts w:ascii="Arial"/>
                <w:b/>
                <w:bCs/>
                <w:rPrChange w:id="714" w:author="Sushanth Shetty" w:date="2021-10-19T17:08:00Z">
                  <w:rPr>
                    <w:ins w:id="715" w:author="Sushanth Shetty" w:date="2021-10-19T17:02:00Z"/>
                    <w:rFonts w:ascii="Arial"/>
                  </w:rPr>
                </w:rPrChange>
              </w:rPr>
              <w:pPrChange w:id="716" w:author="Sushanth Shetty" w:date="2021-10-19T17:08:00Z">
                <w:pPr>
                  <w:pStyle w:val="TableParagraph"/>
                  <w:spacing w:before="3"/>
                </w:pPr>
              </w:pPrChange>
            </w:pPr>
            <w:ins w:id="717" w:author="Sushanth Shetty" w:date="2021-10-19T17:04:00Z">
              <w:r w:rsidRPr="003F0A4F">
                <w:rPr>
                  <w:rFonts w:ascii="Arial"/>
                  <w:b/>
                  <w:bCs/>
                  <w:rPrChange w:id="718" w:author="Sushanth Shetty" w:date="2021-10-19T17:08:00Z">
                    <w:rPr>
                      <w:rFonts w:ascii="Arial"/>
                    </w:rPr>
                  </w:rPrChange>
                </w:rPr>
                <w:t>SAS Compute</w:t>
              </w:r>
              <w:r w:rsidRPr="003F0A4F">
                <w:rPr>
                  <w:rFonts w:ascii="Arial"/>
                  <w:b/>
                  <w:bCs/>
                  <w:spacing w:val="-60"/>
                  <w:rPrChange w:id="719" w:author="Sushanth Shetty" w:date="2021-10-19T17:08:00Z">
                    <w:rPr>
                      <w:rFonts w:ascii="Arial"/>
                      <w:spacing w:val="-60"/>
                    </w:rPr>
                  </w:rPrChange>
                </w:rPr>
                <w:t xml:space="preserve"> </w:t>
              </w:r>
              <w:r w:rsidRPr="003F0A4F">
                <w:rPr>
                  <w:rFonts w:ascii="Arial"/>
                  <w:b/>
                  <w:bCs/>
                  <w:rPrChange w:id="720" w:author="Sushanth Shetty" w:date="2021-10-19T17:08:00Z">
                    <w:rPr>
                      <w:rFonts w:ascii="Arial"/>
                    </w:rPr>
                  </w:rPrChange>
                </w:rPr>
                <w:t>Server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52E8" w14:textId="77777777" w:rsidR="007D44A1" w:rsidRDefault="007D44A1">
            <w:pPr>
              <w:pStyle w:val="TableParagraph"/>
              <w:rPr>
                <w:ins w:id="721" w:author="Sushanth Shetty" w:date="2021-10-19T17:04:00Z"/>
              </w:rPr>
              <w:pPrChange w:id="722" w:author="Sushanth Shetty" w:date="2021-10-19T17:08:00Z">
                <w:pPr>
                  <w:pStyle w:val="TableParagraph"/>
                  <w:spacing w:before="7"/>
                  <w:ind w:left="108"/>
                </w:pPr>
              </w:pPrChange>
            </w:pPr>
            <w:ins w:id="723" w:author="Sushanth Shetty" w:date="2021-10-19T17:04:00Z">
              <w:r>
                <w:t>Enables</w:t>
              </w:r>
              <w:r>
                <w:rPr>
                  <w:spacing w:val="-1"/>
                </w:rPr>
                <w:t xml:space="preserve"> </w:t>
              </w:r>
              <w:r>
                <w:t>clients to</w:t>
              </w:r>
              <w:r>
                <w:rPr>
                  <w:spacing w:val="-3"/>
                </w:rPr>
                <w:t xml:space="preserve"> </w:t>
              </w:r>
              <w:r>
                <w:t>submit</w:t>
              </w:r>
              <w:r>
                <w:rPr>
                  <w:spacing w:val="-2"/>
                </w:rPr>
                <w:t xml:space="preserve"> </w:t>
              </w:r>
              <w:r>
                <w:t>data</w:t>
              </w:r>
              <w:r>
                <w:rPr>
                  <w:spacing w:val="-2"/>
                </w:rPr>
                <w:t xml:space="preserve"> </w:t>
              </w:r>
              <w:r>
                <w:t>set</w:t>
              </w:r>
              <w:r>
                <w:rPr>
                  <w:spacing w:val="-2"/>
                </w:rPr>
                <w:t xml:space="preserve"> </w:t>
              </w:r>
              <w:r>
                <w:t>options</w:t>
              </w:r>
              <w:r>
                <w:rPr>
                  <w:spacing w:val="-3"/>
                </w:rPr>
                <w:t xml:space="preserve"> </w:t>
              </w:r>
              <w:r>
                <w:t>in</w:t>
              </w:r>
              <w:r>
                <w:rPr>
                  <w:spacing w:val="-1"/>
                </w:rPr>
                <w:t xml:space="preserve"> </w:t>
              </w:r>
              <w:r>
                <w:t>SAS</w:t>
              </w:r>
              <w:r>
                <w:rPr>
                  <w:spacing w:val="-2"/>
                </w:rPr>
                <w:t xml:space="preserve"> </w:t>
              </w:r>
              <w:r>
                <w:t>programs and</w:t>
              </w:r>
            </w:ins>
          </w:p>
          <w:p w14:paraId="3FE9C379" w14:textId="57ED317F" w:rsidR="007D44A1" w:rsidRDefault="007D44A1">
            <w:pPr>
              <w:pStyle w:val="TableParagraph"/>
              <w:rPr>
                <w:ins w:id="724" w:author="Sushanth Shetty" w:date="2021-10-19T17:02:00Z"/>
              </w:rPr>
              <w:pPrChange w:id="725" w:author="Sushanth Shetty" w:date="2021-10-19T17:08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726" w:author="Sushanth Shetty" w:date="2021-10-19T17:04:00Z">
              <w:r>
                <w:t>stored</w:t>
              </w:r>
              <w:r>
                <w:rPr>
                  <w:spacing w:val="-3"/>
                </w:rPr>
                <w:t xml:space="preserve"> </w:t>
              </w:r>
              <w:r>
                <w:t>procedures</w:t>
              </w:r>
              <w:r>
                <w:rPr>
                  <w:spacing w:val="-5"/>
                </w:rPr>
                <w:t xml:space="preserve"> </w:t>
              </w:r>
              <w:r>
                <w:t>for processing</w:t>
              </w:r>
              <w:r>
                <w:rPr>
                  <w:spacing w:val="-1"/>
                </w:rPr>
                <w:t xml:space="preserve"> </w:t>
              </w:r>
              <w:r>
                <w:t>by</w:t>
              </w:r>
              <w:r>
                <w:rPr>
                  <w:spacing w:val="-3"/>
                </w:rPr>
                <w:t xml:space="preserve"> </w:t>
              </w:r>
              <w:r>
                <w:t>using</w:t>
              </w:r>
              <w:r>
                <w:rPr>
                  <w:spacing w:val="-1"/>
                </w:rPr>
                <w:t xml:space="preserve"> </w:t>
              </w:r>
              <w:r>
                <w:t>the</w:t>
              </w:r>
              <w:r>
                <w:rPr>
                  <w:spacing w:val="-2"/>
                </w:rPr>
                <w:t xml:space="preserve"> </w:t>
              </w:r>
              <w:r>
                <w:t>SAS</w:t>
              </w:r>
              <w:r>
                <w:rPr>
                  <w:spacing w:val="-1"/>
                </w:rPr>
                <w:t xml:space="preserve"> </w:t>
              </w:r>
              <w:r>
                <w:t>language.</w:t>
              </w:r>
            </w:ins>
          </w:p>
        </w:tc>
      </w:tr>
      <w:tr w:rsidR="007D44A1" w:rsidRPr="00D23A42" w:rsidDel="007D44A1" w14:paraId="113A6DD7" w14:textId="5D51AAC6" w:rsidTr="00B311DE">
        <w:trPr>
          <w:trHeight w:val="313"/>
          <w:del w:id="727" w:author="Sushanth Shetty" w:date="2021-10-19T17:03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A98E7" w14:textId="5F0413C7" w:rsidR="007D44A1" w:rsidRPr="00D23A42" w:rsidDel="007D44A1" w:rsidRDefault="007D44A1" w:rsidP="007D44A1">
            <w:pPr>
              <w:spacing w:after="0" w:line="240" w:lineRule="auto"/>
              <w:ind w:left="0" w:firstLine="0"/>
              <w:rPr>
                <w:del w:id="728" w:author="Sushanth Shetty" w:date="2021-10-19T17:03:00Z"/>
                <w:rFonts w:eastAsia="Times New Roman"/>
                <w:b/>
                <w:bCs/>
              </w:rPr>
            </w:pPr>
            <w:del w:id="729" w:author="Sushanth Shetty" w:date="2021-10-19T17:03:00Z">
              <w:r w:rsidRPr="00D23A42" w:rsidDel="007D44A1">
                <w:rPr>
                  <w:rFonts w:eastAsia="Times New Roman"/>
                  <w:b/>
                  <w:bCs/>
                </w:rPr>
                <w:delText>SAS</w:delText>
              </w:r>
              <w:r w:rsidDel="007D44A1">
                <w:rPr>
                  <w:rFonts w:eastAsia="Times New Roman"/>
                  <w:b/>
                  <w:bCs/>
                </w:rPr>
                <w:delText xml:space="preserve"> EG</w:delText>
              </w:r>
            </w:del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8B528" w14:textId="5DF3640A" w:rsidR="007D44A1" w:rsidRPr="00D23A42" w:rsidDel="007D44A1" w:rsidRDefault="007D44A1" w:rsidP="007D44A1">
            <w:pPr>
              <w:spacing w:after="0" w:line="240" w:lineRule="auto"/>
              <w:ind w:left="0" w:firstLine="0"/>
              <w:rPr>
                <w:del w:id="730" w:author="Sushanth Shetty" w:date="2021-10-19T17:03:00Z"/>
                <w:rFonts w:eastAsia="Times New Roman"/>
              </w:rPr>
            </w:pPr>
            <w:del w:id="731" w:author="Sushanth Shetty" w:date="2021-10-19T17:03:00Z">
              <w:r w:rsidRPr="00D23A42" w:rsidDel="007D44A1">
                <w:rPr>
                  <w:rFonts w:eastAsia="Times New Roman"/>
                </w:rPr>
                <w:delText>Statistical Analysis System</w:delText>
              </w:r>
              <w:r w:rsidDel="007D44A1">
                <w:rPr>
                  <w:rFonts w:eastAsia="Times New Roman"/>
                </w:rPr>
                <w:delText xml:space="preserve"> </w:delText>
              </w:r>
              <w:r w:rsidDel="007D44A1">
                <w:rPr>
                  <w:color w:val="202124"/>
                  <w:shd w:val="clear" w:color="auto" w:fill="FFFFFF"/>
                </w:rPr>
                <w:delText>Enterprise Guide</w:delText>
              </w:r>
            </w:del>
          </w:p>
        </w:tc>
      </w:tr>
    </w:tbl>
    <w:p w14:paraId="339065B1" w14:textId="77777777" w:rsidR="00693FC9" w:rsidRDefault="00693FC9" w:rsidP="005A6A8B">
      <w:pPr>
        <w:spacing w:after="0" w:line="259" w:lineRule="auto"/>
        <w:ind w:left="0" w:firstLine="0"/>
      </w:pPr>
    </w:p>
    <w:p w14:paraId="65027EBF" w14:textId="661D0040" w:rsidR="00EB4438" w:rsidRDefault="00EB4438" w:rsidP="005A6A8B">
      <w:pPr>
        <w:spacing w:after="0" w:line="259" w:lineRule="auto"/>
        <w:ind w:left="0" w:firstLine="0"/>
      </w:pPr>
    </w:p>
    <w:p w14:paraId="019F8C38" w14:textId="6CB8D5D1" w:rsidR="009F0532" w:rsidDel="005A719D" w:rsidRDefault="009F0532" w:rsidP="005A6A8B">
      <w:pPr>
        <w:spacing w:after="0" w:line="259" w:lineRule="auto"/>
        <w:ind w:left="0" w:firstLine="0"/>
        <w:rPr>
          <w:del w:id="732" w:author="Sushanth Shetty" w:date="2021-10-19T17:05:00Z"/>
        </w:rPr>
      </w:pPr>
    </w:p>
    <w:p w14:paraId="09EFA246" w14:textId="493107E8" w:rsidR="005A719D" w:rsidRDefault="005A719D" w:rsidP="005A6A8B">
      <w:pPr>
        <w:spacing w:after="0" w:line="259" w:lineRule="auto"/>
        <w:ind w:left="0" w:firstLine="0"/>
        <w:rPr>
          <w:ins w:id="733" w:author="Sushanth Shetty" w:date="2021-10-19T17:19:00Z"/>
        </w:rPr>
      </w:pPr>
    </w:p>
    <w:p w14:paraId="79093D1F" w14:textId="7ACB69DE" w:rsidR="005A719D" w:rsidRDefault="005A719D" w:rsidP="005A6A8B">
      <w:pPr>
        <w:spacing w:after="0" w:line="259" w:lineRule="auto"/>
        <w:ind w:left="0" w:firstLine="0"/>
        <w:rPr>
          <w:ins w:id="734" w:author="Sushanth Shetty" w:date="2021-10-19T18:02:00Z"/>
        </w:rPr>
      </w:pPr>
    </w:p>
    <w:p w14:paraId="68A96C8C" w14:textId="77777777" w:rsidR="00C37B90" w:rsidRDefault="00C37B90" w:rsidP="005A6A8B">
      <w:pPr>
        <w:spacing w:after="0" w:line="259" w:lineRule="auto"/>
        <w:ind w:left="0" w:firstLine="0"/>
        <w:rPr>
          <w:ins w:id="735" w:author="Sushanth Shetty" w:date="2021-10-19T17:19:00Z"/>
        </w:rPr>
      </w:pPr>
    </w:p>
    <w:p w14:paraId="153D0F5B" w14:textId="725670B3" w:rsidR="009F0532" w:rsidDel="007D44A1" w:rsidRDefault="009F0532" w:rsidP="005A6A8B">
      <w:pPr>
        <w:spacing w:after="0" w:line="259" w:lineRule="auto"/>
        <w:ind w:left="0" w:firstLine="0"/>
        <w:rPr>
          <w:del w:id="736" w:author="Sushanth Shetty" w:date="2021-10-19T17:05:00Z"/>
        </w:rPr>
      </w:pPr>
    </w:p>
    <w:p w14:paraId="792E6A6D" w14:textId="34941082" w:rsidR="009F0532" w:rsidDel="007D44A1" w:rsidRDefault="009F0532" w:rsidP="005A6A8B">
      <w:pPr>
        <w:spacing w:after="0" w:line="259" w:lineRule="auto"/>
        <w:ind w:left="0" w:firstLine="0"/>
        <w:rPr>
          <w:del w:id="737" w:author="Sushanth Shetty" w:date="2021-10-19T17:04:00Z"/>
        </w:rPr>
      </w:pPr>
    </w:p>
    <w:p w14:paraId="2F4A219F" w14:textId="70E1D39A" w:rsidR="009F0532" w:rsidDel="007D44A1" w:rsidRDefault="009F0532" w:rsidP="005A6A8B">
      <w:pPr>
        <w:spacing w:after="0" w:line="259" w:lineRule="auto"/>
        <w:ind w:left="0" w:firstLine="0"/>
        <w:rPr>
          <w:del w:id="738" w:author="Sushanth Shetty" w:date="2021-10-19T17:04:00Z"/>
        </w:rPr>
      </w:pPr>
    </w:p>
    <w:p w14:paraId="227FB59B" w14:textId="4F6ACE3A" w:rsidR="009F0532" w:rsidDel="007D44A1" w:rsidRDefault="009F0532" w:rsidP="005A6A8B">
      <w:pPr>
        <w:spacing w:after="0" w:line="259" w:lineRule="auto"/>
        <w:ind w:left="0" w:firstLine="0"/>
        <w:rPr>
          <w:del w:id="739" w:author="Sushanth Shetty" w:date="2021-10-19T17:04:00Z"/>
        </w:rPr>
      </w:pPr>
    </w:p>
    <w:p w14:paraId="4F76719E" w14:textId="2B8F15F8" w:rsidR="009F0532" w:rsidRDefault="009F0532" w:rsidP="005A6A8B">
      <w:pPr>
        <w:spacing w:after="0" w:line="259" w:lineRule="auto"/>
        <w:ind w:left="0" w:firstLine="0"/>
        <w:rPr>
          <w:ins w:id="740" w:author="Sushanth Shetty" w:date="2021-10-19T17:04:00Z"/>
        </w:rPr>
      </w:pPr>
    </w:p>
    <w:tbl>
      <w:tblPr>
        <w:tblW w:w="10207" w:type="dxa"/>
        <w:tblInd w:w="-436" w:type="dxa"/>
        <w:tblLook w:val="04A0" w:firstRow="1" w:lastRow="0" w:firstColumn="1" w:lastColumn="0" w:noHBand="0" w:noVBand="1"/>
      </w:tblPr>
      <w:tblGrid>
        <w:gridCol w:w="3269"/>
        <w:gridCol w:w="6938"/>
        <w:tblGridChange w:id="741">
          <w:tblGrid>
            <w:gridCol w:w="852"/>
            <w:gridCol w:w="2417"/>
            <w:gridCol w:w="852"/>
            <w:gridCol w:w="6086"/>
            <w:gridCol w:w="852"/>
          </w:tblGrid>
        </w:tblGridChange>
      </w:tblGrid>
      <w:tr w:rsidR="007D44A1" w:rsidRPr="00097815" w14:paraId="5E1D5469" w14:textId="77777777" w:rsidTr="00E60329">
        <w:trPr>
          <w:trHeight w:val="313"/>
          <w:ins w:id="742" w:author="Sushanth Shetty" w:date="2021-10-19T17:04:00Z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3BFA6842" w14:textId="77777777" w:rsidR="007D44A1" w:rsidRPr="00097815" w:rsidRDefault="007D44A1" w:rsidP="00E60329">
            <w:pPr>
              <w:spacing w:after="0" w:line="240" w:lineRule="auto"/>
              <w:ind w:left="0" w:firstLine="0"/>
              <w:rPr>
                <w:ins w:id="743" w:author="Sushanth Shetty" w:date="2021-10-19T17:04:00Z"/>
                <w:rFonts w:eastAsia="Times New Roman"/>
                <w:b/>
                <w:bCs/>
              </w:rPr>
            </w:pPr>
            <w:ins w:id="744" w:author="Sushanth Shetty" w:date="2021-10-19T17:04:00Z">
              <w:r w:rsidRPr="00097815">
                <w:rPr>
                  <w:rFonts w:eastAsia="Times New Roman"/>
                  <w:b/>
                  <w:bCs/>
                </w:rPr>
                <w:t>Terms</w:t>
              </w:r>
            </w:ins>
          </w:p>
        </w:tc>
        <w:tc>
          <w:tcPr>
            <w:tcW w:w="6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107E7363" w14:textId="77777777" w:rsidR="007D44A1" w:rsidRPr="00097815" w:rsidRDefault="007D44A1" w:rsidP="00E60329">
            <w:pPr>
              <w:spacing w:after="0" w:line="240" w:lineRule="auto"/>
              <w:ind w:left="0" w:firstLine="0"/>
              <w:rPr>
                <w:ins w:id="745" w:author="Sushanth Shetty" w:date="2021-10-19T17:04:00Z"/>
                <w:rFonts w:eastAsia="Times New Roman"/>
                <w:b/>
                <w:bCs/>
              </w:rPr>
            </w:pPr>
            <w:ins w:id="746" w:author="Sushanth Shetty" w:date="2021-10-19T17:04:00Z">
              <w:r w:rsidRPr="00097815">
                <w:rPr>
                  <w:rFonts w:eastAsia="Times New Roman"/>
                  <w:b/>
                  <w:bCs/>
                </w:rPr>
                <w:t xml:space="preserve">Definition </w:t>
              </w:r>
            </w:ins>
          </w:p>
        </w:tc>
      </w:tr>
      <w:tr w:rsidR="007D44A1" w:rsidRPr="00097815" w14:paraId="7F8D0894" w14:textId="77777777" w:rsidTr="007D44A1">
        <w:tblPrEx>
          <w:tblW w:w="10207" w:type="dxa"/>
          <w:tblInd w:w="-436" w:type="dxa"/>
          <w:tblPrExChange w:id="747" w:author="Sushanth Shetty" w:date="2021-10-19T17:05:00Z">
            <w:tblPrEx>
              <w:tblW w:w="10207" w:type="dxa"/>
              <w:tblInd w:w="-436" w:type="dxa"/>
            </w:tblPrEx>
          </w:tblPrExChange>
        </w:tblPrEx>
        <w:trPr>
          <w:trHeight w:val="460"/>
          <w:ins w:id="748" w:author="Sushanth Shetty" w:date="2021-10-19T17:04:00Z"/>
          <w:trPrChange w:id="749" w:author="Sushanth Shetty" w:date="2021-10-19T17:05:00Z">
            <w:trPr>
              <w:gridBefore w:val="1"/>
              <w:trHeight w:val="460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750" w:author="Sushanth Shetty" w:date="2021-10-19T17:05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6D1F0ECD" w14:textId="0FC2D402" w:rsidR="007D44A1" w:rsidRPr="007D44A1" w:rsidRDefault="007D44A1">
            <w:pPr>
              <w:pStyle w:val="TableParagraph"/>
              <w:rPr>
                <w:ins w:id="751" w:author="Sushanth Shetty" w:date="2021-10-19T17:04:00Z"/>
                <w:rFonts w:eastAsia="Times New Roman"/>
                <w:b/>
                <w:bCs/>
                <w:rPrChange w:id="752" w:author="Sushanth Shetty" w:date="2021-10-19T17:08:00Z">
                  <w:rPr>
                    <w:ins w:id="753" w:author="Sushanth Shetty" w:date="2021-10-19T17:04:00Z"/>
                    <w:rFonts w:eastAsia="Times New Roman"/>
                  </w:rPr>
                </w:rPrChange>
              </w:rPr>
              <w:pPrChange w:id="754" w:author="Sushanth Shetty" w:date="2021-10-19T17:08:00Z">
                <w:pPr/>
              </w:pPrChange>
            </w:pPr>
            <w:ins w:id="755" w:author="Sushanth Shetty" w:date="2021-10-19T17:05:00Z">
              <w:r w:rsidRPr="007D44A1">
                <w:rPr>
                  <w:b/>
                  <w:bCs/>
                  <w:rPrChange w:id="756" w:author="Sushanth Shetty" w:date="2021-10-19T17:08:00Z">
                    <w:rPr/>
                  </w:rPrChange>
                </w:rPr>
                <w:t>SAS</w:t>
              </w:r>
              <w:r w:rsidRPr="007D44A1">
                <w:rPr>
                  <w:b/>
                  <w:bCs/>
                  <w:spacing w:val="-2"/>
                  <w:rPrChange w:id="757" w:author="Sushanth Shetty" w:date="2021-10-19T17:08:00Z">
                    <w:rPr>
                      <w:spacing w:val="-2"/>
                    </w:rPr>
                  </w:rPrChange>
                </w:rPr>
                <w:t xml:space="preserve"> </w:t>
              </w:r>
              <w:r w:rsidRPr="007D44A1">
                <w:rPr>
                  <w:b/>
                  <w:bCs/>
                  <w:rPrChange w:id="758" w:author="Sushanth Shetty" w:date="2021-10-19T17:08:00Z">
                    <w:rPr/>
                  </w:rPrChange>
                </w:rPr>
                <w:t>Dataset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759" w:author="Sushanth Shetty" w:date="2021-10-19T17:05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404C1177" w14:textId="77777777" w:rsidR="007D44A1" w:rsidRDefault="007D44A1">
            <w:pPr>
              <w:pStyle w:val="TableParagraph"/>
              <w:rPr>
                <w:ins w:id="760" w:author="Sushanth Shetty" w:date="2021-10-19T17:05:00Z"/>
              </w:rPr>
              <w:pPrChange w:id="761" w:author="Sushanth Shetty" w:date="2021-10-19T17:07:00Z">
                <w:pPr>
                  <w:pStyle w:val="TableParagraph"/>
                  <w:spacing w:before="9"/>
                  <w:ind w:left="108"/>
                </w:pPr>
              </w:pPrChange>
            </w:pPr>
            <w:ins w:id="762" w:author="Sushanth Shetty" w:date="2021-10-19T17:05:00Z">
              <w:r>
                <w:t>A</w:t>
              </w:r>
              <w:r>
                <w:rPr>
                  <w:spacing w:val="-1"/>
                </w:rPr>
                <w:t xml:space="preserve"> </w:t>
              </w:r>
              <w:r>
                <w:t>SAS</w:t>
              </w:r>
              <w:r>
                <w:rPr>
                  <w:spacing w:val="-1"/>
                </w:rPr>
                <w:t xml:space="preserve"> </w:t>
              </w:r>
              <w:r>
                <w:t>dataset</w:t>
              </w:r>
              <w:r>
                <w:rPr>
                  <w:spacing w:val="1"/>
                </w:rPr>
                <w:t xml:space="preserve"> </w:t>
              </w:r>
              <w:r>
                <w:t>is</w:t>
              </w:r>
              <w:r>
                <w:rPr>
                  <w:spacing w:val="-2"/>
                </w:rPr>
                <w:t xml:space="preserve"> </w:t>
              </w:r>
              <w:r>
                <w:t>a</w:t>
              </w:r>
              <w:r>
                <w:rPr>
                  <w:spacing w:val="-1"/>
                </w:rPr>
                <w:t xml:space="preserve"> </w:t>
              </w:r>
              <w:r>
                <w:t>SAS</w:t>
              </w:r>
              <w:r>
                <w:rPr>
                  <w:spacing w:val="-3"/>
                </w:rPr>
                <w:t xml:space="preserve"> </w:t>
              </w:r>
              <w:r>
                <w:t>file</w:t>
              </w:r>
              <w:r>
                <w:rPr>
                  <w:spacing w:val="-2"/>
                </w:rPr>
                <w:t xml:space="preserve"> </w:t>
              </w:r>
              <w:r>
                <w:t>stored</w:t>
              </w:r>
              <w:r>
                <w:rPr>
                  <w:spacing w:val="-1"/>
                </w:rPr>
                <w:t xml:space="preserve"> </w:t>
              </w:r>
              <w:r>
                <w:t>in</w:t>
              </w:r>
              <w:r>
                <w:rPr>
                  <w:spacing w:val="-1"/>
                </w:rPr>
                <w:t xml:space="preserve"> </w:t>
              </w:r>
              <w:r>
                <w:t>a</w:t>
              </w:r>
              <w:r>
                <w:rPr>
                  <w:spacing w:val="-3"/>
                </w:rPr>
                <w:t xml:space="preserve"> </w:t>
              </w:r>
              <w:r>
                <w:t>SAS library</w:t>
              </w:r>
              <w:r>
                <w:rPr>
                  <w:spacing w:val="-3"/>
                </w:rPr>
                <w:t xml:space="preserve"> </w:t>
              </w:r>
              <w:r>
                <w:t>that</w:t>
              </w:r>
              <w:r>
                <w:rPr>
                  <w:spacing w:val="1"/>
                </w:rPr>
                <w:t xml:space="preserve"> </w:t>
              </w:r>
              <w:r>
                <w:t>SAS</w:t>
              </w:r>
            </w:ins>
          </w:p>
          <w:p w14:paraId="5B87B08D" w14:textId="4146D9AC" w:rsidR="007D44A1" w:rsidRPr="00097815" w:rsidRDefault="007D44A1">
            <w:pPr>
              <w:pStyle w:val="TableParagraph"/>
              <w:rPr>
                <w:ins w:id="763" w:author="Sushanth Shetty" w:date="2021-10-19T17:04:00Z"/>
                <w:rFonts w:eastAsia="Times New Roman"/>
              </w:rPr>
              <w:pPrChange w:id="764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765" w:author="Sushanth Shetty" w:date="2021-10-19T17:05:00Z">
              <w:r>
                <w:t>creates</w:t>
              </w:r>
              <w:r>
                <w:rPr>
                  <w:spacing w:val="-3"/>
                </w:rPr>
                <w:t xml:space="preserve"> </w:t>
              </w:r>
              <w:r>
                <w:t>and processes.</w:t>
              </w:r>
            </w:ins>
          </w:p>
        </w:tc>
      </w:tr>
      <w:tr w:rsidR="007D44A1" w:rsidRPr="00097815" w14:paraId="7D35C2CD" w14:textId="77777777" w:rsidTr="007D44A1">
        <w:tblPrEx>
          <w:tblW w:w="10207" w:type="dxa"/>
          <w:tblInd w:w="-436" w:type="dxa"/>
          <w:tblPrExChange w:id="766" w:author="Sushanth Shetty" w:date="2021-10-19T17:05:00Z">
            <w:tblPrEx>
              <w:tblW w:w="10207" w:type="dxa"/>
              <w:tblInd w:w="-436" w:type="dxa"/>
            </w:tblPrEx>
          </w:tblPrExChange>
        </w:tblPrEx>
        <w:trPr>
          <w:trHeight w:val="313"/>
          <w:ins w:id="767" w:author="Sushanth Shetty" w:date="2021-10-19T17:04:00Z"/>
          <w:trPrChange w:id="768" w:author="Sushanth Shetty" w:date="2021-10-19T17:05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769" w:author="Sushanth Shetty" w:date="2021-10-19T17:05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608F2387" w14:textId="56197459" w:rsidR="007D44A1" w:rsidRPr="007D44A1" w:rsidRDefault="007D44A1">
            <w:pPr>
              <w:pStyle w:val="TableParagraph"/>
              <w:rPr>
                <w:ins w:id="770" w:author="Sushanth Shetty" w:date="2021-10-19T17:04:00Z"/>
                <w:rFonts w:eastAsia="Times New Roman"/>
                <w:b/>
                <w:bCs/>
                <w:rPrChange w:id="771" w:author="Sushanth Shetty" w:date="2021-10-19T17:08:00Z">
                  <w:rPr>
                    <w:ins w:id="772" w:author="Sushanth Shetty" w:date="2021-10-19T17:04:00Z"/>
                    <w:rFonts w:eastAsia="Times New Roman"/>
                    <w:bCs/>
                  </w:rPr>
                </w:rPrChange>
              </w:rPr>
              <w:pPrChange w:id="773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774" w:author="Sushanth Shetty" w:date="2021-10-19T17:05:00Z">
              <w:r w:rsidRPr="007D44A1">
                <w:rPr>
                  <w:b/>
                  <w:bCs/>
                  <w:rPrChange w:id="775" w:author="Sushanth Shetty" w:date="2021-10-19T17:08:00Z">
                    <w:rPr/>
                  </w:rPrChange>
                </w:rPr>
                <w:t>SAS Enterprise</w:t>
              </w:r>
              <w:r w:rsidRPr="007D44A1">
                <w:rPr>
                  <w:b/>
                  <w:bCs/>
                  <w:spacing w:val="-59"/>
                  <w:rPrChange w:id="776" w:author="Sushanth Shetty" w:date="2021-10-19T17:08:00Z">
                    <w:rPr>
                      <w:spacing w:val="-59"/>
                    </w:rPr>
                  </w:rPrChange>
                </w:rPr>
                <w:t xml:space="preserve"> </w:t>
              </w:r>
              <w:r w:rsidRPr="007D44A1">
                <w:rPr>
                  <w:b/>
                  <w:bCs/>
                  <w:rPrChange w:id="777" w:author="Sushanth Shetty" w:date="2021-10-19T17:08:00Z">
                    <w:rPr/>
                  </w:rPrChange>
                </w:rPr>
                <w:t>Guide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778" w:author="Sushanth Shetty" w:date="2021-10-19T17:05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29916482" w14:textId="77777777" w:rsidR="007D44A1" w:rsidRDefault="007D44A1">
            <w:pPr>
              <w:pStyle w:val="TableParagraph"/>
              <w:rPr>
                <w:ins w:id="779" w:author="Sushanth Shetty" w:date="2021-10-19T17:05:00Z"/>
              </w:rPr>
              <w:pPrChange w:id="780" w:author="Sushanth Shetty" w:date="2021-10-19T17:07:00Z">
                <w:pPr>
                  <w:pStyle w:val="TableParagraph"/>
                  <w:spacing w:before="7" w:line="259" w:lineRule="auto"/>
                  <w:ind w:left="108" w:right="237"/>
                </w:pPr>
              </w:pPrChange>
            </w:pPr>
            <w:ins w:id="781" w:author="Sushanth Shetty" w:date="2021-10-19T17:05:00Z">
              <w:r>
                <w:t>SAS Enterprise Guide is a functionality of SAS from a point and</w:t>
              </w:r>
              <w:r>
                <w:rPr>
                  <w:spacing w:val="-59"/>
                </w:rPr>
                <w:t xml:space="preserve"> </w:t>
              </w:r>
              <w:r>
                <w:t>click</w:t>
              </w:r>
              <w:r>
                <w:rPr>
                  <w:spacing w:val="1"/>
                </w:rPr>
                <w:t xml:space="preserve"> </w:t>
              </w:r>
              <w:r>
                <w:t>windows</w:t>
              </w:r>
              <w:r>
                <w:rPr>
                  <w:spacing w:val="-1"/>
                </w:rPr>
                <w:t xml:space="preserve"> </w:t>
              </w:r>
              <w:r>
                <w:t>interface.</w:t>
              </w:r>
              <w:r>
                <w:rPr>
                  <w:spacing w:val="-2"/>
                </w:rPr>
                <w:t xml:space="preserve"> </w:t>
              </w:r>
              <w:r>
                <w:t>It’s</w:t>
              </w:r>
              <w:r>
                <w:rPr>
                  <w:spacing w:val="-1"/>
                </w:rPr>
                <w:t xml:space="preserve"> </w:t>
              </w:r>
              <w:r>
                <w:t>an</w:t>
              </w:r>
              <w:r>
                <w:rPr>
                  <w:spacing w:val="-1"/>
                </w:rPr>
                <w:t xml:space="preserve"> </w:t>
              </w:r>
              <w:r>
                <w:t>easy-to-use</w:t>
              </w:r>
              <w:r>
                <w:rPr>
                  <w:spacing w:val="-7"/>
                </w:rPr>
                <w:t xml:space="preserve"> </w:t>
              </w:r>
              <w:r>
                <w:t>menu</w:t>
              </w:r>
              <w:r>
                <w:rPr>
                  <w:spacing w:val="-3"/>
                </w:rPr>
                <w:t xml:space="preserve"> </w:t>
              </w:r>
              <w:r>
                <w:t>and</w:t>
              </w:r>
              <w:r>
                <w:rPr>
                  <w:spacing w:val="-2"/>
                </w:rPr>
                <w:t xml:space="preserve"> </w:t>
              </w:r>
              <w:r>
                <w:t>wizard</w:t>
              </w:r>
            </w:ins>
          </w:p>
          <w:p w14:paraId="6E52E55B" w14:textId="49C99177" w:rsidR="007D44A1" w:rsidRPr="00097815" w:rsidRDefault="007D44A1">
            <w:pPr>
              <w:pStyle w:val="TableParagraph"/>
              <w:rPr>
                <w:ins w:id="782" w:author="Sushanth Shetty" w:date="2021-10-19T17:04:00Z"/>
                <w:rFonts w:eastAsia="Times New Roman"/>
              </w:rPr>
              <w:pPrChange w:id="783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784" w:author="Sushanth Shetty" w:date="2021-10-19T17:05:00Z">
              <w:r>
                <w:t>driven</w:t>
              </w:r>
              <w:r>
                <w:rPr>
                  <w:spacing w:val="-1"/>
                </w:rPr>
                <w:t xml:space="preserve"> </w:t>
              </w:r>
              <w:r>
                <w:t>tool</w:t>
              </w:r>
              <w:r>
                <w:rPr>
                  <w:spacing w:val="-4"/>
                </w:rPr>
                <w:t xml:space="preserve"> </w:t>
              </w:r>
              <w:r>
                <w:t>for analyzing</w:t>
              </w:r>
              <w:r>
                <w:rPr>
                  <w:spacing w:val="-1"/>
                </w:rPr>
                <w:t xml:space="preserve"> </w:t>
              </w:r>
              <w:r>
                <w:t>data</w:t>
              </w:r>
              <w:r>
                <w:rPr>
                  <w:spacing w:val="-1"/>
                </w:rPr>
                <w:t xml:space="preserve"> </w:t>
              </w:r>
              <w:r>
                <w:t>and</w:t>
              </w:r>
              <w:r>
                <w:rPr>
                  <w:spacing w:val="-3"/>
                </w:rPr>
                <w:t xml:space="preserve"> </w:t>
              </w:r>
              <w:r>
                <w:t>sharing</w:t>
              </w:r>
              <w:r>
                <w:rPr>
                  <w:spacing w:val="-1"/>
                </w:rPr>
                <w:t xml:space="preserve"> </w:t>
              </w:r>
              <w:r>
                <w:t>results.</w:t>
              </w:r>
            </w:ins>
          </w:p>
        </w:tc>
      </w:tr>
      <w:tr w:rsidR="007D44A1" w:rsidRPr="00D23A42" w14:paraId="49626D51" w14:textId="77777777" w:rsidTr="007D44A1">
        <w:tblPrEx>
          <w:tblW w:w="10207" w:type="dxa"/>
          <w:tblInd w:w="-436" w:type="dxa"/>
          <w:tblPrExChange w:id="785" w:author="Sushanth Shetty" w:date="2021-10-19T17:05:00Z">
            <w:tblPrEx>
              <w:tblW w:w="10207" w:type="dxa"/>
              <w:tblInd w:w="-436" w:type="dxa"/>
            </w:tblPrEx>
          </w:tblPrExChange>
        </w:tblPrEx>
        <w:trPr>
          <w:trHeight w:val="313"/>
          <w:ins w:id="786" w:author="Sushanth Shetty" w:date="2021-10-19T17:04:00Z"/>
          <w:trPrChange w:id="787" w:author="Sushanth Shetty" w:date="2021-10-19T17:05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788" w:author="Sushanth Shetty" w:date="2021-10-19T17:05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33FFF690" w14:textId="77777777" w:rsidR="007D44A1" w:rsidRPr="007D44A1" w:rsidRDefault="007D44A1">
            <w:pPr>
              <w:pStyle w:val="TableParagraph"/>
              <w:rPr>
                <w:ins w:id="789" w:author="Sushanth Shetty" w:date="2021-10-19T17:05:00Z"/>
                <w:b/>
                <w:bCs/>
                <w:rPrChange w:id="790" w:author="Sushanth Shetty" w:date="2021-10-19T17:08:00Z">
                  <w:rPr>
                    <w:ins w:id="791" w:author="Sushanth Shetty" w:date="2021-10-19T17:05:00Z"/>
                  </w:rPr>
                </w:rPrChange>
              </w:rPr>
              <w:pPrChange w:id="792" w:author="Sushanth Shetty" w:date="2021-10-19T17:08:00Z">
                <w:pPr>
                  <w:pStyle w:val="TableParagraph"/>
                  <w:spacing w:before="24" w:line="252" w:lineRule="exact"/>
                  <w:ind w:left="107"/>
                </w:pPr>
              </w:pPrChange>
            </w:pPr>
            <w:ins w:id="793" w:author="Sushanth Shetty" w:date="2021-10-19T17:05:00Z">
              <w:r w:rsidRPr="007D44A1">
                <w:rPr>
                  <w:b/>
                  <w:bCs/>
                  <w:rPrChange w:id="794" w:author="Sushanth Shetty" w:date="2021-10-19T17:08:00Z">
                    <w:rPr/>
                  </w:rPrChange>
                </w:rPr>
                <w:t>SAS</w:t>
              </w:r>
            </w:ins>
          </w:p>
          <w:p w14:paraId="127F1E4C" w14:textId="7DA2BD03" w:rsidR="007D44A1" w:rsidRPr="007D44A1" w:rsidRDefault="007D44A1">
            <w:pPr>
              <w:pStyle w:val="TableParagraph"/>
              <w:rPr>
                <w:ins w:id="795" w:author="Sushanth Shetty" w:date="2021-10-19T17:04:00Z"/>
                <w:rFonts w:eastAsia="Times New Roman"/>
                <w:b/>
                <w:bCs/>
                <w:rPrChange w:id="796" w:author="Sushanth Shetty" w:date="2021-10-19T17:08:00Z">
                  <w:rPr>
                    <w:ins w:id="797" w:author="Sushanth Shetty" w:date="2021-10-19T17:04:00Z"/>
                    <w:rFonts w:eastAsia="Times New Roman"/>
                    <w:bCs/>
                  </w:rPr>
                </w:rPrChange>
              </w:rPr>
              <w:pPrChange w:id="798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799" w:author="Sushanth Shetty" w:date="2021-10-19T17:05:00Z">
              <w:r w:rsidRPr="007D44A1">
                <w:rPr>
                  <w:b/>
                  <w:bCs/>
                  <w:rPrChange w:id="800" w:author="Sushanth Shetty" w:date="2021-10-19T17:08:00Z">
                    <w:rPr/>
                  </w:rPrChange>
                </w:rPr>
                <w:t>Metadata/Spawner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801" w:author="Sushanth Shetty" w:date="2021-10-19T17:05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673A1FF6" w14:textId="77777777" w:rsidR="007D44A1" w:rsidRDefault="007D44A1">
            <w:pPr>
              <w:pStyle w:val="TableParagraph"/>
              <w:rPr>
                <w:ins w:id="802" w:author="Sushanth Shetty" w:date="2021-10-19T17:05:00Z"/>
              </w:rPr>
              <w:pPrChange w:id="803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804" w:author="Sushanth Shetty" w:date="2021-10-19T17:05:00Z">
              <w:r>
                <w:t>Program</w:t>
              </w:r>
              <w:r>
                <w:rPr>
                  <w:spacing w:val="-4"/>
                </w:rPr>
                <w:t xml:space="preserve"> </w:t>
              </w:r>
              <w:r>
                <w:t>to</w:t>
              </w:r>
              <w:r>
                <w:rPr>
                  <w:spacing w:val="-2"/>
                </w:rPr>
                <w:t xml:space="preserve"> </w:t>
              </w:r>
              <w:r>
                <w:t>run SAS</w:t>
              </w:r>
              <w:r>
                <w:rPr>
                  <w:spacing w:val="-7"/>
                </w:rPr>
                <w:t xml:space="preserve"> </w:t>
              </w:r>
              <w:r>
                <w:t>Workspace servers</w:t>
              </w:r>
              <w:r>
                <w:rPr>
                  <w:spacing w:val="2"/>
                </w:rPr>
                <w:t xml:space="preserve"> </w:t>
              </w:r>
              <w:r>
                <w:t>and</w:t>
              </w:r>
              <w:r>
                <w:rPr>
                  <w:spacing w:val="-2"/>
                </w:rPr>
                <w:t xml:space="preserve"> </w:t>
              </w:r>
              <w:r>
                <w:t>SAS stored</w:t>
              </w:r>
            </w:ins>
          </w:p>
          <w:p w14:paraId="31BA0BC6" w14:textId="3BE91495" w:rsidR="007D44A1" w:rsidRPr="00D23A42" w:rsidRDefault="007D44A1">
            <w:pPr>
              <w:pStyle w:val="TableParagraph"/>
              <w:rPr>
                <w:ins w:id="805" w:author="Sushanth Shetty" w:date="2021-10-19T17:04:00Z"/>
                <w:rFonts w:eastAsia="Times New Roman"/>
              </w:rPr>
              <w:pPrChange w:id="806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807" w:author="Sushanth Shetty" w:date="2021-10-19T17:05:00Z">
              <w:r>
                <w:t>process</w:t>
              </w:r>
              <w:r>
                <w:rPr>
                  <w:spacing w:val="-2"/>
                </w:rPr>
                <w:t xml:space="preserve"> </w:t>
              </w:r>
              <w:r>
                <w:t>servers.</w:t>
              </w:r>
            </w:ins>
          </w:p>
        </w:tc>
      </w:tr>
      <w:tr w:rsidR="007D44A1" w:rsidRPr="00D23A42" w14:paraId="5C4C1F23" w14:textId="77777777" w:rsidTr="007D44A1">
        <w:tblPrEx>
          <w:tblW w:w="10207" w:type="dxa"/>
          <w:tblInd w:w="-436" w:type="dxa"/>
          <w:tblPrExChange w:id="808" w:author="Sushanth Shetty" w:date="2021-10-19T17:05:00Z">
            <w:tblPrEx>
              <w:tblW w:w="10207" w:type="dxa"/>
              <w:tblInd w:w="-436" w:type="dxa"/>
            </w:tblPrEx>
          </w:tblPrExChange>
        </w:tblPrEx>
        <w:trPr>
          <w:trHeight w:val="313"/>
          <w:ins w:id="809" w:author="Sushanth Shetty" w:date="2021-10-19T17:04:00Z"/>
          <w:trPrChange w:id="810" w:author="Sushanth Shetty" w:date="2021-10-19T17:05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811" w:author="Sushanth Shetty" w:date="2021-10-19T17:05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77C76766" w14:textId="77777777" w:rsidR="007D44A1" w:rsidRPr="007D44A1" w:rsidRDefault="007D44A1">
            <w:pPr>
              <w:pStyle w:val="TableParagraph"/>
              <w:rPr>
                <w:ins w:id="812" w:author="Sushanth Shetty" w:date="2021-10-19T17:05:00Z"/>
                <w:b/>
                <w:bCs/>
                <w:sz w:val="25"/>
                <w:rPrChange w:id="813" w:author="Sushanth Shetty" w:date="2021-10-19T17:08:00Z">
                  <w:rPr>
                    <w:ins w:id="814" w:author="Sushanth Shetty" w:date="2021-10-19T17:05:00Z"/>
                    <w:sz w:val="25"/>
                  </w:rPr>
                </w:rPrChange>
              </w:rPr>
            </w:pPr>
          </w:p>
          <w:p w14:paraId="5EE4ABFB" w14:textId="37D6BB00" w:rsidR="007D44A1" w:rsidRPr="007D44A1" w:rsidRDefault="007D44A1">
            <w:pPr>
              <w:pStyle w:val="TableParagraph"/>
              <w:rPr>
                <w:ins w:id="815" w:author="Sushanth Shetty" w:date="2021-10-19T17:04:00Z"/>
                <w:rFonts w:eastAsia="Times New Roman"/>
                <w:b/>
                <w:bCs/>
                <w:rPrChange w:id="816" w:author="Sushanth Shetty" w:date="2021-10-19T17:08:00Z">
                  <w:rPr>
                    <w:ins w:id="817" w:author="Sushanth Shetty" w:date="2021-10-19T17:04:00Z"/>
                    <w:rFonts w:eastAsia="Times New Roman"/>
                    <w:bCs/>
                  </w:rPr>
                </w:rPrChange>
              </w:rPr>
              <w:pPrChange w:id="818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819" w:author="Sushanth Shetty" w:date="2021-10-19T17:05:00Z">
              <w:r w:rsidRPr="007D44A1">
                <w:rPr>
                  <w:b/>
                  <w:bCs/>
                  <w:rPrChange w:id="820" w:author="Sushanth Shetty" w:date="2021-10-19T17:08:00Z">
                    <w:rPr/>
                  </w:rPrChange>
                </w:rPr>
                <w:t>SAS</w:t>
              </w:r>
              <w:r w:rsidRPr="007D44A1">
                <w:rPr>
                  <w:b/>
                  <w:bCs/>
                  <w:spacing w:val="-2"/>
                  <w:rPrChange w:id="821" w:author="Sushanth Shetty" w:date="2021-10-19T17:08:00Z">
                    <w:rPr>
                      <w:spacing w:val="-2"/>
                    </w:rPr>
                  </w:rPrChange>
                </w:rPr>
                <w:t xml:space="preserve"> </w:t>
              </w:r>
              <w:r w:rsidRPr="007D44A1">
                <w:rPr>
                  <w:b/>
                  <w:bCs/>
                  <w:rPrChange w:id="822" w:author="Sushanth Shetty" w:date="2021-10-19T17:08:00Z">
                    <w:rPr/>
                  </w:rPrChange>
                </w:rPr>
                <w:t>Studio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823" w:author="Sushanth Shetty" w:date="2021-10-19T17:05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43D0CE16" w14:textId="77777777" w:rsidR="007D44A1" w:rsidRDefault="007D44A1">
            <w:pPr>
              <w:pStyle w:val="TableParagraph"/>
              <w:rPr>
                <w:ins w:id="824" w:author="Sushanth Shetty" w:date="2021-10-19T17:05:00Z"/>
              </w:rPr>
              <w:pPrChange w:id="825" w:author="Sushanth Shetty" w:date="2021-10-19T17:07:00Z">
                <w:pPr>
                  <w:pStyle w:val="TableParagraph"/>
                  <w:spacing w:before="9" w:line="256" w:lineRule="auto"/>
                  <w:ind w:left="108" w:right="851"/>
                </w:pPr>
              </w:pPrChange>
            </w:pPr>
            <w:ins w:id="826" w:author="Sushanth Shetty" w:date="2021-10-19T17:05:00Z">
              <w:r>
                <w:t>SAS studio is a web browser-based interface for SAS</w:t>
              </w:r>
              <w:r>
                <w:rPr>
                  <w:spacing w:val="1"/>
                </w:rPr>
                <w:t xml:space="preserve"> </w:t>
              </w:r>
              <w:r>
                <w:t>programmers</w:t>
              </w:r>
              <w:r>
                <w:rPr>
                  <w:spacing w:val="-4"/>
                </w:rPr>
                <w:t xml:space="preserve"> </w:t>
              </w:r>
              <w:r>
                <w:t>that</w:t>
              </w:r>
              <w:r>
                <w:rPr>
                  <w:spacing w:val="1"/>
                </w:rPr>
                <w:t xml:space="preserve"> </w:t>
              </w:r>
              <w:r>
                <w:t>also</w:t>
              </w:r>
              <w:r>
                <w:rPr>
                  <w:spacing w:val="-3"/>
                </w:rPr>
                <w:t xml:space="preserve"> </w:t>
              </w:r>
              <w:r>
                <w:t>suits</w:t>
              </w:r>
              <w:r>
                <w:rPr>
                  <w:spacing w:val="-1"/>
                </w:rPr>
                <w:t xml:space="preserve"> </w:t>
              </w:r>
              <w:r>
                <w:t>the</w:t>
              </w:r>
              <w:r>
                <w:rPr>
                  <w:spacing w:val="-3"/>
                </w:rPr>
                <w:t xml:space="preserve"> </w:t>
              </w:r>
              <w:r>
                <w:t>needs</w:t>
              </w:r>
              <w:r>
                <w:rPr>
                  <w:spacing w:val="-3"/>
                </w:rPr>
                <w:t xml:space="preserve"> </w:t>
              </w:r>
              <w:r>
                <w:t>of novice</w:t>
              </w:r>
              <w:r>
                <w:rPr>
                  <w:spacing w:val="-1"/>
                </w:rPr>
                <w:t xml:space="preserve"> </w:t>
              </w:r>
              <w:r>
                <w:t>users</w:t>
              </w:r>
              <w:r>
                <w:rPr>
                  <w:spacing w:val="-1"/>
                </w:rPr>
                <w:t xml:space="preserve"> </w:t>
              </w:r>
              <w:r>
                <w:t>by</w:t>
              </w:r>
            </w:ins>
          </w:p>
          <w:p w14:paraId="64EFBDAA" w14:textId="3C7EE8BA" w:rsidR="007D44A1" w:rsidRPr="00D23A42" w:rsidRDefault="007D44A1">
            <w:pPr>
              <w:pStyle w:val="TableParagraph"/>
              <w:rPr>
                <w:ins w:id="827" w:author="Sushanth Shetty" w:date="2021-10-19T17:04:00Z"/>
                <w:rFonts w:eastAsia="Times New Roman"/>
              </w:rPr>
            </w:pPr>
            <w:ins w:id="828" w:author="Sushanth Shetty" w:date="2021-10-19T17:05:00Z">
              <w:r>
                <w:t>providing</w:t>
              </w:r>
              <w:r>
                <w:rPr>
                  <w:spacing w:val="-1"/>
                </w:rPr>
                <w:t xml:space="preserve"> </w:t>
              </w:r>
              <w:r>
                <w:t>an</w:t>
              </w:r>
              <w:r>
                <w:rPr>
                  <w:spacing w:val="-3"/>
                </w:rPr>
                <w:t xml:space="preserve"> </w:t>
              </w:r>
              <w:r>
                <w:t>assistive</w:t>
              </w:r>
              <w:r>
                <w:rPr>
                  <w:spacing w:val="-4"/>
                </w:rPr>
                <w:t xml:space="preserve"> </w:t>
              </w:r>
              <w:r>
                <w:t>framework</w:t>
              </w:r>
            </w:ins>
          </w:p>
        </w:tc>
      </w:tr>
      <w:tr w:rsidR="007D44A1" w:rsidRPr="00D23A42" w14:paraId="62E95A2B" w14:textId="77777777" w:rsidTr="007D44A1">
        <w:tblPrEx>
          <w:tblW w:w="10207" w:type="dxa"/>
          <w:tblInd w:w="-436" w:type="dxa"/>
          <w:tblPrExChange w:id="829" w:author="Sushanth Shetty" w:date="2021-10-19T17:05:00Z">
            <w:tblPrEx>
              <w:tblW w:w="10207" w:type="dxa"/>
              <w:tblInd w:w="-436" w:type="dxa"/>
            </w:tblPrEx>
          </w:tblPrExChange>
        </w:tblPrEx>
        <w:trPr>
          <w:trHeight w:val="313"/>
          <w:ins w:id="830" w:author="Sushanth Shetty" w:date="2021-10-19T17:04:00Z"/>
          <w:trPrChange w:id="831" w:author="Sushanth Shetty" w:date="2021-10-19T17:05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832" w:author="Sushanth Shetty" w:date="2021-10-19T17:05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6EEE8599" w14:textId="6BB2ED07" w:rsidR="007D44A1" w:rsidRPr="007D44A1" w:rsidRDefault="007D44A1">
            <w:pPr>
              <w:pStyle w:val="TableParagraph"/>
              <w:rPr>
                <w:ins w:id="833" w:author="Sushanth Shetty" w:date="2021-10-19T17:04:00Z"/>
                <w:rFonts w:eastAsia="Times New Roman"/>
                <w:b/>
                <w:bCs/>
                <w:rPrChange w:id="834" w:author="Sushanth Shetty" w:date="2021-10-19T17:08:00Z">
                  <w:rPr>
                    <w:ins w:id="835" w:author="Sushanth Shetty" w:date="2021-10-19T17:04:00Z"/>
                    <w:rFonts w:eastAsia="Times New Roman"/>
                    <w:bCs/>
                  </w:rPr>
                </w:rPrChange>
              </w:rPr>
              <w:pPrChange w:id="836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837" w:author="Sushanth Shetty" w:date="2021-10-19T17:05:00Z">
              <w:r w:rsidRPr="007D44A1">
                <w:rPr>
                  <w:b/>
                  <w:bCs/>
                  <w:rPrChange w:id="838" w:author="Sushanth Shetty" w:date="2021-10-19T17:08:00Z">
                    <w:rPr/>
                  </w:rPrChange>
                </w:rPr>
                <w:t>SAS Universal</w:t>
              </w:r>
              <w:r w:rsidRPr="007D44A1">
                <w:rPr>
                  <w:b/>
                  <w:bCs/>
                  <w:spacing w:val="-60"/>
                  <w:rPrChange w:id="839" w:author="Sushanth Shetty" w:date="2021-10-19T17:08:00Z">
                    <w:rPr>
                      <w:spacing w:val="-60"/>
                    </w:rPr>
                  </w:rPrChange>
                </w:rPr>
                <w:t xml:space="preserve"> </w:t>
              </w:r>
              <w:r w:rsidRPr="007D44A1">
                <w:rPr>
                  <w:b/>
                  <w:bCs/>
                  <w:rPrChange w:id="840" w:author="Sushanth Shetty" w:date="2021-10-19T17:08:00Z">
                    <w:rPr/>
                  </w:rPrChange>
                </w:rPr>
                <w:t>Viewer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841" w:author="Sushanth Shetty" w:date="2021-10-19T17:05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4A3C0DFE" w14:textId="77777777" w:rsidR="007D44A1" w:rsidRDefault="007D44A1">
            <w:pPr>
              <w:pStyle w:val="TableParagraph"/>
              <w:rPr>
                <w:ins w:id="842" w:author="Sushanth Shetty" w:date="2021-10-19T17:05:00Z"/>
              </w:rPr>
              <w:pPrChange w:id="843" w:author="Sushanth Shetty" w:date="2021-10-19T17:07:00Z">
                <w:pPr>
                  <w:pStyle w:val="TableParagraph"/>
                  <w:spacing w:before="9" w:line="256" w:lineRule="auto"/>
                  <w:ind w:left="108" w:right="164"/>
                </w:pPr>
              </w:pPrChange>
            </w:pPr>
            <w:ins w:id="844" w:author="Sushanth Shetty" w:date="2021-10-19T17:05:00Z">
              <w:r>
                <w:t>The SAS Universal Viewer is a replacement for the SAS System</w:t>
              </w:r>
              <w:r>
                <w:rPr>
                  <w:spacing w:val="-60"/>
                </w:rPr>
                <w:t xml:space="preserve"> </w:t>
              </w:r>
              <w:r>
                <w:t>Viewer</w:t>
              </w:r>
              <w:r>
                <w:rPr>
                  <w:spacing w:val="-1"/>
                </w:rPr>
                <w:t xml:space="preserve"> </w:t>
              </w:r>
              <w:r>
                <w:t>and</w:t>
              </w:r>
              <w:r>
                <w:rPr>
                  <w:spacing w:val="-1"/>
                </w:rPr>
                <w:t xml:space="preserve"> </w:t>
              </w:r>
              <w:r>
                <w:t>is</w:t>
              </w:r>
              <w:r>
                <w:rPr>
                  <w:spacing w:val="-1"/>
                </w:rPr>
                <w:t xml:space="preserve"> </w:t>
              </w:r>
              <w:r>
                <w:t>an</w:t>
              </w:r>
              <w:r>
                <w:rPr>
                  <w:spacing w:val="-3"/>
                </w:rPr>
                <w:t xml:space="preserve"> </w:t>
              </w:r>
              <w:r>
                <w:t>application</w:t>
              </w:r>
              <w:r>
                <w:rPr>
                  <w:spacing w:val="-3"/>
                </w:rPr>
                <w:t xml:space="preserve"> </w:t>
              </w:r>
              <w:r>
                <w:t>for</w:t>
              </w:r>
              <w:r>
                <w:rPr>
                  <w:spacing w:val="-2"/>
                </w:rPr>
                <w:t xml:space="preserve"> </w:t>
              </w:r>
              <w:r>
                <w:t>windows environment</w:t>
              </w:r>
              <w:r>
                <w:rPr>
                  <w:spacing w:val="-2"/>
                </w:rPr>
                <w:t xml:space="preserve"> </w:t>
              </w:r>
              <w:r>
                <w:t>to</w:t>
              </w:r>
              <w:r>
                <w:rPr>
                  <w:spacing w:val="-4"/>
                </w:rPr>
                <w:t xml:space="preserve"> </w:t>
              </w:r>
              <w:r>
                <w:t>view</w:t>
              </w:r>
            </w:ins>
          </w:p>
          <w:p w14:paraId="3448AB88" w14:textId="7CF1AB34" w:rsidR="007D44A1" w:rsidRPr="00D23A42" w:rsidRDefault="007D44A1">
            <w:pPr>
              <w:pStyle w:val="TableParagraph"/>
              <w:rPr>
                <w:ins w:id="845" w:author="Sushanth Shetty" w:date="2021-10-19T17:04:00Z"/>
              </w:rPr>
            </w:pPr>
            <w:ins w:id="846" w:author="Sushanth Shetty" w:date="2021-10-19T17:05:00Z">
              <w:r>
                <w:t>SAS</w:t>
              </w:r>
              <w:r>
                <w:rPr>
                  <w:spacing w:val="-1"/>
                </w:rPr>
                <w:t xml:space="preserve"> </w:t>
              </w:r>
              <w:r>
                <w:t>data</w:t>
              </w:r>
              <w:r>
                <w:rPr>
                  <w:spacing w:val="-1"/>
                </w:rPr>
                <w:t xml:space="preserve"> </w:t>
              </w:r>
              <w:r>
                <w:t>sets</w:t>
              </w:r>
              <w:r>
                <w:rPr>
                  <w:spacing w:val="-3"/>
                </w:rPr>
                <w:t xml:space="preserve"> </w:t>
              </w:r>
              <w:r>
                <w:t>and</w:t>
              </w:r>
              <w:r>
                <w:rPr>
                  <w:spacing w:val="-1"/>
                </w:rPr>
                <w:t xml:space="preserve"> </w:t>
              </w:r>
              <w:r>
                <w:t>other</w:t>
              </w:r>
              <w:r>
                <w:rPr>
                  <w:spacing w:val="-4"/>
                </w:rPr>
                <w:t xml:space="preserve"> </w:t>
              </w:r>
              <w:r>
                <w:t>simple</w:t>
              </w:r>
              <w:r>
                <w:rPr>
                  <w:spacing w:val="-1"/>
                </w:rPr>
                <w:t xml:space="preserve"> </w:t>
              </w:r>
              <w:r>
                <w:t>text-based</w:t>
              </w:r>
              <w:r>
                <w:rPr>
                  <w:spacing w:val="-2"/>
                </w:rPr>
                <w:t xml:space="preserve"> </w:t>
              </w:r>
              <w:r>
                <w:t>files.</w:t>
              </w:r>
            </w:ins>
          </w:p>
        </w:tc>
      </w:tr>
      <w:tr w:rsidR="007D44A1" w:rsidRPr="00D23A42" w14:paraId="5B16826C" w14:textId="77777777" w:rsidTr="007D44A1">
        <w:tblPrEx>
          <w:tblW w:w="10207" w:type="dxa"/>
          <w:tblInd w:w="-436" w:type="dxa"/>
          <w:tblPrExChange w:id="847" w:author="Sushanth Shetty" w:date="2021-10-19T17:05:00Z">
            <w:tblPrEx>
              <w:tblW w:w="10207" w:type="dxa"/>
              <w:tblInd w:w="-436" w:type="dxa"/>
            </w:tblPrEx>
          </w:tblPrExChange>
        </w:tblPrEx>
        <w:trPr>
          <w:trHeight w:val="313"/>
          <w:ins w:id="848" w:author="Sushanth Shetty" w:date="2021-10-19T17:04:00Z"/>
          <w:trPrChange w:id="849" w:author="Sushanth Shetty" w:date="2021-10-19T17:05:00Z">
            <w:trPr>
              <w:gridBefore w:val="1"/>
              <w:trHeight w:val="313"/>
            </w:trPr>
          </w:trPrChange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850" w:author="Sushanth Shetty" w:date="2021-10-19T17:05:00Z">
              <w:tcPr>
                <w:tcW w:w="3269" w:type="dxa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68678172" w14:textId="5E41D33D" w:rsidR="007D44A1" w:rsidRPr="007D44A1" w:rsidRDefault="007D44A1">
            <w:pPr>
              <w:pStyle w:val="TableParagraph"/>
              <w:rPr>
                <w:ins w:id="851" w:author="Sushanth Shetty" w:date="2021-10-19T17:04:00Z"/>
                <w:rFonts w:eastAsia="Times New Roman"/>
                <w:b/>
                <w:bCs/>
                <w:rPrChange w:id="852" w:author="Sushanth Shetty" w:date="2021-10-19T17:08:00Z">
                  <w:rPr>
                    <w:ins w:id="853" w:author="Sushanth Shetty" w:date="2021-10-19T17:04:00Z"/>
                    <w:rFonts w:eastAsia="Times New Roman"/>
                    <w:bCs/>
                  </w:rPr>
                </w:rPrChange>
              </w:rPr>
              <w:pPrChange w:id="854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855" w:author="Sushanth Shetty" w:date="2021-10-19T17:05:00Z">
              <w:r w:rsidRPr="007D44A1">
                <w:rPr>
                  <w:b/>
                  <w:bCs/>
                  <w:rPrChange w:id="856" w:author="Sushanth Shetty" w:date="2021-10-19T17:08:00Z">
                    <w:rPr/>
                  </w:rPrChange>
                </w:rPr>
                <w:t>SSD (Solid State</w:t>
              </w:r>
              <w:r w:rsidRPr="007D44A1">
                <w:rPr>
                  <w:b/>
                  <w:bCs/>
                  <w:spacing w:val="-59"/>
                  <w:rPrChange w:id="857" w:author="Sushanth Shetty" w:date="2021-10-19T17:08:00Z">
                    <w:rPr>
                      <w:spacing w:val="-59"/>
                    </w:rPr>
                  </w:rPrChange>
                </w:rPr>
                <w:t xml:space="preserve"> </w:t>
              </w:r>
              <w:r w:rsidRPr="007D44A1">
                <w:rPr>
                  <w:b/>
                  <w:bCs/>
                  <w:rPrChange w:id="858" w:author="Sushanth Shetty" w:date="2021-10-19T17:08:00Z">
                    <w:rPr/>
                  </w:rPrChange>
                </w:rPr>
                <w:t>Drive)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PrChange w:id="859" w:author="Sushanth Shetty" w:date="2021-10-19T17:05:00Z">
              <w:tcPr>
                <w:tcW w:w="693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</w:tcPr>
            </w:tcPrChange>
          </w:tcPr>
          <w:p w14:paraId="1E51B3FD" w14:textId="77777777" w:rsidR="007D44A1" w:rsidRDefault="007D44A1">
            <w:pPr>
              <w:pStyle w:val="TableParagraph"/>
              <w:rPr>
                <w:ins w:id="860" w:author="Sushanth Shetty" w:date="2021-10-19T17:05:00Z"/>
              </w:rPr>
              <w:pPrChange w:id="861" w:author="Sushanth Shetty" w:date="2021-10-19T17:07:00Z">
                <w:pPr>
                  <w:pStyle w:val="TableParagraph"/>
                  <w:spacing w:before="9"/>
                  <w:ind w:left="108"/>
                </w:pPr>
              </w:pPrChange>
            </w:pPr>
            <w:ins w:id="862" w:author="Sushanth Shetty" w:date="2021-10-19T17:05:00Z">
              <w:r>
                <w:t>A</w:t>
              </w:r>
              <w:r>
                <w:rPr>
                  <w:spacing w:val="-2"/>
                </w:rPr>
                <w:t xml:space="preserve"> </w:t>
              </w:r>
              <w:r>
                <w:t>solid-state</w:t>
              </w:r>
              <w:r>
                <w:rPr>
                  <w:spacing w:val="-2"/>
                </w:rPr>
                <w:t xml:space="preserve"> </w:t>
              </w:r>
              <w:r>
                <w:t>drive</w:t>
              </w:r>
              <w:r>
                <w:rPr>
                  <w:spacing w:val="-2"/>
                </w:rPr>
                <w:t xml:space="preserve"> </w:t>
              </w:r>
              <w:r>
                <w:t>is</w:t>
              </w:r>
              <w:r>
                <w:rPr>
                  <w:spacing w:val="-1"/>
                </w:rPr>
                <w:t xml:space="preserve"> </w:t>
              </w:r>
              <w:r>
                <w:t>a</w:t>
              </w:r>
              <w:r>
                <w:rPr>
                  <w:spacing w:val="-1"/>
                </w:rPr>
                <w:t xml:space="preserve"> </w:t>
              </w:r>
              <w:r>
                <w:t>solid-state</w:t>
              </w:r>
              <w:r>
                <w:rPr>
                  <w:spacing w:val="-4"/>
                </w:rPr>
                <w:t xml:space="preserve"> </w:t>
              </w:r>
              <w:r>
                <w:t>storage</w:t>
              </w:r>
              <w:r>
                <w:rPr>
                  <w:spacing w:val="-1"/>
                </w:rPr>
                <w:t xml:space="preserve"> </w:t>
              </w:r>
              <w:r>
                <w:t>device</w:t>
              </w:r>
              <w:r>
                <w:rPr>
                  <w:spacing w:val="-2"/>
                </w:rPr>
                <w:t xml:space="preserve"> </w:t>
              </w:r>
              <w:r>
                <w:t>that uses</w:t>
              </w:r>
            </w:ins>
          </w:p>
          <w:p w14:paraId="0CE57DC4" w14:textId="3F72A8CF" w:rsidR="007D44A1" w:rsidRPr="00D23A42" w:rsidRDefault="007D44A1">
            <w:pPr>
              <w:pStyle w:val="TableParagraph"/>
              <w:rPr>
                <w:ins w:id="863" w:author="Sushanth Shetty" w:date="2021-10-19T17:04:00Z"/>
                <w:rFonts w:eastAsia="Times New Roman"/>
              </w:rPr>
              <w:pPrChange w:id="864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865" w:author="Sushanth Shetty" w:date="2021-10-19T17:05:00Z">
              <w:r>
                <w:t>integrated</w:t>
              </w:r>
              <w:r>
                <w:rPr>
                  <w:spacing w:val="-4"/>
                </w:rPr>
                <w:t xml:space="preserve"> </w:t>
              </w:r>
              <w:r>
                <w:t>circuit</w:t>
              </w:r>
              <w:r>
                <w:rPr>
                  <w:spacing w:val="-3"/>
                </w:rPr>
                <w:t xml:space="preserve"> </w:t>
              </w:r>
              <w:r>
                <w:t>assemblies</w:t>
              </w:r>
              <w:r>
                <w:rPr>
                  <w:spacing w:val="-2"/>
                </w:rPr>
                <w:t xml:space="preserve"> </w:t>
              </w:r>
              <w:r>
                <w:t>to</w:t>
              </w:r>
              <w:r>
                <w:rPr>
                  <w:spacing w:val="-2"/>
                </w:rPr>
                <w:t xml:space="preserve"> </w:t>
              </w:r>
              <w:r>
                <w:t>store</w:t>
              </w:r>
              <w:r>
                <w:rPr>
                  <w:spacing w:val="-3"/>
                </w:rPr>
                <w:t xml:space="preserve"> </w:t>
              </w:r>
              <w:r>
                <w:t>data</w:t>
              </w:r>
              <w:r>
                <w:rPr>
                  <w:spacing w:val="-4"/>
                </w:rPr>
                <w:t xml:space="preserve"> </w:t>
              </w:r>
              <w:r>
                <w:t>persistently, using</w:t>
              </w:r>
              <w:r>
                <w:rPr>
                  <w:spacing w:val="-58"/>
                </w:rPr>
                <w:t xml:space="preserve"> </w:t>
              </w:r>
              <w:r>
                <w:t>flash</w:t>
              </w:r>
              <w:r>
                <w:rPr>
                  <w:spacing w:val="-6"/>
                </w:rPr>
                <w:t xml:space="preserve"> </w:t>
              </w:r>
              <w:r>
                <w:t>memory</w:t>
              </w:r>
              <w:r>
                <w:rPr>
                  <w:spacing w:val="-2"/>
                </w:rPr>
                <w:t xml:space="preserve"> </w:t>
              </w:r>
              <w:r>
                <w:t>and</w:t>
              </w:r>
              <w:r>
                <w:rPr>
                  <w:spacing w:val="-2"/>
                </w:rPr>
                <w:t xml:space="preserve"> </w:t>
              </w:r>
              <w:r>
                <w:t>functioning</w:t>
              </w:r>
              <w:r>
                <w:rPr>
                  <w:spacing w:val="2"/>
                </w:rPr>
                <w:t xml:space="preserve"> </w:t>
              </w:r>
              <w:r>
                <w:t>as</w:t>
              </w:r>
              <w:r>
                <w:rPr>
                  <w:spacing w:val="-3"/>
                </w:rPr>
                <w:t xml:space="preserve"> </w:t>
              </w:r>
              <w:r>
                <w:t>a</w:t>
              </w:r>
              <w:r>
                <w:rPr>
                  <w:spacing w:val="-2"/>
                </w:rPr>
                <w:t xml:space="preserve"> </w:t>
              </w:r>
              <w:r>
                <w:t>secondary</w:t>
              </w:r>
              <w:r>
                <w:rPr>
                  <w:spacing w:val="-1"/>
                </w:rPr>
                <w:t xml:space="preserve"> </w:t>
              </w:r>
              <w:r>
                <w:t>storage.</w:t>
              </w:r>
            </w:ins>
          </w:p>
        </w:tc>
      </w:tr>
      <w:tr w:rsidR="007D44A1" w:rsidRPr="00D23A42" w14:paraId="6F7BC83F" w14:textId="77777777" w:rsidTr="00E60329">
        <w:trPr>
          <w:trHeight w:val="313"/>
          <w:ins w:id="866" w:author="Sushanth Shetty" w:date="2021-10-19T17:04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96483F" w14:textId="2CC2D402" w:rsidR="007D44A1" w:rsidRPr="007D44A1" w:rsidRDefault="007D44A1">
            <w:pPr>
              <w:pStyle w:val="TableParagraph"/>
              <w:rPr>
                <w:ins w:id="867" w:author="Sushanth Shetty" w:date="2021-10-19T17:04:00Z"/>
                <w:rFonts w:eastAsia="Times New Roman"/>
                <w:b/>
                <w:bCs/>
                <w:rPrChange w:id="868" w:author="Sushanth Shetty" w:date="2021-10-19T17:08:00Z">
                  <w:rPr>
                    <w:ins w:id="869" w:author="Sushanth Shetty" w:date="2021-10-19T17:04:00Z"/>
                    <w:rFonts w:eastAsia="Times New Roman"/>
                    <w:bCs/>
                  </w:rPr>
                </w:rPrChange>
              </w:rPr>
              <w:pPrChange w:id="870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871" w:author="Sushanth Shetty" w:date="2021-10-19T17:05:00Z">
              <w:r w:rsidRPr="007D44A1">
                <w:rPr>
                  <w:b/>
                  <w:bCs/>
                  <w:rPrChange w:id="872" w:author="Sushanth Shetty" w:date="2021-10-19T17:08:00Z">
                    <w:rPr/>
                  </w:rPrChange>
                </w:rPr>
                <w:t>Subnet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5E58A6" w14:textId="494C1D27" w:rsidR="007D44A1" w:rsidRPr="009F0532" w:rsidRDefault="007D44A1">
            <w:pPr>
              <w:pStyle w:val="TableParagraph"/>
              <w:rPr>
                <w:ins w:id="873" w:author="Sushanth Shetty" w:date="2021-10-19T17:04:00Z"/>
              </w:rPr>
              <w:pPrChange w:id="874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875" w:author="Sushanth Shetty" w:date="2021-10-19T17:05:00Z">
              <w:r>
                <w:t>A</w:t>
              </w:r>
              <w:r>
                <w:rPr>
                  <w:spacing w:val="-2"/>
                </w:rPr>
                <w:t xml:space="preserve"> </w:t>
              </w:r>
              <w:r>
                <w:t>part</w:t>
              </w:r>
              <w:r>
                <w:rPr>
                  <w:spacing w:val="-3"/>
                </w:rPr>
                <w:t xml:space="preserve"> </w:t>
              </w:r>
              <w:r>
                <w:t>of</w:t>
              </w:r>
              <w:r>
                <w:rPr>
                  <w:spacing w:val="-3"/>
                </w:rPr>
                <w:t xml:space="preserve"> </w:t>
              </w:r>
              <w:r>
                <w:t>the</w:t>
              </w:r>
              <w:r>
                <w:rPr>
                  <w:spacing w:val="-2"/>
                </w:rPr>
                <w:t xml:space="preserve"> </w:t>
              </w:r>
              <w:r>
                <w:t>larger</w:t>
              </w:r>
              <w:r>
                <w:rPr>
                  <w:spacing w:val="-1"/>
                </w:rPr>
                <w:t xml:space="preserve"> </w:t>
              </w:r>
              <w:r>
                <w:t>network</w:t>
              </w:r>
            </w:ins>
          </w:p>
        </w:tc>
      </w:tr>
      <w:tr w:rsidR="007D44A1" w:rsidRPr="00D23A42" w14:paraId="49BF1985" w14:textId="77777777" w:rsidTr="00E60329">
        <w:trPr>
          <w:trHeight w:val="313"/>
          <w:ins w:id="876" w:author="Sushanth Shetty" w:date="2021-10-19T17:04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625AAE" w14:textId="77777777" w:rsidR="007D44A1" w:rsidRPr="007D44A1" w:rsidRDefault="007D44A1">
            <w:pPr>
              <w:pStyle w:val="TableParagraph"/>
              <w:rPr>
                <w:ins w:id="877" w:author="Sushanth Shetty" w:date="2021-10-19T17:05:00Z"/>
                <w:b/>
                <w:bCs/>
                <w:sz w:val="24"/>
                <w:rPrChange w:id="878" w:author="Sushanth Shetty" w:date="2021-10-19T17:08:00Z">
                  <w:rPr>
                    <w:ins w:id="879" w:author="Sushanth Shetty" w:date="2021-10-19T17:05:00Z"/>
                    <w:sz w:val="24"/>
                  </w:rPr>
                </w:rPrChange>
              </w:rPr>
              <w:pPrChange w:id="880" w:author="Sushanth Shetty" w:date="2021-10-19T17:08:00Z">
                <w:pPr>
                  <w:pStyle w:val="TableParagraph"/>
                  <w:spacing w:before="9"/>
                </w:pPr>
              </w:pPrChange>
            </w:pPr>
          </w:p>
          <w:p w14:paraId="6637C2BE" w14:textId="6F3D8220" w:rsidR="007D44A1" w:rsidRPr="007D44A1" w:rsidRDefault="007D44A1">
            <w:pPr>
              <w:pStyle w:val="TableParagraph"/>
              <w:rPr>
                <w:ins w:id="881" w:author="Sushanth Shetty" w:date="2021-10-19T17:04:00Z"/>
                <w:rFonts w:eastAsia="Times New Roman"/>
                <w:b/>
                <w:bCs/>
                <w:rPrChange w:id="882" w:author="Sushanth Shetty" w:date="2021-10-19T17:08:00Z">
                  <w:rPr>
                    <w:ins w:id="883" w:author="Sushanth Shetty" w:date="2021-10-19T17:04:00Z"/>
                    <w:rFonts w:eastAsia="Times New Roman"/>
                    <w:bCs/>
                  </w:rPr>
                </w:rPrChange>
              </w:rPr>
              <w:pPrChange w:id="884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885" w:author="Sushanth Shetty" w:date="2021-10-19T17:05:00Z">
              <w:r w:rsidRPr="007D44A1">
                <w:rPr>
                  <w:b/>
                  <w:bCs/>
                  <w:rPrChange w:id="886" w:author="Sushanth Shetty" w:date="2021-10-19T17:08:00Z">
                    <w:rPr/>
                  </w:rPrChange>
                </w:rPr>
                <w:t>Topology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5F951" w14:textId="77777777" w:rsidR="007D44A1" w:rsidRDefault="007D44A1">
            <w:pPr>
              <w:pStyle w:val="TableParagraph"/>
              <w:rPr>
                <w:ins w:id="887" w:author="Sushanth Shetty" w:date="2021-10-19T17:05:00Z"/>
              </w:rPr>
              <w:pPrChange w:id="888" w:author="Sushanth Shetty" w:date="2021-10-19T17:07:00Z">
                <w:pPr>
                  <w:pStyle w:val="TableParagraph"/>
                  <w:spacing w:before="7" w:line="259" w:lineRule="auto"/>
                  <w:ind w:left="108" w:right="202"/>
                </w:pPr>
              </w:pPrChange>
            </w:pPr>
            <w:ins w:id="889" w:author="Sushanth Shetty" w:date="2021-10-19T17:05:00Z">
              <w:r>
                <w:t>It is the arrangement of various elements (link, nodes, etc.),</w:t>
              </w:r>
              <w:r>
                <w:rPr>
                  <w:spacing w:val="1"/>
                </w:rPr>
                <w:t xml:space="preserve"> </w:t>
              </w:r>
              <w:r>
                <w:t>including the</w:t>
              </w:r>
              <w:r>
                <w:rPr>
                  <w:spacing w:val="-4"/>
                </w:rPr>
                <w:t xml:space="preserve"> </w:t>
              </w:r>
              <w:r>
                <w:t>device</w:t>
              </w:r>
              <w:r>
                <w:rPr>
                  <w:spacing w:val="-1"/>
                </w:rPr>
                <w:t xml:space="preserve"> </w:t>
              </w:r>
              <w:r>
                <w:t>location</w:t>
              </w:r>
              <w:r>
                <w:rPr>
                  <w:spacing w:val="-2"/>
                </w:rPr>
                <w:t xml:space="preserve"> </w:t>
              </w:r>
              <w:r>
                <w:t>and</w:t>
              </w:r>
              <w:r>
                <w:rPr>
                  <w:spacing w:val="-1"/>
                </w:rPr>
                <w:t xml:space="preserve"> </w:t>
              </w:r>
              <w:r>
                <w:t>code</w:t>
              </w:r>
              <w:r>
                <w:rPr>
                  <w:spacing w:val="-2"/>
                </w:rPr>
                <w:t xml:space="preserve"> </w:t>
              </w:r>
              <w:r>
                <w:t>installation</w:t>
              </w:r>
              <w:r>
                <w:rPr>
                  <w:spacing w:val="-3"/>
                </w:rPr>
                <w:t xml:space="preserve"> </w:t>
              </w:r>
              <w:r>
                <w:t>of a</w:t>
              </w:r>
              <w:r>
                <w:rPr>
                  <w:spacing w:val="-2"/>
                </w:rPr>
                <w:t xml:space="preserve"> </w:t>
              </w:r>
              <w:r>
                <w:t>computer</w:t>
              </w:r>
            </w:ins>
          </w:p>
          <w:p w14:paraId="0436EA17" w14:textId="512A5D49" w:rsidR="007D44A1" w:rsidRDefault="007D44A1">
            <w:pPr>
              <w:pStyle w:val="TableParagraph"/>
              <w:rPr>
                <w:ins w:id="890" w:author="Sushanth Shetty" w:date="2021-10-19T17:04:00Z"/>
              </w:rPr>
              <w:pPrChange w:id="891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892" w:author="Sushanth Shetty" w:date="2021-10-19T17:05:00Z">
              <w:r>
                <w:t>network.</w:t>
              </w:r>
            </w:ins>
          </w:p>
        </w:tc>
      </w:tr>
      <w:tr w:rsidR="007D44A1" w:rsidRPr="00D23A42" w14:paraId="78A69407" w14:textId="77777777" w:rsidTr="00E60329">
        <w:trPr>
          <w:trHeight w:val="313"/>
          <w:ins w:id="893" w:author="Sushanth Shetty" w:date="2021-10-19T17:04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2E0C1" w14:textId="61499096" w:rsidR="007D44A1" w:rsidRPr="007D44A1" w:rsidRDefault="007D44A1">
            <w:pPr>
              <w:pStyle w:val="TableParagraph"/>
              <w:rPr>
                <w:ins w:id="894" w:author="Sushanth Shetty" w:date="2021-10-19T17:04:00Z"/>
                <w:rFonts w:eastAsia="Times New Roman"/>
                <w:b/>
                <w:bCs/>
                <w:rPrChange w:id="895" w:author="Sushanth Shetty" w:date="2021-10-19T17:08:00Z">
                  <w:rPr>
                    <w:ins w:id="896" w:author="Sushanth Shetty" w:date="2021-10-19T17:04:00Z"/>
                    <w:rFonts w:eastAsia="Times New Roman"/>
                    <w:bCs/>
                  </w:rPr>
                </w:rPrChange>
              </w:rPr>
              <w:pPrChange w:id="897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898" w:author="Sushanth Shetty" w:date="2021-10-19T17:05:00Z">
              <w:r w:rsidRPr="007D44A1">
                <w:rPr>
                  <w:b/>
                  <w:bCs/>
                  <w:rPrChange w:id="899" w:author="Sushanth Shetty" w:date="2021-10-19T17:08:00Z">
                    <w:rPr/>
                  </w:rPrChange>
                </w:rPr>
                <w:t>VCPU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512FE" w14:textId="5E3CA6E1" w:rsidR="007D44A1" w:rsidRPr="009F0532" w:rsidRDefault="007D44A1">
            <w:pPr>
              <w:pStyle w:val="TableParagraph"/>
              <w:rPr>
                <w:ins w:id="900" w:author="Sushanth Shetty" w:date="2021-10-19T17:04:00Z"/>
              </w:rPr>
              <w:pPrChange w:id="901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902" w:author="Sushanth Shetty" w:date="2021-10-19T17:05:00Z">
              <w:r>
                <w:t>Virtual</w:t>
              </w:r>
              <w:r>
                <w:rPr>
                  <w:spacing w:val="-3"/>
                </w:rPr>
                <w:t xml:space="preserve"> </w:t>
              </w:r>
              <w:r>
                <w:t>Central</w:t>
              </w:r>
              <w:r>
                <w:rPr>
                  <w:spacing w:val="-3"/>
                </w:rPr>
                <w:t xml:space="preserve"> </w:t>
              </w:r>
              <w:r>
                <w:t>Processing</w:t>
              </w:r>
              <w:r>
                <w:rPr>
                  <w:spacing w:val="-3"/>
                </w:rPr>
                <w:t xml:space="preserve"> </w:t>
              </w:r>
              <w:r>
                <w:t>Unit</w:t>
              </w:r>
            </w:ins>
          </w:p>
        </w:tc>
      </w:tr>
      <w:tr w:rsidR="007D44A1" w:rsidRPr="00D23A42" w14:paraId="3751E84F" w14:textId="77777777" w:rsidTr="00E60329">
        <w:trPr>
          <w:trHeight w:val="313"/>
          <w:ins w:id="903" w:author="Sushanth Shetty" w:date="2021-10-19T17:04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89D731" w14:textId="57DADE27" w:rsidR="007D44A1" w:rsidRPr="007D44A1" w:rsidRDefault="007D44A1">
            <w:pPr>
              <w:pStyle w:val="TableParagraph"/>
              <w:rPr>
                <w:ins w:id="904" w:author="Sushanth Shetty" w:date="2021-10-19T17:04:00Z"/>
                <w:rFonts w:eastAsia="Times New Roman"/>
                <w:b/>
                <w:bCs/>
                <w:rPrChange w:id="905" w:author="Sushanth Shetty" w:date="2021-10-19T17:08:00Z">
                  <w:rPr>
                    <w:ins w:id="906" w:author="Sushanth Shetty" w:date="2021-10-19T17:04:00Z"/>
                    <w:rFonts w:eastAsia="Times New Roman"/>
                    <w:bCs/>
                  </w:rPr>
                </w:rPrChange>
              </w:rPr>
              <w:pPrChange w:id="907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908" w:author="Sushanth Shetty" w:date="2021-10-19T17:05:00Z">
              <w:r w:rsidRPr="007D44A1">
                <w:rPr>
                  <w:b/>
                  <w:bCs/>
                  <w:rPrChange w:id="909" w:author="Sushanth Shetty" w:date="2021-10-19T17:08:00Z">
                    <w:rPr/>
                  </w:rPrChange>
                </w:rPr>
                <w:t>VPC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13603" w14:textId="028964E6" w:rsidR="007D44A1" w:rsidRPr="003812B2" w:rsidRDefault="007D44A1">
            <w:pPr>
              <w:pStyle w:val="TableParagraph"/>
              <w:rPr>
                <w:ins w:id="910" w:author="Sushanth Shetty" w:date="2021-10-19T17:04:00Z"/>
              </w:rPr>
              <w:pPrChange w:id="911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912" w:author="Sushanth Shetty" w:date="2021-10-19T17:05:00Z">
              <w:r>
                <w:t>Virtual</w:t>
              </w:r>
              <w:r>
                <w:rPr>
                  <w:spacing w:val="-3"/>
                </w:rPr>
                <w:t xml:space="preserve"> </w:t>
              </w:r>
              <w:r>
                <w:t>Private</w:t>
              </w:r>
              <w:r>
                <w:rPr>
                  <w:spacing w:val="-2"/>
                </w:rPr>
                <w:t xml:space="preserve"> </w:t>
              </w:r>
              <w:r>
                <w:t>Cloud</w:t>
              </w:r>
            </w:ins>
          </w:p>
        </w:tc>
      </w:tr>
      <w:tr w:rsidR="007D44A1" w:rsidRPr="00D23A42" w14:paraId="410BCB27" w14:textId="77777777" w:rsidTr="00E60329">
        <w:trPr>
          <w:trHeight w:val="313"/>
          <w:ins w:id="913" w:author="Sushanth Shetty" w:date="2021-10-19T17:04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49E2A8" w14:textId="6BF08027" w:rsidR="007D44A1" w:rsidRPr="007D44A1" w:rsidRDefault="007D44A1">
            <w:pPr>
              <w:pStyle w:val="TableParagraph"/>
              <w:rPr>
                <w:ins w:id="914" w:author="Sushanth Shetty" w:date="2021-10-19T17:04:00Z"/>
                <w:rFonts w:eastAsia="Times New Roman"/>
                <w:b/>
                <w:bCs/>
                <w:rPrChange w:id="915" w:author="Sushanth Shetty" w:date="2021-10-19T17:08:00Z">
                  <w:rPr>
                    <w:ins w:id="916" w:author="Sushanth Shetty" w:date="2021-10-19T17:04:00Z"/>
                    <w:rFonts w:eastAsia="Times New Roman"/>
                    <w:bCs/>
                  </w:rPr>
                </w:rPrChange>
              </w:rPr>
              <w:pPrChange w:id="917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918" w:author="Sushanth Shetty" w:date="2021-10-19T17:05:00Z">
              <w:r w:rsidRPr="007D44A1">
                <w:rPr>
                  <w:b/>
                  <w:bCs/>
                  <w:rPrChange w:id="919" w:author="Sushanth Shetty" w:date="2021-10-19T17:08:00Z">
                    <w:rPr/>
                  </w:rPrChange>
                </w:rPr>
                <w:t>Win</w:t>
              </w:r>
              <w:r w:rsidRPr="007D44A1">
                <w:rPr>
                  <w:b/>
                  <w:bCs/>
                  <w:spacing w:val="-3"/>
                  <w:rPrChange w:id="920" w:author="Sushanth Shetty" w:date="2021-10-19T17:08:00Z">
                    <w:rPr>
                      <w:spacing w:val="-3"/>
                    </w:rPr>
                  </w:rPrChange>
                </w:rPr>
                <w:t xml:space="preserve"> </w:t>
              </w:r>
              <w:r w:rsidRPr="007D44A1">
                <w:rPr>
                  <w:b/>
                  <w:bCs/>
                  <w:rPrChange w:id="921" w:author="Sushanth Shetty" w:date="2021-10-19T17:08:00Z">
                    <w:rPr/>
                  </w:rPrChange>
                </w:rPr>
                <w:t>RAR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7145A5" w14:textId="77777777" w:rsidR="007D44A1" w:rsidRDefault="007D44A1">
            <w:pPr>
              <w:pStyle w:val="TableParagraph"/>
              <w:rPr>
                <w:ins w:id="922" w:author="Sushanth Shetty" w:date="2021-10-19T17:05:00Z"/>
              </w:rPr>
              <w:pPrChange w:id="923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924" w:author="Sushanth Shetty" w:date="2021-10-19T17:05:00Z">
              <w:r>
                <w:t>Win</w:t>
              </w:r>
              <w:r>
                <w:rPr>
                  <w:spacing w:val="-3"/>
                </w:rPr>
                <w:t xml:space="preserve"> </w:t>
              </w:r>
              <w:r>
                <w:t>RAR</w:t>
              </w:r>
              <w:r>
                <w:rPr>
                  <w:spacing w:val="-1"/>
                </w:rPr>
                <w:t xml:space="preserve"> </w:t>
              </w:r>
              <w:r>
                <w:t>is</w:t>
              </w:r>
              <w:r>
                <w:rPr>
                  <w:spacing w:val="1"/>
                </w:rPr>
                <w:t xml:space="preserve"> </w:t>
              </w:r>
              <w:r>
                <w:t>a</w:t>
              </w:r>
              <w:r>
                <w:rPr>
                  <w:spacing w:val="-3"/>
                </w:rPr>
                <w:t xml:space="preserve"> </w:t>
              </w:r>
              <w:r>
                <w:t>powerful</w:t>
              </w:r>
              <w:r>
                <w:rPr>
                  <w:spacing w:val="-4"/>
                </w:rPr>
                <w:t xml:space="preserve"> </w:t>
              </w:r>
              <w:r>
                <w:t>archiver</w:t>
              </w:r>
              <w:r>
                <w:rPr>
                  <w:spacing w:val="1"/>
                </w:rPr>
                <w:t xml:space="preserve"> </w:t>
              </w:r>
              <w:r>
                <w:t>extractor</w:t>
              </w:r>
              <w:r>
                <w:rPr>
                  <w:spacing w:val="-2"/>
                </w:rPr>
                <w:t xml:space="preserve"> </w:t>
              </w:r>
              <w:r>
                <w:t>tool and</w:t>
              </w:r>
              <w:r>
                <w:rPr>
                  <w:spacing w:val="-3"/>
                </w:rPr>
                <w:t xml:space="preserve"> </w:t>
              </w:r>
              <w:r>
                <w:t>can</w:t>
              </w:r>
              <w:r>
                <w:rPr>
                  <w:spacing w:val="-1"/>
                </w:rPr>
                <w:t xml:space="preserve"> </w:t>
              </w:r>
              <w:r>
                <w:t>open</w:t>
              </w:r>
              <w:r>
                <w:rPr>
                  <w:spacing w:val="-2"/>
                </w:rPr>
                <w:t xml:space="preserve"> </w:t>
              </w:r>
              <w:r>
                <w:t>all</w:t>
              </w:r>
            </w:ins>
          </w:p>
          <w:p w14:paraId="19893D92" w14:textId="08897D86" w:rsidR="007D44A1" w:rsidRPr="003812B2" w:rsidRDefault="007D44A1">
            <w:pPr>
              <w:pStyle w:val="TableParagraph"/>
              <w:rPr>
                <w:ins w:id="925" w:author="Sushanth Shetty" w:date="2021-10-19T17:04:00Z"/>
                <w:color w:val="202124"/>
                <w:shd w:val="clear" w:color="auto" w:fill="FFFFFF"/>
              </w:rPr>
              <w:pPrChange w:id="926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927" w:author="Sushanth Shetty" w:date="2021-10-19T17:05:00Z">
              <w:r>
                <w:t>file</w:t>
              </w:r>
              <w:r>
                <w:rPr>
                  <w:spacing w:val="-3"/>
                </w:rPr>
                <w:t xml:space="preserve"> </w:t>
              </w:r>
              <w:r>
                <w:t>formats.</w:t>
              </w:r>
            </w:ins>
          </w:p>
        </w:tc>
      </w:tr>
      <w:tr w:rsidR="007D44A1" w:rsidRPr="00D23A42" w14:paraId="03841429" w14:textId="77777777" w:rsidTr="00E60329">
        <w:trPr>
          <w:trHeight w:val="313"/>
          <w:ins w:id="928" w:author="Sushanth Shetty" w:date="2021-10-19T17:04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D6B16" w14:textId="1DA12219" w:rsidR="007D44A1" w:rsidRPr="007D44A1" w:rsidRDefault="007D44A1">
            <w:pPr>
              <w:pStyle w:val="TableParagraph"/>
              <w:rPr>
                <w:ins w:id="929" w:author="Sushanth Shetty" w:date="2021-10-19T17:04:00Z"/>
                <w:rFonts w:eastAsia="Times New Roman"/>
                <w:b/>
                <w:bCs/>
                <w:rPrChange w:id="930" w:author="Sushanth Shetty" w:date="2021-10-19T17:08:00Z">
                  <w:rPr>
                    <w:ins w:id="931" w:author="Sushanth Shetty" w:date="2021-10-19T17:04:00Z"/>
                    <w:rFonts w:eastAsia="Times New Roman"/>
                    <w:bCs/>
                  </w:rPr>
                </w:rPrChange>
              </w:rPr>
              <w:pPrChange w:id="932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933" w:author="Sushanth Shetty" w:date="2021-10-19T17:05:00Z">
              <w:r w:rsidRPr="007D44A1">
                <w:rPr>
                  <w:b/>
                  <w:bCs/>
                  <w:rPrChange w:id="934" w:author="Sushanth Shetty" w:date="2021-10-19T17:08:00Z">
                    <w:rPr/>
                  </w:rPrChange>
                </w:rPr>
                <w:t>Beren Cloud AWS (BAWS)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82159D" w14:textId="49A5D733" w:rsidR="007D44A1" w:rsidRPr="003812B2" w:rsidRDefault="007D44A1">
            <w:pPr>
              <w:pStyle w:val="TableParagraph"/>
              <w:rPr>
                <w:ins w:id="935" w:author="Sushanth Shetty" w:date="2021-10-19T17:04:00Z"/>
                <w:color w:val="202124"/>
                <w:shd w:val="clear" w:color="auto" w:fill="FFFFFF"/>
              </w:rPr>
              <w:pPrChange w:id="936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937" w:author="Sushanth Shetty" w:date="2021-10-19T17:05:00Z">
              <w:r>
                <w:t>Cloud</w:t>
              </w:r>
              <w:r w:rsidRPr="00657235">
                <w:t xml:space="preserve"> </w:t>
              </w:r>
              <w:r>
                <w:t>environment specifically</w:t>
              </w:r>
              <w:r w:rsidRPr="00657235">
                <w:t xml:space="preserve"> </w:t>
              </w:r>
              <w:r>
                <w:t>qualified</w:t>
              </w:r>
              <w:r w:rsidRPr="00657235">
                <w:t xml:space="preserve"> </w:t>
              </w:r>
              <w:r>
                <w:t>for</w:t>
              </w:r>
              <w:r w:rsidRPr="00657235">
                <w:t xml:space="preserve"> </w:t>
              </w:r>
              <w:r>
                <w:t>hosting</w:t>
              </w:r>
              <w:r w:rsidRPr="00657235">
                <w:t xml:space="preserve"> </w:t>
              </w:r>
              <w:r>
                <w:t>Beren</w:t>
              </w:r>
              <w:r w:rsidRPr="00657235">
                <w:t xml:space="preserve"> </w:t>
              </w:r>
              <w:r>
                <w:t>SAS</w:t>
              </w:r>
              <w:r w:rsidRPr="00657235">
                <w:t xml:space="preserve"> </w:t>
              </w:r>
              <w:r>
                <w:t>Computing</w:t>
              </w:r>
              <w:r w:rsidRPr="00657235">
                <w:t xml:space="preserve"> </w:t>
              </w:r>
              <w:r>
                <w:t>system</w:t>
              </w:r>
            </w:ins>
          </w:p>
        </w:tc>
      </w:tr>
      <w:tr w:rsidR="007D44A1" w:rsidRPr="00D23A42" w14:paraId="1ADA8193" w14:textId="77777777" w:rsidTr="00E60329">
        <w:trPr>
          <w:trHeight w:val="313"/>
          <w:ins w:id="938" w:author="Sushanth Shetty" w:date="2021-10-19T17:04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D8941" w14:textId="77777777" w:rsidR="007D44A1" w:rsidRPr="007D44A1" w:rsidRDefault="007D44A1">
            <w:pPr>
              <w:pStyle w:val="TableParagraph"/>
              <w:rPr>
                <w:ins w:id="939" w:author="Sushanth Shetty" w:date="2021-10-19T17:05:00Z"/>
                <w:b/>
                <w:bCs/>
                <w:rPrChange w:id="940" w:author="Sushanth Shetty" w:date="2021-10-19T17:08:00Z">
                  <w:rPr>
                    <w:ins w:id="941" w:author="Sushanth Shetty" w:date="2021-10-19T17:05:00Z"/>
                  </w:rPr>
                </w:rPrChange>
              </w:rPr>
              <w:pPrChange w:id="942" w:author="Sushanth Shetty" w:date="2021-10-19T17:08:00Z">
                <w:pPr>
                  <w:pStyle w:val="TableParagraph"/>
                  <w:spacing w:before="148"/>
                  <w:ind w:left="107"/>
                </w:pPr>
              </w:pPrChange>
            </w:pPr>
          </w:p>
          <w:p w14:paraId="6F1C32F0" w14:textId="25C778A1" w:rsidR="007D44A1" w:rsidRPr="007D44A1" w:rsidRDefault="007D44A1">
            <w:pPr>
              <w:pStyle w:val="TableParagraph"/>
              <w:rPr>
                <w:ins w:id="943" w:author="Sushanth Shetty" w:date="2021-10-19T17:04:00Z"/>
                <w:rFonts w:eastAsia="Times New Roman"/>
                <w:b/>
                <w:bCs/>
                <w:rPrChange w:id="944" w:author="Sushanth Shetty" w:date="2021-10-19T17:08:00Z">
                  <w:rPr>
                    <w:ins w:id="945" w:author="Sushanth Shetty" w:date="2021-10-19T17:04:00Z"/>
                    <w:rFonts w:eastAsia="Times New Roman"/>
                    <w:bCs/>
                  </w:rPr>
                </w:rPrChange>
              </w:rPr>
              <w:pPrChange w:id="946" w:author="Sushanth Shetty" w:date="2021-10-19T17:08:00Z">
                <w:pPr>
                  <w:spacing w:after="0" w:line="240" w:lineRule="auto"/>
                  <w:ind w:left="0" w:firstLine="0"/>
                </w:pPr>
              </w:pPrChange>
            </w:pPr>
            <w:ins w:id="947" w:author="Sushanth Shetty" w:date="2021-10-19T17:05:00Z">
              <w:r w:rsidRPr="007D44A1">
                <w:rPr>
                  <w:b/>
                  <w:bCs/>
                  <w:rPrChange w:id="948" w:author="Sushanth Shetty" w:date="2021-10-19T17:08:00Z">
                    <w:rPr/>
                  </w:rPrChange>
                </w:rPr>
                <w:t>Private Subnet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B6F42" w14:textId="77777777" w:rsidR="007D44A1" w:rsidRDefault="007D44A1">
            <w:pPr>
              <w:pStyle w:val="TableParagraph"/>
              <w:rPr>
                <w:ins w:id="949" w:author="Sushanth Shetty" w:date="2021-10-19T17:05:00Z"/>
              </w:rPr>
              <w:pPrChange w:id="950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951" w:author="Sushanth Shetty" w:date="2021-10-19T17:05:00Z">
              <w:r>
                <w:t>Private subnets are back-end servers that do not accept</w:t>
              </w:r>
              <w:r w:rsidRPr="00657235">
                <w:t xml:space="preserve"> </w:t>
              </w:r>
              <w:r>
                <w:t>incoming</w:t>
              </w:r>
              <w:r w:rsidRPr="00657235">
                <w:t xml:space="preserve"> </w:t>
              </w:r>
              <w:r>
                <w:t>traffic</w:t>
              </w:r>
              <w:r w:rsidRPr="00657235">
                <w:t xml:space="preserve"> </w:t>
              </w:r>
              <w:r>
                <w:t>from</w:t>
              </w:r>
              <w:r w:rsidRPr="00657235">
                <w:t xml:space="preserve"> </w:t>
              </w:r>
              <w:r>
                <w:t>the</w:t>
              </w:r>
              <w:r w:rsidRPr="00657235">
                <w:t xml:space="preserve"> </w:t>
              </w:r>
              <w:r>
                <w:t>internet</w:t>
              </w:r>
              <w:r w:rsidRPr="00657235">
                <w:t xml:space="preserve"> </w:t>
              </w:r>
              <w:r>
                <w:t>and</w:t>
              </w:r>
              <w:r w:rsidRPr="00657235">
                <w:t xml:space="preserve"> </w:t>
              </w:r>
              <w:r>
                <w:t>therefore</w:t>
              </w:r>
              <w:r w:rsidRPr="00657235">
                <w:t xml:space="preserve"> </w:t>
              </w:r>
              <w:r>
                <w:t>do</w:t>
              </w:r>
              <w:r w:rsidRPr="00657235">
                <w:t xml:space="preserve"> </w:t>
              </w:r>
              <w:r>
                <w:t>not</w:t>
              </w:r>
              <w:r w:rsidRPr="00657235">
                <w:t xml:space="preserve"> </w:t>
              </w:r>
              <w:r>
                <w:t>have</w:t>
              </w:r>
            </w:ins>
          </w:p>
          <w:p w14:paraId="1C7A4CA1" w14:textId="64982EB6" w:rsidR="007D44A1" w:rsidRPr="003812B2" w:rsidRDefault="007D44A1">
            <w:pPr>
              <w:pStyle w:val="TableParagraph"/>
              <w:rPr>
                <w:ins w:id="952" w:author="Sushanth Shetty" w:date="2021-10-19T17:04:00Z"/>
                <w:color w:val="202124"/>
                <w:shd w:val="clear" w:color="auto" w:fill="FFFFFF"/>
              </w:rPr>
              <w:pPrChange w:id="953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954" w:author="Sushanth Shetty" w:date="2021-10-19T17:05:00Z">
              <w:r>
                <w:t>public IP</w:t>
              </w:r>
              <w:r w:rsidRPr="00657235">
                <w:t xml:space="preserve"> </w:t>
              </w:r>
              <w:r>
                <w:t>addresses.</w:t>
              </w:r>
            </w:ins>
          </w:p>
        </w:tc>
      </w:tr>
      <w:tr w:rsidR="007D44A1" w:rsidRPr="00D23A42" w14:paraId="678D0313" w14:textId="77777777" w:rsidTr="00E60329">
        <w:trPr>
          <w:trHeight w:val="313"/>
          <w:ins w:id="955" w:author="Sushanth Shetty" w:date="2021-10-19T17:04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9AA03" w14:textId="3D44E026" w:rsidR="007D44A1" w:rsidRPr="007D44A1" w:rsidRDefault="007D44A1">
            <w:pPr>
              <w:pStyle w:val="TableParagraph"/>
              <w:rPr>
                <w:ins w:id="956" w:author="Sushanth Shetty" w:date="2021-10-19T17:04:00Z"/>
                <w:b/>
                <w:bCs/>
                <w:rPrChange w:id="957" w:author="Sushanth Shetty" w:date="2021-10-19T17:08:00Z">
                  <w:rPr>
                    <w:ins w:id="958" w:author="Sushanth Shetty" w:date="2021-10-19T17:04:00Z"/>
                  </w:rPr>
                </w:rPrChange>
              </w:rPr>
              <w:pPrChange w:id="959" w:author="Sushanth Shetty" w:date="2021-10-19T17:08:00Z">
                <w:pPr>
                  <w:pStyle w:val="TableParagraph"/>
                  <w:spacing w:before="3"/>
                </w:pPr>
              </w:pPrChange>
            </w:pPr>
            <w:ins w:id="960" w:author="Sushanth Shetty" w:date="2021-10-19T17:05:00Z">
              <w:r w:rsidRPr="007D44A1">
                <w:rPr>
                  <w:b/>
                  <w:bCs/>
                  <w:rPrChange w:id="961" w:author="Sushanth Shetty" w:date="2021-10-19T17:08:00Z">
                    <w:rPr/>
                  </w:rPrChange>
                </w:rPr>
                <w:t>R Shiny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EC051D" w14:textId="1657D817" w:rsidR="007D44A1" w:rsidRDefault="007D44A1">
            <w:pPr>
              <w:pStyle w:val="TableParagraph"/>
              <w:rPr>
                <w:ins w:id="962" w:author="Sushanth Shetty" w:date="2021-10-19T17:04:00Z"/>
              </w:rPr>
              <w:pPrChange w:id="963" w:author="Sushanth Shetty" w:date="2021-10-19T17:07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964" w:author="Sushanth Shetty" w:date="2021-10-19T17:05:00Z">
              <w:r>
                <w:t>R</w:t>
              </w:r>
              <w:r w:rsidRPr="00657235">
                <w:t xml:space="preserve"> </w:t>
              </w:r>
              <w:r>
                <w:t>Shiny</w:t>
              </w:r>
              <w:r w:rsidRPr="00657235">
                <w:t xml:space="preserve"> </w:t>
              </w:r>
              <w:r>
                <w:t>is</w:t>
              </w:r>
              <w:r w:rsidRPr="00657235">
                <w:t xml:space="preserve"> </w:t>
              </w:r>
              <w:r>
                <w:t>a</w:t>
              </w:r>
              <w:r w:rsidRPr="00657235">
                <w:t xml:space="preserve"> </w:t>
              </w:r>
              <w:r>
                <w:t>package</w:t>
              </w:r>
              <w:r w:rsidRPr="00657235">
                <w:t xml:space="preserve"> </w:t>
              </w:r>
              <w:r>
                <w:t>of</w:t>
              </w:r>
              <w:r w:rsidRPr="00657235">
                <w:t xml:space="preserve"> </w:t>
              </w:r>
              <w:r>
                <w:t>R</w:t>
              </w:r>
              <w:r w:rsidRPr="00657235">
                <w:t xml:space="preserve"> </w:t>
              </w:r>
              <w:r>
                <w:t>language</w:t>
              </w:r>
              <w:r w:rsidRPr="00657235">
                <w:t xml:space="preserve"> </w:t>
              </w:r>
              <w:r>
                <w:t>and is</w:t>
              </w:r>
              <w:r w:rsidRPr="00657235">
                <w:t xml:space="preserve"> </w:t>
              </w:r>
              <w:r>
                <w:t>used</w:t>
              </w:r>
              <w:r w:rsidRPr="00657235">
                <w:t xml:space="preserve"> </w:t>
              </w:r>
              <w:r>
                <w:t>to build</w:t>
              </w:r>
              <w:r w:rsidRPr="00657235">
                <w:t xml:space="preserve"> </w:t>
              </w:r>
              <w:r>
                <w:t>interactive</w:t>
              </w:r>
              <w:r w:rsidRPr="00657235">
                <w:t xml:space="preserve"> </w:t>
              </w:r>
              <w:r>
                <w:t>web apps directly</w:t>
              </w:r>
              <w:r w:rsidRPr="00657235">
                <w:t xml:space="preserve"> </w:t>
              </w:r>
              <w:r>
                <w:t>from R.</w:t>
              </w:r>
            </w:ins>
          </w:p>
        </w:tc>
      </w:tr>
      <w:tr w:rsidR="007D44A1" w:rsidRPr="00D23A42" w14:paraId="41800BAA" w14:textId="77777777" w:rsidTr="00E60329">
        <w:trPr>
          <w:trHeight w:val="313"/>
          <w:ins w:id="965" w:author="Sushanth Shetty" w:date="2021-10-19T17:04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BBCC11" w14:textId="4309AC5E" w:rsidR="007D44A1" w:rsidRPr="007D44A1" w:rsidRDefault="007D44A1">
            <w:pPr>
              <w:pStyle w:val="TableParagraph"/>
              <w:rPr>
                <w:ins w:id="966" w:author="Sushanth Shetty" w:date="2021-10-19T17:04:00Z"/>
                <w:b/>
                <w:bCs/>
                <w:rPrChange w:id="967" w:author="Sushanth Shetty" w:date="2021-10-19T17:08:00Z">
                  <w:rPr>
                    <w:ins w:id="968" w:author="Sushanth Shetty" w:date="2021-10-19T17:04:00Z"/>
                  </w:rPr>
                </w:rPrChange>
              </w:rPr>
              <w:pPrChange w:id="969" w:author="Sushanth Shetty" w:date="2021-10-19T17:08:00Z">
                <w:pPr>
                  <w:pStyle w:val="TableParagraph"/>
                  <w:spacing w:before="3"/>
                </w:pPr>
              </w:pPrChange>
            </w:pPr>
            <w:ins w:id="970" w:author="Sushanth Shetty" w:date="2021-10-19T17:05:00Z">
              <w:r w:rsidRPr="007D44A1">
                <w:rPr>
                  <w:b/>
                  <w:bCs/>
                  <w:rPrChange w:id="971" w:author="Sushanth Shetty" w:date="2021-10-19T17:08:00Z">
                    <w:rPr/>
                  </w:rPrChange>
                </w:rPr>
                <w:t>RAM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06BAF" w14:textId="65266CF6" w:rsidR="007D44A1" w:rsidRDefault="007D44A1">
            <w:pPr>
              <w:pStyle w:val="TableParagraph"/>
              <w:rPr>
                <w:ins w:id="972" w:author="Sushanth Shetty" w:date="2021-10-19T17:04:00Z"/>
              </w:rPr>
              <w:pPrChange w:id="973" w:author="Sushanth Shetty" w:date="2021-10-19T17:07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974" w:author="Sushanth Shetty" w:date="2021-10-19T17:05:00Z">
              <w:r>
                <w:t>Memory or device used to store information for immediate use in</w:t>
              </w:r>
              <w:r w:rsidRPr="00657235">
                <w:t xml:space="preserve"> </w:t>
              </w:r>
              <w:r>
                <w:t>a</w:t>
              </w:r>
              <w:r w:rsidRPr="00657235">
                <w:t xml:space="preserve"> </w:t>
              </w:r>
              <w:r>
                <w:t>computer</w:t>
              </w:r>
              <w:r w:rsidRPr="00657235">
                <w:t xml:space="preserve"> </w:t>
              </w:r>
              <w:r>
                <w:t>related</w:t>
              </w:r>
              <w:r w:rsidRPr="00657235">
                <w:t xml:space="preserve"> </w:t>
              </w:r>
              <w:r>
                <w:t>hardware</w:t>
              </w:r>
              <w:r w:rsidRPr="00657235">
                <w:t xml:space="preserve"> </w:t>
              </w:r>
              <w:r>
                <w:t>and</w:t>
              </w:r>
              <w:r w:rsidRPr="00657235">
                <w:t xml:space="preserve"> </w:t>
              </w:r>
              <w:r>
                <w:t>digital</w:t>
              </w:r>
              <w:r w:rsidRPr="00657235">
                <w:t xml:space="preserve"> </w:t>
              </w:r>
              <w:r>
                <w:t>electronic</w:t>
              </w:r>
              <w:r w:rsidRPr="00657235">
                <w:t xml:space="preserve"> </w:t>
              </w:r>
              <w:r>
                <w:t>devices.</w:t>
              </w:r>
            </w:ins>
          </w:p>
        </w:tc>
      </w:tr>
      <w:tr w:rsidR="007D44A1" w:rsidRPr="00D23A42" w14:paraId="2DE3AE88" w14:textId="77777777" w:rsidTr="00E60329">
        <w:trPr>
          <w:trHeight w:val="313"/>
          <w:ins w:id="975" w:author="Sushanth Shetty" w:date="2021-10-19T17:05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5A2F1" w14:textId="0E2EF8E7" w:rsidR="007D44A1" w:rsidRPr="007D44A1" w:rsidRDefault="007D44A1">
            <w:pPr>
              <w:pStyle w:val="TableParagraph"/>
              <w:rPr>
                <w:ins w:id="976" w:author="Sushanth Shetty" w:date="2021-10-19T17:05:00Z"/>
                <w:b/>
                <w:bCs/>
                <w:rPrChange w:id="977" w:author="Sushanth Shetty" w:date="2021-10-19T17:08:00Z">
                  <w:rPr>
                    <w:ins w:id="978" w:author="Sushanth Shetty" w:date="2021-10-19T17:05:00Z"/>
                  </w:rPr>
                </w:rPrChange>
              </w:rPr>
              <w:pPrChange w:id="979" w:author="Sushanth Shetty" w:date="2021-10-19T17:08:00Z">
                <w:pPr>
                  <w:pStyle w:val="TableParagraph"/>
                  <w:spacing w:before="3"/>
                </w:pPr>
              </w:pPrChange>
            </w:pPr>
            <w:ins w:id="980" w:author="Sushanth Shetty" w:date="2021-10-19T17:05:00Z">
              <w:r w:rsidRPr="007D44A1">
                <w:rPr>
                  <w:b/>
                  <w:bCs/>
                  <w:rPrChange w:id="981" w:author="Sushanth Shetty" w:date="2021-10-19T17:08:00Z">
                    <w:rPr/>
                  </w:rPrChange>
                </w:rPr>
                <w:t>SAS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8C614" w14:textId="3B0F8019" w:rsidR="007D44A1" w:rsidRDefault="007D44A1">
            <w:pPr>
              <w:pStyle w:val="TableParagraph"/>
              <w:rPr>
                <w:ins w:id="982" w:author="Sushanth Shetty" w:date="2021-10-19T17:05:00Z"/>
              </w:rPr>
              <w:pPrChange w:id="983" w:author="Sushanth Shetty" w:date="2021-10-19T17:07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984" w:author="Sushanth Shetty" w:date="2021-10-19T17:05:00Z">
              <w:r>
                <w:t>Statistical</w:t>
              </w:r>
              <w:r w:rsidRPr="00657235">
                <w:t xml:space="preserve"> </w:t>
              </w:r>
              <w:r>
                <w:t>Analysis</w:t>
              </w:r>
              <w:r w:rsidRPr="00657235">
                <w:t xml:space="preserve"> </w:t>
              </w:r>
              <w:r>
                <w:t>System</w:t>
              </w:r>
            </w:ins>
          </w:p>
        </w:tc>
      </w:tr>
      <w:tr w:rsidR="007D44A1" w:rsidRPr="00D23A42" w14:paraId="54A7749F" w14:textId="77777777" w:rsidTr="00E60329">
        <w:trPr>
          <w:trHeight w:val="313"/>
          <w:ins w:id="985" w:author="Sushanth Shetty" w:date="2021-10-19T17:05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B52E7" w14:textId="5CB2122D" w:rsidR="007D44A1" w:rsidRPr="007D44A1" w:rsidRDefault="007D44A1">
            <w:pPr>
              <w:pStyle w:val="TableParagraph"/>
              <w:rPr>
                <w:ins w:id="986" w:author="Sushanth Shetty" w:date="2021-10-19T17:05:00Z"/>
                <w:b/>
                <w:bCs/>
                <w:rPrChange w:id="987" w:author="Sushanth Shetty" w:date="2021-10-19T17:08:00Z">
                  <w:rPr>
                    <w:ins w:id="988" w:author="Sushanth Shetty" w:date="2021-10-19T17:05:00Z"/>
                  </w:rPr>
                </w:rPrChange>
              </w:rPr>
              <w:pPrChange w:id="989" w:author="Sushanth Shetty" w:date="2021-10-19T17:08:00Z">
                <w:pPr>
                  <w:pStyle w:val="TableParagraph"/>
                  <w:spacing w:before="3"/>
                </w:pPr>
              </w:pPrChange>
            </w:pPr>
            <w:ins w:id="990" w:author="Sushanth Shetty" w:date="2021-10-19T17:05:00Z">
              <w:r w:rsidRPr="007D44A1">
                <w:rPr>
                  <w:b/>
                  <w:bCs/>
                  <w:rPrChange w:id="991" w:author="Sushanth Shetty" w:date="2021-10-19T17:08:00Z">
                    <w:rPr/>
                  </w:rPrChange>
                </w:rPr>
                <w:t>SAS Compute Server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0330C" w14:textId="77777777" w:rsidR="007D44A1" w:rsidRDefault="007D44A1">
            <w:pPr>
              <w:pStyle w:val="TableParagraph"/>
              <w:rPr>
                <w:ins w:id="992" w:author="Sushanth Shetty" w:date="2021-10-19T17:05:00Z"/>
              </w:rPr>
              <w:pPrChange w:id="993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994" w:author="Sushanth Shetty" w:date="2021-10-19T17:05:00Z">
              <w:r>
                <w:t>Enables</w:t>
              </w:r>
              <w:r w:rsidRPr="00657235">
                <w:t xml:space="preserve"> </w:t>
              </w:r>
              <w:r>
                <w:t>clients to</w:t>
              </w:r>
              <w:r w:rsidRPr="00657235">
                <w:t xml:space="preserve"> </w:t>
              </w:r>
              <w:r>
                <w:t>submit</w:t>
              </w:r>
              <w:r w:rsidRPr="00657235">
                <w:t xml:space="preserve"> </w:t>
              </w:r>
              <w:r>
                <w:t>data</w:t>
              </w:r>
              <w:r w:rsidRPr="00657235">
                <w:t xml:space="preserve"> </w:t>
              </w:r>
              <w:r>
                <w:t>set</w:t>
              </w:r>
              <w:r w:rsidRPr="00657235">
                <w:t xml:space="preserve"> </w:t>
              </w:r>
              <w:r>
                <w:t>options</w:t>
              </w:r>
              <w:r w:rsidRPr="00657235">
                <w:t xml:space="preserve"> </w:t>
              </w:r>
              <w:r>
                <w:t>in</w:t>
              </w:r>
              <w:r w:rsidRPr="00657235">
                <w:t xml:space="preserve"> </w:t>
              </w:r>
              <w:r>
                <w:t>SAS</w:t>
              </w:r>
              <w:r w:rsidRPr="00657235">
                <w:t xml:space="preserve"> </w:t>
              </w:r>
              <w:r>
                <w:t>programs and</w:t>
              </w:r>
            </w:ins>
          </w:p>
          <w:p w14:paraId="519823EF" w14:textId="09632004" w:rsidR="007D44A1" w:rsidRDefault="007D44A1">
            <w:pPr>
              <w:pStyle w:val="TableParagraph"/>
              <w:rPr>
                <w:ins w:id="995" w:author="Sushanth Shetty" w:date="2021-10-19T17:05:00Z"/>
              </w:rPr>
              <w:pPrChange w:id="996" w:author="Sushanth Shetty" w:date="2021-10-19T17:07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997" w:author="Sushanth Shetty" w:date="2021-10-19T17:05:00Z">
              <w:r>
                <w:t>stored</w:t>
              </w:r>
              <w:r w:rsidRPr="00657235">
                <w:t xml:space="preserve"> </w:t>
              </w:r>
              <w:r>
                <w:t>procedures</w:t>
              </w:r>
              <w:r w:rsidRPr="00657235">
                <w:t xml:space="preserve"> </w:t>
              </w:r>
              <w:r>
                <w:t>for processing</w:t>
              </w:r>
              <w:r w:rsidRPr="00657235">
                <w:t xml:space="preserve"> </w:t>
              </w:r>
              <w:r>
                <w:t>by</w:t>
              </w:r>
              <w:r w:rsidRPr="00657235">
                <w:t xml:space="preserve"> </w:t>
              </w:r>
              <w:r>
                <w:t>using</w:t>
              </w:r>
              <w:r w:rsidRPr="00657235">
                <w:t xml:space="preserve"> </w:t>
              </w:r>
              <w:r>
                <w:t>the</w:t>
              </w:r>
              <w:r w:rsidRPr="00657235">
                <w:t xml:space="preserve"> </w:t>
              </w:r>
              <w:r>
                <w:t>SAS</w:t>
              </w:r>
              <w:r w:rsidRPr="00657235">
                <w:t xml:space="preserve"> </w:t>
              </w:r>
              <w:r>
                <w:t>language.</w:t>
              </w:r>
            </w:ins>
          </w:p>
        </w:tc>
      </w:tr>
      <w:tr w:rsidR="007D44A1" w:rsidRPr="00D23A42" w14:paraId="7B483738" w14:textId="77777777" w:rsidTr="00E60329">
        <w:trPr>
          <w:trHeight w:val="313"/>
          <w:ins w:id="998" w:author="Sushanth Shetty" w:date="2021-10-19T17:05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31C7B6" w14:textId="3ACFE5F6" w:rsidR="007D44A1" w:rsidRPr="007D44A1" w:rsidRDefault="007D44A1">
            <w:pPr>
              <w:pStyle w:val="TableParagraph"/>
              <w:rPr>
                <w:ins w:id="999" w:author="Sushanth Shetty" w:date="2021-10-19T17:05:00Z"/>
                <w:b/>
                <w:bCs/>
                <w:rPrChange w:id="1000" w:author="Sushanth Shetty" w:date="2021-10-19T17:08:00Z">
                  <w:rPr>
                    <w:ins w:id="1001" w:author="Sushanth Shetty" w:date="2021-10-19T17:05:00Z"/>
                  </w:rPr>
                </w:rPrChange>
              </w:rPr>
              <w:pPrChange w:id="1002" w:author="Sushanth Shetty" w:date="2021-10-19T17:08:00Z">
                <w:pPr>
                  <w:pStyle w:val="TableParagraph"/>
                  <w:spacing w:before="3"/>
                </w:pPr>
              </w:pPrChange>
            </w:pPr>
            <w:ins w:id="1003" w:author="Sushanth Shetty" w:date="2021-10-19T17:05:00Z">
              <w:r w:rsidRPr="007D44A1">
                <w:rPr>
                  <w:b/>
                  <w:bCs/>
                  <w:rPrChange w:id="1004" w:author="Sushanth Shetty" w:date="2021-10-19T17:08:00Z">
                    <w:rPr/>
                  </w:rPrChange>
                </w:rPr>
                <w:t>SAS Dataset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B5E429" w14:textId="77777777" w:rsidR="007D44A1" w:rsidRDefault="007D44A1">
            <w:pPr>
              <w:pStyle w:val="TableParagraph"/>
              <w:rPr>
                <w:ins w:id="1005" w:author="Sushanth Shetty" w:date="2021-10-19T17:05:00Z"/>
              </w:rPr>
              <w:pPrChange w:id="1006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1007" w:author="Sushanth Shetty" w:date="2021-10-19T17:05:00Z">
              <w:r>
                <w:t>A</w:t>
              </w:r>
              <w:r w:rsidRPr="00657235">
                <w:t xml:space="preserve"> </w:t>
              </w:r>
              <w:r>
                <w:t>SAS</w:t>
              </w:r>
              <w:r w:rsidRPr="00657235">
                <w:t xml:space="preserve"> </w:t>
              </w:r>
              <w:r>
                <w:t>dataset</w:t>
              </w:r>
              <w:r w:rsidRPr="00657235">
                <w:t xml:space="preserve"> </w:t>
              </w:r>
              <w:r>
                <w:t>is</w:t>
              </w:r>
              <w:r w:rsidRPr="00657235">
                <w:t xml:space="preserve"> </w:t>
              </w:r>
              <w:r>
                <w:t>a</w:t>
              </w:r>
              <w:r w:rsidRPr="00657235">
                <w:t xml:space="preserve"> </w:t>
              </w:r>
              <w:r>
                <w:t>SAS</w:t>
              </w:r>
              <w:r w:rsidRPr="00657235">
                <w:t xml:space="preserve"> </w:t>
              </w:r>
              <w:r>
                <w:t>file</w:t>
              </w:r>
              <w:r w:rsidRPr="00657235">
                <w:t xml:space="preserve"> </w:t>
              </w:r>
              <w:r>
                <w:t>stored</w:t>
              </w:r>
              <w:r w:rsidRPr="00657235">
                <w:t xml:space="preserve"> </w:t>
              </w:r>
              <w:r>
                <w:t>in</w:t>
              </w:r>
              <w:r w:rsidRPr="00657235">
                <w:t xml:space="preserve"> </w:t>
              </w:r>
              <w:r>
                <w:t>a</w:t>
              </w:r>
              <w:r w:rsidRPr="00657235">
                <w:t xml:space="preserve"> </w:t>
              </w:r>
              <w:r>
                <w:t>SAS library</w:t>
              </w:r>
              <w:r w:rsidRPr="00657235">
                <w:t xml:space="preserve"> </w:t>
              </w:r>
              <w:r>
                <w:t>that</w:t>
              </w:r>
              <w:r w:rsidRPr="00657235">
                <w:t xml:space="preserve"> </w:t>
              </w:r>
              <w:r>
                <w:t>SAS</w:t>
              </w:r>
            </w:ins>
          </w:p>
          <w:p w14:paraId="0BC763B1" w14:textId="60FED1E8" w:rsidR="007D44A1" w:rsidRDefault="007D44A1">
            <w:pPr>
              <w:pStyle w:val="TableParagraph"/>
              <w:rPr>
                <w:ins w:id="1008" w:author="Sushanth Shetty" w:date="2021-10-19T17:05:00Z"/>
              </w:rPr>
              <w:pPrChange w:id="1009" w:author="Sushanth Shetty" w:date="2021-10-19T17:07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1010" w:author="Sushanth Shetty" w:date="2021-10-19T17:05:00Z">
              <w:r>
                <w:t>creates</w:t>
              </w:r>
              <w:r w:rsidRPr="00657235">
                <w:t xml:space="preserve"> </w:t>
              </w:r>
              <w:r>
                <w:t>and processes.</w:t>
              </w:r>
            </w:ins>
          </w:p>
        </w:tc>
      </w:tr>
      <w:tr w:rsidR="007D44A1" w:rsidRPr="00D23A42" w14:paraId="485998ED" w14:textId="77777777" w:rsidTr="00E60329">
        <w:trPr>
          <w:trHeight w:val="313"/>
          <w:ins w:id="1011" w:author="Sushanth Shetty" w:date="2021-10-19T17:05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B48D8" w14:textId="3BA676FB" w:rsidR="007D44A1" w:rsidRPr="007D44A1" w:rsidRDefault="007D44A1">
            <w:pPr>
              <w:pStyle w:val="TableParagraph"/>
              <w:rPr>
                <w:ins w:id="1012" w:author="Sushanth Shetty" w:date="2021-10-19T17:05:00Z"/>
                <w:b/>
                <w:bCs/>
                <w:rPrChange w:id="1013" w:author="Sushanth Shetty" w:date="2021-10-19T17:08:00Z">
                  <w:rPr>
                    <w:ins w:id="1014" w:author="Sushanth Shetty" w:date="2021-10-19T17:05:00Z"/>
                  </w:rPr>
                </w:rPrChange>
              </w:rPr>
              <w:pPrChange w:id="1015" w:author="Sushanth Shetty" w:date="2021-10-19T17:08:00Z">
                <w:pPr>
                  <w:pStyle w:val="TableParagraph"/>
                  <w:spacing w:before="3"/>
                </w:pPr>
              </w:pPrChange>
            </w:pPr>
            <w:ins w:id="1016" w:author="Sushanth Shetty" w:date="2021-10-19T17:06:00Z">
              <w:r w:rsidRPr="007D44A1">
                <w:rPr>
                  <w:b/>
                  <w:bCs/>
                  <w:rPrChange w:id="1017" w:author="Sushanth Shetty" w:date="2021-10-19T17:08:00Z">
                    <w:rPr/>
                  </w:rPrChange>
                </w:rPr>
                <w:t>SAS Enterprise Guide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F4F66" w14:textId="77777777" w:rsidR="007D44A1" w:rsidRDefault="007D44A1">
            <w:pPr>
              <w:pStyle w:val="TableParagraph"/>
              <w:rPr>
                <w:ins w:id="1018" w:author="Sushanth Shetty" w:date="2021-10-19T17:06:00Z"/>
              </w:rPr>
              <w:pPrChange w:id="1019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1020" w:author="Sushanth Shetty" w:date="2021-10-19T17:06:00Z">
              <w:r>
                <w:t>SAS Enterprise Guide is a functionality of SAS from a point and</w:t>
              </w:r>
              <w:r w:rsidRPr="00657235">
                <w:t xml:space="preserve"> </w:t>
              </w:r>
              <w:r>
                <w:t>click</w:t>
              </w:r>
              <w:r w:rsidRPr="00657235">
                <w:t xml:space="preserve"> </w:t>
              </w:r>
              <w:r>
                <w:t>windows</w:t>
              </w:r>
              <w:r w:rsidRPr="00657235">
                <w:t xml:space="preserve"> </w:t>
              </w:r>
              <w:r>
                <w:t>interface.</w:t>
              </w:r>
              <w:r w:rsidRPr="00657235">
                <w:t xml:space="preserve"> </w:t>
              </w:r>
              <w:r>
                <w:t>It’s</w:t>
              </w:r>
              <w:r w:rsidRPr="00657235">
                <w:t xml:space="preserve"> </w:t>
              </w:r>
              <w:r>
                <w:t>an</w:t>
              </w:r>
              <w:r w:rsidRPr="00657235">
                <w:t xml:space="preserve"> </w:t>
              </w:r>
              <w:r>
                <w:t>easy-to-use</w:t>
              </w:r>
              <w:r w:rsidRPr="00657235">
                <w:t xml:space="preserve"> </w:t>
              </w:r>
              <w:r>
                <w:t>menu</w:t>
              </w:r>
              <w:r w:rsidRPr="00657235">
                <w:t xml:space="preserve"> </w:t>
              </w:r>
              <w:r>
                <w:t>and</w:t>
              </w:r>
              <w:r w:rsidRPr="00657235">
                <w:t xml:space="preserve"> </w:t>
              </w:r>
              <w:r>
                <w:t>wizard</w:t>
              </w:r>
            </w:ins>
          </w:p>
          <w:p w14:paraId="40A656B8" w14:textId="3E06028D" w:rsidR="007D44A1" w:rsidRDefault="007D44A1">
            <w:pPr>
              <w:pStyle w:val="TableParagraph"/>
              <w:rPr>
                <w:ins w:id="1021" w:author="Sushanth Shetty" w:date="2021-10-19T17:05:00Z"/>
              </w:rPr>
              <w:pPrChange w:id="1022" w:author="Sushanth Shetty" w:date="2021-10-19T17:07:00Z">
                <w:pPr>
                  <w:pStyle w:val="TableParagraph"/>
                  <w:spacing w:before="7"/>
                  <w:ind w:left="108" w:right="359"/>
                </w:pPr>
              </w:pPrChange>
            </w:pPr>
            <w:ins w:id="1023" w:author="Sushanth Shetty" w:date="2021-10-19T17:06:00Z">
              <w:r>
                <w:t>driven</w:t>
              </w:r>
              <w:r w:rsidRPr="00657235">
                <w:t xml:space="preserve"> </w:t>
              </w:r>
              <w:r>
                <w:t>tool</w:t>
              </w:r>
              <w:r w:rsidRPr="00657235">
                <w:t xml:space="preserve"> </w:t>
              </w:r>
              <w:r>
                <w:t>for analyzing</w:t>
              </w:r>
              <w:r w:rsidRPr="00657235">
                <w:t xml:space="preserve"> </w:t>
              </w:r>
              <w:r>
                <w:t>data</w:t>
              </w:r>
              <w:r w:rsidRPr="00657235">
                <w:t xml:space="preserve"> </w:t>
              </w:r>
              <w:r>
                <w:t>and</w:t>
              </w:r>
              <w:r w:rsidRPr="00657235">
                <w:t xml:space="preserve"> </w:t>
              </w:r>
              <w:r>
                <w:t>sharing</w:t>
              </w:r>
              <w:r w:rsidRPr="00657235">
                <w:t xml:space="preserve"> </w:t>
              </w:r>
              <w:r>
                <w:t>results.</w:t>
              </w:r>
            </w:ins>
          </w:p>
        </w:tc>
      </w:tr>
    </w:tbl>
    <w:p w14:paraId="4C43CE5A" w14:textId="46B61D49" w:rsidR="007D44A1" w:rsidDel="00C37B90" w:rsidRDefault="007D44A1" w:rsidP="005A6A8B">
      <w:pPr>
        <w:spacing w:after="0" w:line="259" w:lineRule="auto"/>
        <w:ind w:left="0" w:firstLine="0"/>
        <w:rPr>
          <w:del w:id="1024" w:author="Sushanth Shetty" w:date="2021-10-19T17:06:00Z"/>
        </w:rPr>
      </w:pPr>
    </w:p>
    <w:p w14:paraId="538E5EF9" w14:textId="77777777" w:rsidR="00C37B90" w:rsidRDefault="00C37B90" w:rsidP="005A6A8B">
      <w:pPr>
        <w:spacing w:after="0" w:line="259" w:lineRule="auto"/>
        <w:ind w:left="0" w:firstLine="0"/>
        <w:rPr>
          <w:ins w:id="1025" w:author="Sushanth Shetty" w:date="2021-10-19T18:02:00Z"/>
        </w:rPr>
      </w:pPr>
    </w:p>
    <w:p w14:paraId="36BCFF2A" w14:textId="77777777" w:rsidR="007D44A1" w:rsidRDefault="007D44A1" w:rsidP="005A6A8B">
      <w:pPr>
        <w:spacing w:after="0" w:line="259" w:lineRule="auto"/>
        <w:ind w:left="0" w:firstLine="0"/>
        <w:rPr>
          <w:ins w:id="1026" w:author="Sushanth Shetty" w:date="2021-10-19T17:06:00Z"/>
        </w:rPr>
      </w:pPr>
    </w:p>
    <w:p w14:paraId="50B2C735" w14:textId="727AD967" w:rsidR="009F0532" w:rsidRDefault="009F0532" w:rsidP="005A6A8B">
      <w:pPr>
        <w:spacing w:after="0" w:line="259" w:lineRule="auto"/>
        <w:ind w:left="0" w:firstLine="0"/>
        <w:rPr>
          <w:ins w:id="1027" w:author="Sushanth Shetty" w:date="2021-10-19T17:19:00Z"/>
        </w:rPr>
      </w:pPr>
    </w:p>
    <w:p w14:paraId="6DF32A18" w14:textId="77777777" w:rsidR="005A719D" w:rsidRDefault="005A719D" w:rsidP="005A6A8B">
      <w:pPr>
        <w:spacing w:after="0" w:line="259" w:lineRule="auto"/>
        <w:ind w:left="0" w:firstLine="0"/>
        <w:rPr>
          <w:ins w:id="1028" w:author="Sushanth Shetty" w:date="2021-10-19T17:06:00Z"/>
        </w:rPr>
      </w:pPr>
    </w:p>
    <w:tbl>
      <w:tblPr>
        <w:tblW w:w="10207" w:type="dxa"/>
        <w:tblInd w:w="-436" w:type="dxa"/>
        <w:tblLook w:val="04A0" w:firstRow="1" w:lastRow="0" w:firstColumn="1" w:lastColumn="0" w:noHBand="0" w:noVBand="1"/>
      </w:tblPr>
      <w:tblGrid>
        <w:gridCol w:w="3269"/>
        <w:gridCol w:w="6938"/>
      </w:tblGrid>
      <w:tr w:rsidR="007D44A1" w:rsidRPr="00097815" w14:paraId="560A75B7" w14:textId="77777777" w:rsidTr="00E60329">
        <w:trPr>
          <w:trHeight w:val="313"/>
          <w:ins w:id="1029" w:author="Sushanth Shetty" w:date="2021-10-19T17:06:00Z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6ABD73DF" w14:textId="77777777" w:rsidR="007D44A1" w:rsidRPr="00097815" w:rsidRDefault="007D44A1" w:rsidP="00E60329">
            <w:pPr>
              <w:spacing w:after="0" w:line="240" w:lineRule="auto"/>
              <w:ind w:left="0" w:firstLine="0"/>
              <w:rPr>
                <w:ins w:id="1030" w:author="Sushanth Shetty" w:date="2021-10-19T17:06:00Z"/>
                <w:rFonts w:eastAsia="Times New Roman"/>
                <w:b/>
                <w:bCs/>
              </w:rPr>
            </w:pPr>
            <w:ins w:id="1031" w:author="Sushanth Shetty" w:date="2021-10-19T17:06:00Z">
              <w:r w:rsidRPr="00097815">
                <w:rPr>
                  <w:rFonts w:eastAsia="Times New Roman"/>
                  <w:b/>
                  <w:bCs/>
                </w:rPr>
                <w:t>Terms</w:t>
              </w:r>
            </w:ins>
          </w:p>
        </w:tc>
        <w:tc>
          <w:tcPr>
            <w:tcW w:w="6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011321F5" w14:textId="77777777" w:rsidR="007D44A1" w:rsidRPr="00097815" w:rsidRDefault="007D44A1" w:rsidP="00E60329">
            <w:pPr>
              <w:spacing w:after="0" w:line="240" w:lineRule="auto"/>
              <w:ind w:left="0" w:firstLine="0"/>
              <w:rPr>
                <w:ins w:id="1032" w:author="Sushanth Shetty" w:date="2021-10-19T17:06:00Z"/>
                <w:rFonts w:eastAsia="Times New Roman"/>
                <w:b/>
                <w:bCs/>
              </w:rPr>
            </w:pPr>
            <w:ins w:id="1033" w:author="Sushanth Shetty" w:date="2021-10-19T17:06:00Z">
              <w:r w:rsidRPr="00097815">
                <w:rPr>
                  <w:rFonts w:eastAsia="Times New Roman"/>
                  <w:b/>
                  <w:bCs/>
                </w:rPr>
                <w:t xml:space="preserve">Definition </w:t>
              </w:r>
            </w:ins>
          </w:p>
        </w:tc>
      </w:tr>
      <w:tr w:rsidR="007D44A1" w:rsidRPr="00097815" w14:paraId="16CA6880" w14:textId="77777777" w:rsidTr="00E60329">
        <w:trPr>
          <w:trHeight w:val="460"/>
          <w:ins w:id="1034" w:author="Sushanth Shetty" w:date="2021-10-19T17:06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9D827" w14:textId="77777777" w:rsidR="007D44A1" w:rsidRDefault="007D44A1" w:rsidP="007D44A1">
            <w:pPr>
              <w:pStyle w:val="TableParagraph"/>
              <w:spacing w:before="148"/>
              <w:ind w:left="107"/>
              <w:rPr>
                <w:ins w:id="1035" w:author="Sushanth Shetty" w:date="2021-10-19T17:07:00Z"/>
                <w:rFonts w:ascii="Arial"/>
                <w:b/>
              </w:rPr>
            </w:pPr>
            <w:ins w:id="1036" w:author="Sushanth Shetty" w:date="2021-10-19T17:07:00Z">
              <w:r>
                <w:rPr>
                  <w:rFonts w:ascii="Arial"/>
                  <w:b/>
                </w:rPr>
                <w:t>SAS</w:t>
              </w:r>
            </w:ins>
          </w:p>
          <w:p w14:paraId="6A52D2C8" w14:textId="33565491" w:rsidR="007D44A1" w:rsidRPr="00E60329" w:rsidRDefault="007D44A1" w:rsidP="007D44A1">
            <w:pPr>
              <w:rPr>
                <w:ins w:id="1037" w:author="Sushanth Shetty" w:date="2021-10-19T17:06:00Z"/>
                <w:rFonts w:eastAsia="Times New Roman"/>
              </w:rPr>
            </w:pPr>
            <w:ins w:id="1038" w:author="Sushanth Shetty" w:date="2021-10-19T17:07:00Z">
              <w:r>
                <w:rPr>
                  <w:b/>
                </w:rPr>
                <w:t>Metadata/Spawner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71705" w14:textId="77777777" w:rsidR="007D44A1" w:rsidRDefault="007D44A1">
            <w:pPr>
              <w:pStyle w:val="TableParagraph"/>
              <w:rPr>
                <w:ins w:id="1039" w:author="Sushanth Shetty" w:date="2021-10-19T17:07:00Z"/>
              </w:rPr>
              <w:pPrChange w:id="1040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1041" w:author="Sushanth Shetty" w:date="2021-10-19T17:07:00Z">
              <w:r>
                <w:t>Program</w:t>
              </w:r>
              <w:r w:rsidRPr="00657235">
                <w:t xml:space="preserve"> </w:t>
              </w:r>
              <w:r>
                <w:t>to</w:t>
              </w:r>
              <w:r w:rsidRPr="00657235">
                <w:t xml:space="preserve"> </w:t>
              </w:r>
              <w:r>
                <w:t>run SAS</w:t>
              </w:r>
              <w:r w:rsidRPr="00657235">
                <w:t xml:space="preserve"> </w:t>
              </w:r>
              <w:r>
                <w:t>Workspace servers</w:t>
              </w:r>
              <w:r w:rsidRPr="00657235">
                <w:t xml:space="preserve"> </w:t>
              </w:r>
              <w:r>
                <w:t>and</w:t>
              </w:r>
              <w:r w:rsidRPr="00657235">
                <w:t xml:space="preserve"> </w:t>
              </w:r>
              <w:r>
                <w:t>SAS stored</w:t>
              </w:r>
            </w:ins>
          </w:p>
          <w:p w14:paraId="27F5ABBE" w14:textId="4F3AD436" w:rsidR="007D44A1" w:rsidRPr="00097815" w:rsidRDefault="007D44A1">
            <w:pPr>
              <w:pStyle w:val="TableParagraph"/>
              <w:rPr>
                <w:ins w:id="1042" w:author="Sushanth Shetty" w:date="2021-10-19T17:06:00Z"/>
                <w:rFonts w:eastAsia="Times New Roman"/>
              </w:rPr>
              <w:pPrChange w:id="1043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1044" w:author="Sushanth Shetty" w:date="2021-10-19T17:07:00Z">
              <w:r>
                <w:t>process</w:t>
              </w:r>
              <w:r w:rsidRPr="00657235">
                <w:t xml:space="preserve"> </w:t>
              </w:r>
              <w:r>
                <w:t>servers.</w:t>
              </w:r>
            </w:ins>
          </w:p>
        </w:tc>
      </w:tr>
      <w:tr w:rsidR="007D44A1" w:rsidRPr="00097815" w14:paraId="55020600" w14:textId="77777777" w:rsidTr="00E60329">
        <w:trPr>
          <w:trHeight w:val="313"/>
          <w:ins w:id="1045" w:author="Sushanth Shetty" w:date="2021-10-19T17:06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EBFAB4" w14:textId="77777777" w:rsidR="007D44A1" w:rsidRPr="00657235" w:rsidRDefault="007D44A1" w:rsidP="007D44A1">
            <w:pPr>
              <w:pStyle w:val="TableParagraph"/>
              <w:spacing w:before="148"/>
              <w:ind w:left="107"/>
              <w:rPr>
                <w:ins w:id="1046" w:author="Sushanth Shetty" w:date="2021-10-19T17:07:00Z"/>
                <w:rFonts w:ascii="Arial"/>
                <w:b/>
              </w:rPr>
            </w:pPr>
          </w:p>
          <w:p w14:paraId="6E17AD1F" w14:textId="5DFD921F" w:rsidR="007D44A1" w:rsidRPr="00097815" w:rsidRDefault="007D44A1" w:rsidP="007D44A1">
            <w:pPr>
              <w:spacing w:after="0" w:line="240" w:lineRule="auto"/>
              <w:ind w:left="0" w:firstLine="0"/>
              <w:rPr>
                <w:ins w:id="1047" w:author="Sushanth Shetty" w:date="2021-10-19T17:06:00Z"/>
                <w:rFonts w:eastAsia="Times New Roman"/>
                <w:b/>
                <w:bCs/>
              </w:rPr>
            </w:pPr>
            <w:ins w:id="1048" w:author="Sushanth Shetty" w:date="2021-10-19T17:07:00Z">
              <w:r>
                <w:rPr>
                  <w:b/>
                </w:rPr>
                <w:t>SAS</w:t>
              </w:r>
              <w:r w:rsidRPr="00657235">
                <w:rPr>
                  <w:b/>
                </w:rPr>
                <w:t xml:space="preserve"> </w:t>
              </w:r>
              <w:r>
                <w:rPr>
                  <w:b/>
                </w:rPr>
                <w:t>Studio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B9B15" w14:textId="77777777" w:rsidR="007D44A1" w:rsidRDefault="007D44A1">
            <w:pPr>
              <w:pStyle w:val="TableParagraph"/>
              <w:rPr>
                <w:ins w:id="1049" w:author="Sushanth Shetty" w:date="2021-10-19T17:07:00Z"/>
              </w:rPr>
              <w:pPrChange w:id="1050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1051" w:author="Sushanth Shetty" w:date="2021-10-19T17:07:00Z">
              <w:r>
                <w:t>SAS studio is a web browser-based interface for SAS</w:t>
              </w:r>
              <w:r w:rsidRPr="00657235">
                <w:t xml:space="preserve"> </w:t>
              </w:r>
              <w:r>
                <w:t>programmers</w:t>
              </w:r>
              <w:r w:rsidRPr="00657235">
                <w:t xml:space="preserve"> </w:t>
              </w:r>
              <w:r>
                <w:t>that</w:t>
              </w:r>
              <w:r w:rsidRPr="00657235">
                <w:t xml:space="preserve"> </w:t>
              </w:r>
              <w:r>
                <w:t>also</w:t>
              </w:r>
              <w:r w:rsidRPr="00657235">
                <w:t xml:space="preserve"> </w:t>
              </w:r>
              <w:r>
                <w:t>suits</w:t>
              </w:r>
              <w:r w:rsidRPr="00657235">
                <w:t xml:space="preserve"> </w:t>
              </w:r>
              <w:r>
                <w:t>the</w:t>
              </w:r>
              <w:r w:rsidRPr="00657235">
                <w:t xml:space="preserve"> </w:t>
              </w:r>
              <w:r>
                <w:t>needs</w:t>
              </w:r>
              <w:r w:rsidRPr="00657235">
                <w:t xml:space="preserve"> </w:t>
              </w:r>
              <w:r>
                <w:t>of novice</w:t>
              </w:r>
              <w:r w:rsidRPr="00657235">
                <w:t xml:space="preserve"> </w:t>
              </w:r>
              <w:r>
                <w:t>users</w:t>
              </w:r>
              <w:r w:rsidRPr="00657235">
                <w:t xml:space="preserve"> </w:t>
              </w:r>
              <w:r>
                <w:t>by</w:t>
              </w:r>
            </w:ins>
          </w:p>
          <w:p w14:paraId="09F9F393" w14:textId="7AD95D13" w:rsidR="007D44A1" w:rsidRPr="00097815" w:rsidRDefault="007D44A1">
            <w:pPr>
              <w:pStyle w:val="TableParagraph"/>
              <w:rPr>
                <w:ins w:id="1052" w:author="Sushanth Shetty" w:date="2021-10-19T17:06:00Z"/>
                <w:rFonts w:eastAsia="Times New Roman"/>
              </w:rPr>
              <w:pPrChange w:id="1053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1054" w:author="Sushanth Shetty" w:date="2021-10-19T17:07:00Z">
              <w:r>
                <w:t>providing</w:t>
              </w:r>
              <w:r w:rsidRPr="00657235">
                <w:t xml:space="preserve"> </w:t>
              </w:r>
              <w:r>
                <w:t>an</w:t>
              </w:r>
              <w:r w:rsidRPr="00657235">
                <w:t xml:space="preserve"> </w:t>
              </w:r>
              <w:r>
                <w:t>assistive</w:t>
              </w:r>
              <w:r w:rsidRPr="00657235">
                <w:t xml:space="preserve"> </w:t>
              </w:r>
              <w:r>
                <w:t>framework</w:t>
              </w:r>
            </w:ins>
          </w:p>
        </w:tc>
      </w:tr>
      <w:tr w:rsidR="007D44A1" w:rsidRPr="00D23A42" w14:paraId="7F7F4E28" w14:textId="77777777" w:rsidTr="00E60329">
        <w:trPr>
          <w:trHeight w:val="313"/>
          <w:ins w:id="1055" w:author="Sushanth Shetty" w:date="2021-10-19T17:06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AE386" w14:textId="7FD4AA0B" w:rsidR="007D44A1" w:rsidRPr="00D23A42" w:rsidRDefault="007D44A1" w:rsidP="007D44A1">
            <w:pPr>
              <w:spacing w:after="0" w:line="240" w:lineRule="auto"/>
              <w:ind w:left="0" w:firstLine="0"/>
              <w:rPr>
                <w:ins w:id="1056" w:author="Sushanth Shetty" w:date="2021-10-19T17:06:00Z"/>
                <w:rFonts w:eastAsia="Times New Roman"/>
                <w:b/>
                <w:bCs/>
              </w:rPr>
            </w:pPr>
            <w:ins w:id="1057" w:author="Sushanth Shetty" w:date="2021-10-19T17:07:00Z">
              <w:r>
                <w:rPr>
                  <w:b/>
                </w:rPr>
                <w:t>SAS Universal</w:t>
              </w:r>
              <w:r w:rsidRPr="00657235">
                <w:rPr>
                  <w:b/>
                </w:rPr>
                <w:t xml:space="preserve"> </w:t>
              </w:r>
              <w:r>
                <w:rPr>
                  <w:b/>
                </w:rPr>
                <w:t>Viewer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C69D9" w14:textId="77777777" w:rsidR="007D44A1" w:rsidRDefault="007D44A1">
            <w:pPr>
              <w:pStyle w:val="TableParagraph"/>
              <w:rPr>
                <w:ins w:id="1058" w:author="Sushanth Shetty" w:date="2021-10-19T17:07:00Z"/>
              </w:rPr>
              <w:pPrChange w:id="1059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1060" w:author="Sushanth Shetty" w:date="2021-10-19T17:07:00Z">
              <w:r>
                <w:t>The SAS Universal Viewer is a replacement for the SAS System</w:t>
              </w:r>
              <w:r w:rsidRPr="00657235">
                <w:t xml:space="preserve"> </w:t>
              </w:r>
              <w:r>
                <w:t>Viewer</w:t>
              </w:r>
              <w:r w:rsidRPr="00657235">
                <w:t xml:space="preserve"> </w:t>
              </w:r>
              <w:r>
                <w:t>and</w:t>
              </w:r>
              <w:r w:rsidRPr="00657235">
                <w:t xml:space="preserve"> </w:t>
              </w:r>
              <w:r>
                <w:t>is</w:t>
              </w:r>
              <w:r w:rsidRPr="00657235">
                <w:t xml:space="preserve"> </w:t>
              </w:r>
              <w:r>
                <w:t>an</w:t>
              </w:r>
              <w:r w:rsidRPr="00657235">
                <w:t xml:space="preserve"> </w:t>
              </w:r>
              <w:r>
                <w:t>application</w:t>
              </w:r>
              <w:r w:rsidRPr="00657235">
                <w:t xml:space="preserve"> </w:t>
              </w:r>
              <w:r>
                <w:t>for</w:t>
              </w:r>
              <w:r w:rsidRPr="00657235">
                <w:t xml:space="preserve"> </w:t>
              </w:r>
              <w:r>
                <w:t>windows environment</w:t>
              </w:r>
              <w:r w:rsidRPr="00657235">
                <w:t xml:space="preserve"> </w:t>
              </w:r>
              <w:r>
                <w:t>to</w:t>
              </w:r>
              <w:r w:rsidRPr="00657235">
                <w:t xml:space="preserve"> </w:t>
              </w:r>
              <w:r>
                <w:t>view</w:t>
              </w:r>
            </w:ins>
          </w:p>
          <w:p w14:paraId="06E7A3B0" w14:textId="51C57B6E" w:rsidR="007D44A1" w:rsidRPr="00D23A42" w:rsidRDefault="007D44A1">
            <w:pPr>
              <w:pStyle w:val="TableParagraph"/>
              <w:rPr>
                <w:ins w:id="1061" w:author="Sushanth Shetty" w:date="2021-10-19T17:06:00Z"/>
                <w:rFonts w:eastAsia="Times New Roman"/>
              </w:rPr>
              <w:pPrChange w:id="1062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1063" w:author="Sushanth Shetty" w:date="2021-10-19T17:07:00Z">
              <w:r>
                <w:t>SAS</w:t>
              </w:r>
              <w:r w:rsidRPr="00657235">
                <w:t xml:space="preserve"> </w:t>
              </w:r>
              <w:r>
                <w:t>data</w:t>
              </w:r>
              <w:r w:rsidRPr="00657235">
                <w:t xml:space="preserve"> </w:t>
              </w:r>
              <w:r>
                <w:t>sets</w:t>
              </w:r>
              <w:r w:rsidRPr="00657235">
                <w:t xml:space="preserve"> </w:t>
              </w:r>
              <w:r>
                <w:t>and</w:t>
              </w:r>
              <w:r w:rsidRPr="00657235">
                <w:t xml:space="preserve"> </w:t>
              </w:r>
              <w:r>
                <w:t>other</w:t>
              </w:r>
              <w:r w:rsidRPr="00657235">
                <w:t xml:space="preserve"> </w:t>
              </w:r>
              <w:r>
                <w:t>simple</w:t>
              </w:r>
              <w:r w:rsidRPr="00657235">
                <w:t xml:space="preserve"> </w:t>
              </w:r>
              <w:r>
                <w:t>text-based</w:t>
              </w:r>
              <w:r w:rsidRPr="00657235">
                <w:t xml:space="preserve"> </w:t>
              </w:r>
              <w:r>
                <w:t>files.</w:t>
              </w:r>
            </w:ins>
          </w:p>
        </w:tc>
      </w:tr>
      <w:tr w:rsidR="007D44A1" w:rsidRPr="00D23A42" w14:paraId="02DEC277" w14:textId="77777777" w:rsidTr="00E60329">
        <w:trPr>
          <w:trHeight w:val="313"/>
          <w:ins w:id="1064" w:author="Sushanth Shetty" w:date="2021-10-19T17:06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8CEAA3" w14:textId="201CFD62" w:rsidR="007D44A1" w:rsidRPr="00D23A42" w:rsidRDefault="007D44A1" w:rsidP="007D44A1">
            <w:pPr>
              <w:spacing w:after="0" w:line="240" w:lineRule="auto"/>
              <w:ind w:left="0" w:firstLine="0"/>
              <w:rPr>
                <w:ins w:id="1065" w:author="Sushanth Shetty" w:date="2021-10-19T17:06:00Z"/>
                <w:rFonts w:eastAsia="Times New Roman"/>
                <w:b/>
                <w:bCs/>
              </w:rPr>
            </w:pPr>
            <w:ins w:id="1066" w:author="Sushanth Shetty" w:date="2021-10-19T17:07:00Z">
              <w:r>
                <w:rPr>
                  <w:b/>
                </w:rPr>
                <w:t>SSD (Solid State</w:t>
              </w:r>
              <w:r w:rsidRPr="00657235">
                <w:rPr>
                  <w:b/>
                </w:rPr>
                <w:t xml:space="preserve"> </w:t>
              </w:r>
              <w:r>
                <w:rPr>
                  <w:b/>
                </w:rPr>
                <w:t>Drive)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316AF3" w14:textId="77777777" w:rsidR="007D44A1" w:rsidRDefault="007D44A1">
            <w:pPr>
              <w:pStyle w:val="TableParagraph"/>
              <w:rPr>
                <w:ins w:id="1067" w:author="Sushanth Shetty" w:date="2021-10-19T17:07:00Z"/>
              </w:rPr>
              <w:pPrChange w:id="1068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1069" w:author="Sushanth Shetty" w:date="2021-10-19T17:07:00Z">
              <w:r>
                <w:t>A</w:t>
              </w:r>
              <w:r w:rsidRPr="00657235">
                <w:t xml:space="preserve"> </w:t>
              </w:r>
              <w:r>
                <w:t>solid-state</w:t>
              </w:r>
              <w:r w:rsidRPr="00657235">
                <w:t xml:space="preserve"> </w:t>
              </w:r>
              <w:r>
                <w:t>drive</w:t>
              </w:r>
              <w:r w:rsidRPr="00657235">
                <w:t xml:space="preserve"> </w:t>
              </w:r>
              <w:r>
                <w:t>is</w:t>
              </w:r>
              <w:r w:rsidRPr="00657235">
                <w:t xml:space="preserve"> </w:t>
              </w:r>
              <w:r>
                <w:t>a</w:t>
              </w:r>
              <w:r w:rsidRPr="00657235">
                <w:t xml:space="preserve"> </w:t>
              </w:r>
              <w:r>
                <w:t>solid-state</w:t>
              </w:r>
              <w:r w:rsidRPr="00657235">
                <w:t xml:space="preserve"> </w:t>
              </w:r>
              <w:r>
                <w:t>storage</w:t>
              </w:r>
              <w:r w:rsidRPr="00657235">
                <w:t xml:space="preserve"> </w:t>
              </w:r>
              <w:r>
                <w:t>device</w:t>
              </w:r>
              <w:r w:rsidRPr="00657235">
                <w:t xml:space="preserve"> </w:t>
              </w:r>
              <w:r>
                <w:t>that uses</w:t>
              </w:r>
            </w:ins>
          </w:p>
          <w:p w14:paraId="2BDAC5B0" w14:textId="69E0B7A7" w:rsidR="007D44A1" w:rsidRPr="00D23A42" w:rsidRDefault="007D44A1">
            <w:pPr>
              <w:pStyle w:val="TableParagraph"/>
              <w:rPr>
                <w:ins w:id="1070" w:author="Sushanth Shetty" w:date="2021-10-19T17:06:00Z"/>
                <w:rFonts w:eastAsia="Times New Roman"/>
              </w:rPr>
            </w:pPr>
            <w:ins w:id="1071" w:author="Sushanth Shetty" w:date="2021-10-19T17:07:00Z">
              <w:r>
                <w:t>integrated</w:t>
              </w:r>
              <w:r w:rsidRPr="00657235">
                <w:t xml:space="preserve"> </w:t>
              </w:r>
              <w:r>
                <w:t>circuit</w:t>
              </w:r>
              <w:r w:rsidRPr="00657235">
                <w:t xml:space="preserve"> </w:t>
              </w:r>
              <w:r>
                <w:t>assemblies</w:t>
              </w:r>
              <w:r w:rsidRPr="00657235">
                <w:t xml:space="preserve"> </w:t>
              </w:r>
              <w:r>
                <w:t>to</w:t>
              </w:r>
              <w:r w:rsidRPr="00657235">
                <w:t xml:space="preserve"> </w:t>
              </w:r>
              <w:r>
                <w:t>store</w:t>
              </w:r>
              <w:r w:rsidRPr="00657235">
                <w:t xml:space="preserve"> </w:t>
              </w:r>
              <w:r>
                <w:t>data</w:t>
              </w:r>
              <w:r w:rsidRPr="00657235">
                <w:t xml:space="preserve"> </w:t>
              </w:r>
              <w:r>
                <w:t>persistently, using</w:t>
              </w:r>
              <w:r w:rsidRPr="00657235">
                <w:t xml:space="preserve"> </w:t>
              </w:r>
              <w:r>
                <w:t>flash</w:t>
              </w:r>
              <w:r w:rsidRPr="00657235">
                <w:t xml:space="preserve"> </w:t>
              </w:r>
              <w:r>
                <w:t>memory</w:t>
              </w:r>
              <w:r w:rsidRPr="00657235">
                <w:t xml:space="preserve"> </w:t>
              </w:r>
              <w:r>
                <w:t>and</w:t>
              </w:r>
              <w:r w:rsidRPr="00657235">
                <w:t xml:space="preserve"> </w:t>
              </w:r>
              <w:r>
                <w:t>functioning</w:t>
              </w:r>
              <w:r w:rsidRPr="00657235">
                <w:t xml:space="preserve"> </w:t>
              </w:r>
              <w:r>
                <w:t>as</w:t>
              </w:r>
              <w:r w:rsidRPr="00657235">
                <w:t xml:space="preserve"> </w:t>
              </w:r>
              <w:r>
                <w:t>a</w:t>
              </w:r>
              <w:r w:rsidRPr="00657235">
                <w:t xml:space="preserve"> </w:t>
              </w:r>
              <w:r>
                <w:t>secondary</w:t>
              </w:r>
              <w:r w:rsidRPr="00657235">
                <w:t xml:space="preserve"> </w:t>
              </w:r>
              <w:r>
                <w:t>storage.</w:t>
              </w:r>
            </w:ins>
          </w:p>
        </w:tc>
      </w:tr>
      <w:tr w:rsidR="007D44A1" w:rsidRPr="00D23A42" w14:paraId="23E30281" w14:textId="77777777" w:rsidTr="00E60329">
        <w:trPr>
          <w:trHeight w:val="313"/>
          <w:ins w:id="1072" w:author="Sushanth Shetty" w:date="2021-10-19T17:06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6F452" w14:textId="6CF27787" w:rsidR="007D44A1" w:rsidRPr="00D23A42" w:rsidRDefault="007D44A1" w:rsidP="007D44A1">
            <w:pPr>
              <w:spacing w:after="0" w:line="240" w:lineRule="auto"/>
              <w:ind w:left="0" w:firstLine="0"/>
              <w:rPr>
                <w:ins w:id="1073" w:author="Sushanth Shetty" w:date="2021-10-19T17:06:00Z"/>
                <w:rFonts w:eastAsia="Times New Roman"/>
                <w:b/>
                <w:bCs/>
              </w:rPr>
            </w:pPr>
            <w:ins w:id="1074" w:author="Sushanth Shetty" w:date="2021-10-19T17:07:00Z">
              <w:r>
                <w:rPr>
                  <w:b/>
                </w:rPr>
                <w:t>Subnet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E0F9FB" w14:textId="2CE06B88" w:rsidR="007D44A1" w:rsidRPr="00D23A42" w:rsidRDefault="007D44A1">
            <w:pPr>
              <w:pStyle w:val="TableParagraph"/>
              <w:rPr>
                <w:ins w:id="1075" w:author="Sushanth Shetty" w:date="2021-10-19T17:06:00Z"/>
              </w:rPr>
            </w:pPr>
            <w:ins w:id="1076" w:author="Sushanth Shetty" w:date="2021-10-19T17:07:00Z">
              <w:r>
                <w:t>A</w:t>
              </w:r>
              <w:r w:rsidRPr="00657235">
                <w:t xml:space="preserve"> </w:t>
              </w:r>
              <w:r>
                <w:t>part</w:t>
              </w:r>
              <w:r w:rsidRPr="00657235">
                <w:t xml:space="preserve"> </w:t>
              </w:r>
              <w:r>
                <w:t>of</w:t>
              </w:r>
              <w:r w:rsidRPr="00657235">
                <w:t xml:space="preserve"> </w:t>
              </w:r>
              <w:r>
                <w:t>the</w:t>
              </w:r>
              <w:r w:rsidRPr="00657235">
                <w:t xml:space="preserve"> </w:t>
              </w:r>
              <w:r>
                <w:t>larger</w:t>
              </w:r>
              <w:r w:rsidRPr="00657235">
                <w:t xml:space="preserve"> </w:t>
              </w:r>
              <w:r>
                <w:t>network</w:t>
              </w:r>
            </w:ins>
          </w:p>
        </w:tc>
      </w:tr>
      <w:tr w:rsidR="007D44A1" w:rsidRPr="00D23A42" w14:paraId="15161C93" w14:textId="77777777" w:rsidTr="00E60329">
        <w:trPr>
          <w:trHeight w:val="313"/>
          <w:ins w:id="1077" w:author="Sushanth Shetty" w:date="2021-10-19T17:06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E3CD21" w14:textId="01401003" w:rsidR="007D44A1" w:rsidRPr="007D44A1" w:rsidRDefault="007D44A1">
            <w:pPr>
              <w:spacing w:after="0" w:line="240" w:lineRule="auto"/>
              <w:ind w:left="0" w:firstLine="0"/>
              <w:rPr>
                <w:ins w:id="1078" w:author="Sushanth Shetty" w:date="2021-10-19T17:06:00Z"/>
                <w:b/>
                <w:rPrChange w:id="1079" w:author="Sushanth Shetty" w:date="2021-10-19T17:07:00Z">
                  <w:rPr>
                    <w:ins w:id="1080" w:author="Sushanth Shetty" w:date="2021-10-19T17:06:00Z"/>
                    <w:rFonts w:eastAsia="Times New Roman"/>
                    <w:b/>
                    <w:bCs/>
                  </w:rPr>
                </w:rPrChange>
              </w:rPr>
            </w:pPr>
            <w:ins w:id="1081" w:author="Sushanth Shetty" w:date="2021-10-19T17:07:00Z">
              <w:r>
                <w:rPr>
                  <w:b/>
                </w:rPr>
                <w:t>Topology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02C0C5" w14:textId="77777777" w:rsidR="007D44A1" w:rsidRDefault="007D44A1">
            <w:pPr>
              <w:pStyle w:val="TableParagraph"/>
              <w:rPr>
                <w:ins w:id="1082" w:author="Sushanth Shetty" w:date="2021-10-19T17:07:00Z"/>
              </w:rPr>
              <w:pPrChange w:id="1083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1084" w:author="Sushanth Shetty" w:date="2021-10-19T17:07:00Z">
              <w:r>
                <w:t>It is the arrangement of various elements (link, nodes, etc.),</w:t>
              </w:r>
              <w:r w:rsidRPr="00657235">
                <w:t xml:space="preserve"> </w:t>
              </w:r>
              <w:r>
                <w:t>including the</w:t>
              </w:r>
              <w:r w:rsidRPr="00657235">
                <w:t xml:space="preserve"> </w:t>
              </w:r>
              <w:r>
                <w:t>device</w:t>
              </w:r>
              <w:r w:rsidRPr="00657235">
                <w:t xml:space="preserve"> </w:t>
              </w:r>
              <w:r>
                <w:t>location</w:t>
              </w:r>
              <w:r w:rsidRPr="00657235">
                <w:t xml:space="preserve"> </w:t>
              </w:r>
              <w:r>
                <w:t>and</w:t>
              </w:r>
              <w:r w:rsidRPr="00657235">
                <w:t xml:space="preserve"> </w:t>
              </w:r>
              <w:r>
                <w:t>code</w:t>
              </w:r>
              <w:r w:rsidRPr="00657235">
                <w:t xml:space="preserve"> </w:t>
              </w:r>
              <w:r>
                <w:t>installation</w:t>
              </w:r>
              <w:r w:rsidRPr="00657235">
                <w:t xml:space="preserve"> </w:t>
              </w:r>
              <w:r>
                <w:t>of a</w:t>
              </w:r>
              <w:r w:rsidRPr="00657235">
                <w:t xml:space="preserve"> </w:t>
              </w:r>
              <w:r>
                <w:t>computer</w:t>
              </w:r>
            </w:ins>
          </w:p>
          <w:p w14:paraId="6EA6EE6F" w14:textId="6CA9F96A" w:rsidR="007D44A1" w:rsidRPr="00D23A42" w:rsidRDefault="007D44A1">
            <w:pPr>
              <w:pStyle w:val="TableParagraph"/>
              <w:rPr>
                <w:ins w:id="1085" w:author="Sushanth Shetty" w:date="2021-10-19T17:06:00Z"/>
                <w:rFonts w:eastAsia="Times New Roman"/>
              </w:rPr>
              <w:pPrChange w:id="1086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1087" w:author="Sushanth Shetty" w:date="2021-10-19T17:07:00Z">
              <w:r>
                <w:t>network.</w:t>
              </w:r>
            </w:ins>
          </w:p>
        </w:tc>
      </w:tr>
      <w:tr w:rsidR="007D44A1" w:rsidRPr="00D23A42" w14:paraId="2E698314" w14:textId="77777777" w:rsidTr="00E60329">
        <w:trPr>
          <w:trHeight w:val="313"/>
          <w:ins w:id="1088" w:author="Sushanth Shetty" w:date="2021-10-19T17:06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2FDCF" w14:textId="55CEC885" w:rsidR="007D44A1" w:rsidRDefault="007D44A1" w:rsidP="007D44A1">
            <w:pPr>
              <w:spacing w:after="0" w:line="240" w:lineRule="auto"/>
              <w:ind w:left="0" w:firstLine="0"/>
              <w:rPr>
                <w:ins w:id="1089" w:author="Sushanth Shetty" w:date="2021-10-19T17:06:00Z"/>
                <w:rFonts w:eastAsia="Times New Roman"/>
                <w:b/>
                <w:bCs/>
              </w:rPr>
            </w:pPr>
            <w:ins w:id="1090" w:author="Sushanth Shetty" w:date="2021-10-19T17:07:00Z">
              <w:r>
                <w:rPr>
                  <w:b/>
                </w:rPr>
                <w:t>VCPU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FAFD6" w14:textId="78EF6D4E" w:rsidR="007D44A1" w:rsidRPr="009F0532" w:rsidRDefault="007D44A1">
            <w:pPr>
              <w:pStyle w:val="TableParagraph"/>
              <w:rPr>
                <w:ins w:id="1091" w:author="Sushanth Shetty" w:date="2021-10-19T17:06:00Z"/>
              </w:rPr>
              <w:pPrChange w:id="1092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1093" w:author="Sushanth Shetty" w:date="2021-10-19T17:07:00Z">
              <w:r>
                <w:t>Virtual</w:t>
              </w:r>
              <w:r w:rsidRPr="00657235">
                <w:t xml:space="preserve"> </w:t>
              </w:r>
              <w:r>
                <w:t>Central</w:t>
              </w:r>
              <w:r w:rsidRPr="00657235">
                <w:t xml:space="preserve"> </w:t>
              </w:r>
              <w:r>
                <w:t>Processing</w:t>
              </w:r>
              <w:r w:rsidRPr="00657235">
                <w:t xml:space="preserve"> </w:t>
              </w:r>
              <w:r>
                <w:t>Unit</w:t>
              </w:r>
            </w:ins>
          </w:p>
        </w:tc>
      </w:tr>
      <w:tr w:rsidR="007D44A1" w:rsidRPr="00D23A42" w14:paraId="24393F56" w14:textId="77777777" w:rsidTr="00E60329">
        <w:trPr>
          <w:trHeight w:val="313"/>
          <w:ins w:id="1094" w:author="Sushanth Shetty" w:date="2021-10-19T17:06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C8C24D" w14:textId="1441451F" w:rsidR="007D44A1" w:rsidRDefault="007D44A1" w:rsidP="007D44A1">
            <w:pPr>
              <w:spacing w:after="0" w:line="240" w:lineRule="auto"/>
              <w:ind w:left="0" w:firstLine="0"/>
              <w:rPr>
                <w:ins w:id="1095" w:author="Sushanth Shetty" w:date="2021-10-19T17:06:00Z"/>
                <w:rFonts w:eastAsia="Times New Roman"/>
                <w:b/>
                <w:bCs/>
              </w:rPr>
            </w:pPr>
            <w:ins w:id="1096" w:author="Sushanth Shetty" w:date="2021-10-19T17:07:00Z">
              <w:r>
                <w:rPr>
                  <w:b/>
                </w:rPr>
                <w:t>VPC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35137C" w14:textId="27056C70" w:rsidR="007D44A1" w:rsidRDefault="007D44A1">
            <w:pPr>
              <w:pStyle w:val="TableParagraph"/>
              <w:rPr>
                <w:ins w:id="1097" w:author="Sushanth Shetty" w:date="2021-10-19T17:06:00Z"/>
              </w:rPr>
              <w:pPrChange w:id="1098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1099" w:author="Sushanth Shetty" w:date="2021-10-19T17:07:00Z">
              <w:r>
                <w:t>Virtual</w:t>
              </w:r>
              <w:r w:rsidRPr="00657235">
                <w:t xml:space="preserve"> </w:t>
              </w:r>
              <w:r>
                <w:t>Private</w:t>
              </w:r>
              <w:r w:rsidRPr="00657235">
                <w:t xml:space="preserve"> </w:t>
              </w:r>
              <w:r>
                <w:t>Cloud</w:t>
              </w:r>
            </w:ins>
          </w:p>
        </w:tc>
      </w:tr>
      <w:tr w:rsidR="007D44A1" w:rsidRPr="00D23A42" w14:paraId="63C3F400" w14:textId="77777777" w:rsidTr="00E60329">
        <w:trPr>
          <w:trHeight w:val="313"/>
          <w:ins w:id="1100" w:author="Sushanth Shetty" w:date="2021-10-19T17:06:00Z"/>
        </w:trPr>
        <w:tc>
          <w:tcPr>
            <w:tcW w:w="3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3F7E10" w14:textId="161DC4AE" w:rsidR="007D44A1" w:rsidRPr="009F0532" w:rsidRDefault="007D44A1" w:rsidP="007D44A1">
            <w:pPr>
              <w:spacing w:after="0" w:line="240" w:lineRule="auto"/>
              <w:ind w:left="0" w:firstLine="0"/>
              <w:rPr>
                <w:ins w:id="1101" w:author="Sushanth Shetty" w:date="2021-10-19T17:06:00Z"/>
                <w:rFonts w:eastAsia="Times New Roman"/>
                <w:b/>
                <w:bCs/>
              </w:rPr>
            </w:pPr>
            <w:ins w:id="1102" w:author="Sushanth Shetty" w:date="2021-10-19T17:07:00Z">
              <w:r>
                <w:rPr>
                  <w:b/>
                </w:rPr>
                <w:t>Win</w:t>
              </w:r>
              <w:r w:rsidRPr="00657235">
                <w:rPr>
                  <w:b/>
                </w:rPr>
                <w:t xml:space="preserve"> </w:t>
              </w:r>
              <w:r>
                <w:rPr>
                  <w:b/>
                </w:rPr>
                <w:t>RAR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EFF56" w14:textId="77777777" w:rsidR="007D44A1" w:rsidRDefault="007D44A1">
            <w:pPr>
              <w:pStyle w:val="TableParagraph"/>
              <w:rPr>
                <w:ins w:id="1103" w:author="Sushanth Shetty" w:date="2021-10-19T17:07:00Z"/>
              </w:rPr>
              <w:pPrChange w:id="1104" w:author="Sushanth Shetty" w:date="2021-10-19T17:07:00Z">
                <w:pPr>
                  <w:pStyle w:val="TableParagraph"/>
                  <w:spacing w:before="7"/>
                  <w:ind w:left="108"/>
                </w:pPr>
              </w:pPrChange>
            </w:pPr>
            <w:ins w:id="1105" w:author="Sushanth Shetty" w:date="2021-10-19T17:07:00Z">
              <w:r>
                <w:t>Win</w:t>
              </w:r>
              <w:r w:rsidRPr="00657235">
                <w:t xml:space="preserve"> </w:t>
              </w:r>
              <w:r>
                <w:t>RAR</w:t>
              </w:r>
              <w:r w:rsidRPr="00657235">
                <w:t xml:space="preserve"> </w:t>
              </w:r>
              <w:r>
                <w:t>is</w:t>
              </w:r>
              <w:r w:rsidRPr="00657235">
                <w:t xml:space="preserve"> </w:t>
              </w:r>
              <w:r>
                <w:t>a</w:t>
              </w:r>
              <w:r w:rsidRPr="00657235">
                <w:t xml:space="preserve"> </w:t>
              </w:r>
              <w:r>
                <w:t>powerful</w:t>
              </w:r>
              <w:r w:rsidRPr="00657235">
                <w:t xml:space="preserve"> </w:t>
              </w:r>
              <w:r>
                <w:t>archiver</w:t>
              </w:r>
              <w:r w:rsidRPr="00657235">
                <w:t xml:space="preserve"> </w:t>
              </w:r>
              <w:r>
                <w:t>extractor</w:t>
              </w:r>
              <w:r w:rsidRPr="00657235">
                <w:t xml:space="preserve"> </w:t>
              </w:r>
              <w:r>
                <w:t>tool and</w:t>
              </w:r>
              <w:r w:rsidRPr="00657235">
                <w:t xml:space="preserve"> </w:t>
              </w:r>
              <w:r>
                <w:t>can</w:t>
              </w:r>
              <w:r w:rsidRPr="00657235">
                <w:t xml:space="preserve"> </w:t>
              </w:r>
              <w:r>
                <w:t>open</w:t>
              </w:r>
              <w:r w:rsidRPr="00657235">
                <w:t xml:space="preserve"> </w:t>
              </w:r>
              <w:r>
                <w:t>all</w:t>
              </w:r>
            </w:ins>
          </w:p>
          <w:p w14:paraId="75D41203" w14:textId="4D663B97" w:rsidR="007D44A1" w:rsidRPr="009F0532" w:rsidRDefault="007D44A1">
            <w:pPr>
              <w:pStyle w:val="TableParagraph"/>
              <w:rPr>
                <w:ins w:id="1106" w:author="Sushanth Shetty" w:date="2021-10-19T17:06:00Z"/>
              </w:rPr>
              <w:pPrChange w:id="1107" w:author="Sushanth Shetty" w:date="2021-10-19T17:07:00Z">
                <w:pPr>
                  <w:spacing w:after="0" w:line="240" w:lineRule="auto"/>
                  <w:ind w:left="0" w:firstLine="0"/>
                </w:pPr>
              </w:pPrChange>
            </w:pPr>
            <w:ins w:id="1108" w:author="Sushanth Shetty" w:date="2021-10-19T17:07:00Z">
              <w:r>
                <w:t>file</w:t>
              </w:r>
              <w:r w:rsidRPr="00657235">
                <w:t xml:space="preserve"> </w:t>
              </w:r>
              <w:r>
                <w:t>formats.</w:t>
              </w:r>
            </w:ins>
          </w:p>
        </w:tc>
      </w:tr>
    </w:tbl>
    <w:p w14:paraId="105EEE69" w14:textId="77777777" w:rsidR="007D44A1" w:rsidRDefault="007D44A1" w:rsidP="005A6A8B">
      <w:pPr>
        <w:spacing w:after="0" w:line="259" w:lineRule="auto"/>
        <w:ind w:left="0" w:firstLine="0"/>
      </w:pPr>
    </w:p>
    <w:p w14:paraId="6A2F7BDF" w14:textId="5741A4BD" w:rsidR="009F0532" w:rsidRDefault="009F0532" w:rsidP="005A6A8B">
      <w:pPr>
        <w:spacing w:after="0" w:line="259" w:lineRule="auto"/>
        <w:ind w:left="0" w:firstLine="0"/>
        <w:rPr>
          <w:ins w:id="1109" w:author="Sushanth Shetty" w:date="2021-10-19T17:08:00Z"/>
        </w:rPr>
      </w:pPr>
    </w:p>
    <w:p w14:paraId="0C59C05A" w14:textId="5373C870" w:rsidR="003F0A4F" w:rsidRDefault="003F0A4F" w:rsidP="005A6A8B">
      <w:pPr>
        <w:spacing w:after="0" w:line="259" w:lineRule="auto"/>
        <w:ind w:left="0" w:firstLine="0"/>
        <w:rPr>
          <w:ins w:id="1110" w:author="Sushanth Shetty" w:date="2021-10-19T17:09:00Z"/>
        </w:rPr>
      </w:pPr>
    </w:p>
    <w:p w14:paraId="1BDD5625" w14:textId="153E7AAC" w:rsidR="003F0A4F" w:rsidRDefault="003F0A4F" w:rsidP="005A6A8B">
      <w:pPr>
        <w:spacing w:after="0" w:line="259" w:lineRule="auto"/>
        <w:ind w:left="0" w:firstLine="0"/>
        <w:rPr>
          <w:ins w:id="1111" w:author="Sushanth Shetty" w:date="2021-10-19T17:09:00Z"/>
        </w:rPr>
      </w:pPr>
    </w:p>
    <w:p w14:paraId="18F4D8ED" w14:textId="0432B7AB" w:rsidR="003F0A4F" w:rsidRDefault="003F0A4F" w:rsidP="005A6A8B">
      <w:pPr>
        <w:spacing w:after="0" w:line="259" w:lineRule="auto"/>
        <w:ind w:left="0" w:firstLine="0"/>
        <w:rPr>
          <w:ins w:id="1112" w:author="Sushanth Shetty" w:date="2021-10-19T17:09:00Z"/>
        </w:rPr>
      </w:pPr>
    </w:p>
    <w:p w14:paraId="28BCDE1C" w14:textId="70A19A7B" w:rsidR="003F0A4F" w:rsidRDefault="003F0A4F" w:rsidP="005A6A8B">
      <w:pPr>
        <w:spacing w:after="0" w:line="259" w:lineRule="auto"/>
        <w:ind w:left="0" w:firstLine="0"/>
        <w:rPr>
          <w:ins w:id="1113" w:author="Sushanth Shetty" w:date="2021-10-19T17:09:00Z"/>
        </w:rPr>
      </w:pPr>
    </w:p>
    <w:p w14:paraId="02B05760" w14:textId="4214A690" w:rsidR="003F0A4F" w:rsidRDefault="003F0A4F" w:rsidP="005A6A8B">
      <w:pPr>
        <w:spacing w:after="0" w:line="259" w:lineRule="auto"/>
        <w:ind w:left="0" w:firstLine="0"/>
        <w:rPr>
          <w:ins w:id="1114" w:author="Sushanth Shetty" w:date="2021-10-19T17:09:00Z"/>
        </w:rPr>
      </w:pPr>
    </w:p>
    <w:p w14:paraId="2D46ADFE" w14:textId="0B8DC54A" w:rsidR="003F0A4F" w:rsidRDefault="003F0A4F" w:rsidP="005A6A8B">
      <w:pPr>
        <w:spacing w:after="0" w:line="259" w:lineRule="auto"/>
        <w:ind w:left="0" w:firstLine="0"/>
        <w:rPr>
          <w:ins w:id="1115" w:author="Sushanth Shetty" w:date="2021-10-19T17:09:00Z"/>
        </w:rPr>
      </w:pPr>
    </w:p>
    <w:p w14:paraId="58D65D75" w14:textId="32CC2679" w:rsidR="003F0A4F" w:rsidRDefault="003F0A4F" w:rsidP="005A6A8B">
      <w:pPr>
        <w:spacing w:after="0" w:line="259" w:lineRule="auto"/>
        <w:ind w:left="0" w:firstLine="0"/>
        <w:rPr>
          <w:ins w:id="1116" w:author="Sushanth Shetty" w:date="2021-10-19T17:09:00Z"/>
        </w:rPr>
      </w:pPr>
    </w:p>
    <w:p w14:paraId="5CECC90C" w14:textId="02E9AA14" w:rsidR="003F0A4F" w:rsidRDefault="003F0A4F" w:rsidP="005A6A8B">
      <w:pPr>
        <w:spacing w:after="0" w:line="259" w:lineRule="auto"/>
        <w:ind w:left="0" w:firstLine="0"/>
        <w:rPr>
          <w:ins w:id="1117" w:author="Sushanth Shetty" w:date="2021-10-19T17:09:00Z"/>
        </w:rPr>
      </w:pPr>
    </w:p>
    <w:p w14:paraId="592E7723" w14:textId="669D6A8F" w:rsidR="003F0A4F" w:rsidRDefault="003F0A4F" w:rsidP="005A6A8B">
      <w:pPr>
        <w:spacing w:after="0" w:line="259" w:lineRule="auto"/>
        <w:ind w:left="0" w:firstLine="0"/>
        <w:rPr>
          <w:ins w:id="1118" w:author="Sushanth Shetty" w:date="2021-10-19T17:09:00Z"/>
        </w:rPr>
      </w:pPr>
    </w:p>
    <w:p w14:paraId="400DCF8F" w14:textId="6CE07218" w:rsidR="003F0A4F" w:rsidRDefault="003F0A4F" w:rsidP="005A6A8B">
      <w:pPr>
        <w:spacing w:after="0" w:line="259" w:lineRule="auto"/>
        <w:ind w:left="0" w:firstLine="0"/>
        <w:rPr>
          <w:ins w:id="1119" w:author="Sushanth Shetty" w:date="2021-10-19T17:09:00Z"/>
        </w:rPr>
      </w:pPr>
    </w:p>
    <w:p w14:paraId="7985F80E" w14:textId="238A1C4F" w:rsidR="003F0A4F" w:rsidRDefault="003F0A4F" w:rsidP="005A6A8B">
      <w:pPr>
        <w:spacing w:after="0" w:line="259" w:lineRule="auto"/>
        <w:ind w:left="0" w:firstLine="0"/>
        <w:rPr>
          <w:ins w:id="1120" w:author="Sushanth Shetty" w:date="2021-10-19T17:09:00Z"/>
        </w:rPr>
      </w:pPr>
    </w:p>
    <w:p w14:paraId="046CD9D8" w14:textId="5EEDF075" w:rsidR="003F0A4F" w:rsidRDefault="003F0A4F" w:rsidP="005A6A8B">
      <w:pPr>
        <w:spacing w:after="0" w:line="259" w:lineRule="auto"/>
        <w:ind w:left="0" w:firstLine="0"/>
        <w:rPr>
          <w:ins w:id="1121" w:author="Sushanth Shetty" w:date="2021-10-19T17:09:00Z"/>
        </w:rPr>
      </w:pPr>
    </w:p>
    <w:p w14:paraId="692EB329" w14:textId="3F9C12FF" w:rsidR="003F0A4F" w:rsidRDefault="003F0A4F" w:rsidP="005A6A8B">
      <w:pPr>
        <w:spacing w:after="0" w:line="259" w:lineRule="auto"/>
        <w:ind w:left="0" w:firstLine="0"/>
        <w:rPr>
          <w:ins w:id="1122" w:author="Sushanth Shetty" w:date="2021-10-19T17:09:00Z"/>
        </w:rPr>
      </w:pPr>
    </w:p>
    <w:p w14:paraId="13C121A0" w14:textId="77777777" w:rsidR="003F0A4F" w:rsidRDefault="003F0A4F" w:rsidP="005A6A8B">
      <w:pPr>
        <w:spacing w:after="0" w:line="259" w:lineRule="auto"/>
        <w:ind w:left="0" w:firstLine="0"/>
      </w:pPr>
    </w:p>
    <w:p w14:paraId="225F1CC2" w14:textId="37E0A008" w:rsidR="009F0532" w:rsidRDefault="009F0532" w:rsidP="005A6A8B">
      <w:pPr>
        <w:spacing w:after="0" w:line="259" w:lineRule="auto"/>
        <w:ind w:left="0" w:firstLine="0"/>
      </w:pPr>
    </w:p>
    <w:p w14:paraId="3F683104" w14:textId="07962EE4" w:rsidR="009F0532" w:rsidRDefault="009F0532" w:rsidP="005A6A8B">
      <w:pPr>
        <w:spacing w:after="0" w:line="259" w:lineRule="auto"/>
        <w:ind w:left="0" w:firstLine="0"/>
      </w:pPr>
    </w:p>
    <w:p w14:paraId="2791A3AA" w14:textId="60484AB0" w:rsidR="009F0532" w:rsidRDefault="009F0532" w:rsidP="005A6A8B">
      <w:pPr>
        <w:spacing w:after="0" w:line="259" w:lineRule="auto"/>
        <w:ind w:left="0" w:firstLine="0"/>
      </w:pPr>
    </w:p>
    <w:p w14:paraId="50663B05" w14:textId="4632E331" w:rsidR="009F0532" w:rsidDel="00C37B90" w:rsidRDefault="009F0532" w:rsidP="005A6A8B">
      <w:pPr>
        <w:spacing w:after="0" w:line="259" w:lineRule="auto"/>
        <w:ind w:left="0" w:firstLine="0"/>
        <w:rPr>
          <w:del w:id="1123" w:author="Sushanth Shetty" w:date="2021-10-19T18:02:00Z"/>
        </w:rPr>
      </w:pPr>
    </w:p>
    <w:p w14:paraId="29429DC7" w14:textId="17DE4E0D" w:rsidR="009F0532" w:rsidDel="00C37B90" w:rsidRDefault="009F0532" w:rsidP="005A6A8B">
      <w:pPr>
        <w:spacing w:after="0" w:line="259" w:lineRule="auto"/>
        <w:ind w:left="0" w:firstLine="0"/>
        <w:rPr>
          <w:del w:id="1124" w:author="Sushanth Shetty" w:date="2021-10-19T18:02:00Z"/>
        </w:rPr>
      </w:pPr>
    </w:p>
    <w:p w14:paraId="4A5F4B3C" w14:textId="46650929" w:rsidR="007A5283" w:rsidDel="00C37B90" w:rsidRDefault="007A5283" w:rsidP="005A6A8B">
      <w:pPr>
        <w:spacing w:after="0" w:line="259" w:lineRule="auto"/>
        <w:ind w:left="0" w:firstLine="0"/>
        <w:rPr>
          <w:del w:id="1125" w:author="Sushanth Shetty" w:date="2021-10-19T18:02:00Z"/>
        </w:rPr>
      </w:pPr>
    </w:p>
    <w:p w14:paraId="2A6B1BCB" w14:textId="6A161196" w:rsidR="005F541C" w:rsidRDefault="005F541C" w:rsidP="005A6A8B">
      <w:pPr>
        <w:spacing w:after="0" w:line="259" w:lineRule="auto"/>
        <w:ind w:left="0" w:firstLine="0"/>
      </w:pPr>
    </w:p>
    <w:p w14:paraId="6BAD9556" w14:textId="77777777" w:rsidR="005F541C" w:rsidRDefault="005F541C" w:rsidP="005A6A8B">
      <w:pPr>
        <w:spacing w:after="0" w:line="259" w:lineRule="auto"/>
        <w:ind w:left="0" w:firstLine="0"/>
      </w:pPr>
    </w:p>
    <w:p w14:paraId="41AE0956" w14:textId="7D5720B8" w:rsidR="00AD0FE7" w:rsidDel="003F0A4F" w:rsidRDefault="00AA3898">
      <w:pPr>
        <w:pStyle w:val="Heading1"/>
        <w:numPr>
          <w:ilvl w:val="0"/>
          <w:numId w:val="15"/>
        </w:numPr>
        <w:rPr>
          <w:del w:id="1126" w:author="Sushanth Shetty" w:date="2021-10-19T17:09:00Z"/>
        </w:rPr>
        <w:pPrChange w:id="1127" w:author="Sushanth Shetty" w:date="2021-10-19T17:21:00Z">
          <w:pPr>
            <w:pStyle w:val="Heading1"/>
            <w:ind w:left="345" w:hanging="360"/>
          </w:pPr>
        </w:pPrChange>
      </w:pPr>
      <w:bookmarkStart w:id="1128" w:name="_Toc76900314"/>
      <w:del w:id="1129" w:author="Sushanth Shetty" w:date="2021-10-19T17:09:00Z">
        <w:r w:rsidDel="003F0A4F">
          <w:delText>BUSINESS PROCESS OVERVIEW</w:delText>
        </w:r>
        <w:bookmarkStart w:id="1130" w:name="_Toc85558592"/>
        <w:bookmarkStart w:id="1131" w:name="_Toc85558740"/>
        <w:bookmarkEnd w:id="1128"/>
        <w:bookmarkEnd w:id="1130"/>
        <w:bookmarkEnd w:id="1131"/>
      </w:del>
    </w:p>
    <w:p w14:paraId="59FB1A50" w14:textId="02AC0B32" w:rsidR="00203A77" w:rsidRPr="004E5E46" w:rsidDel="003F0A4F" w:rsidRDefault="00203A77">
      <w:pPr>
        <w:numPr>
          <w:ilvl w:val="0"/>
          <w:numId w:val="15"/>
        </w:numPr>
        <w:rPr>
          <w:del w:id="1132" w:author="Sushanth Shetty" w:date="2021-10-19T17:09:00Z"/>
        </w:rPr>
        <w:pPrChange w:id="1133" w:author="Sushanth Shetty" w:date="2021-10-19T17:21:00Z">
          <w:pPr/>
        </w:pPrChange>
      </w:pPr>
      <w:del w:id="1134" w:author="Sushanth Shetty" w:date="2021-10-19T17:09:00Z">
        <w:r w:rsidDel="003F0A4F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3360" behindDoc="1" locked="0" layoutInCell="1" allowOverlap="1" wp14:anchorId="51A4F0B8" wp14:editId="4A160176">
                  <wp:simplePos x="0" y="0"/>
                  <wp:positionH relativeFrom="column">
                    <wp:posOffset>2005965</wp:posOffset>
                  </wp:positionH>
                  <wp:positionV relativeFrom="paragraph">
                    <wp:posOffset>146050</wp:posOffset>
                  </wp:positionV>
                  <wp:extent cx="2462530" cy="1404620"/>
                  <wp:effectExtent l="0" t="0" r="0" b="0"/>
                  <wp:wrapTight wrapText="bothSides">
                    <wp:wrapPolygon edited="0">
                      <wp:start x="0" y="0"/>
                      <wp:lineTo x="0" y="19545"/>
                      <wp:lineTo x="21388" y="19545"/>
                      <wp:lineTo x="21388" y="0"/>
                      <wp:lineTo x="0" y="0"/>
                    </wp:wrapPolygon>
                  </wp:wrapTight>
                  <wp:docPr id="1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6253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37735" w14:textId="545B7E04" w:rsidR="00203A77" w:rsidRPr="005A6A8B" w:rsidRDefault="00203A77" w:rsidP="005A6A8B">
                              <w:pPr>
                                <w:spacing w:after="0" w:line="259" w:lineRule="auto"/>
                                <w:ind w:left="442" w:firstLine="0"/>
                                <w:rPr>
                                  <w:b/>
                                  <w:bCs/>
                                </w:rPr>
                              </w:pPr>
                              <w:r w:rsidRPr="005A6A8B">
                                <w:rPr>
                                  <w:b/>
                                  <w:bCs/>
                                </w:rPr>
                                <w:t>Business Process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A4F0B8" id="_x0000_s1028" type="#_x0000_t202" style="position:absolute;left:0;text-align:left;margin-left:157.95pt;margin-top:11.5pt;width:193.9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" stroked="f">
                  <v:textbox style="mso-fit-shape-to-text:t">
                    <w:txbxContent>
                      <w:p w14:paraId="1FC37735" w14:textId="545B7E04" w:rsidR="00203A77" w:rsidRPr="005A6A8B" w:rsidRDefault="00203A77" w:rsidP="005A6A8B">
                        <w:pPr>
                          <w:spacing w:after="0" w:line="259" w:lineRule="auto"/>
                          <w:ind w:left="442" w:firstLine="0"/>
                          <w:rPr>
                            <w:b/>
                            <w:bCs/>
                          </w:rPr>
                        </w:pPr>
                        <w:r w:rsidRPr="005A6A8B">
                          <w:rPr>
                            <w:b/>
                            <w:bCs/>
                          </w:rPr>
                          <w:t>Business Process Flow</w:t>
                        </w:r>
                      </w:p>
                    </w:txbxContent>
                  </v:textbox>
                  <w10:wrap type="tight"/>
                </v:shape>
              </w:pict>
            </mc:Fallback>
          </mc:AlternateContent>
        </w:r>
        <w:bookmarkStart w:id="1135" w:name="_Toc85558593"/>
        <w:bookmarkStart w:id="1136" w:name="_Toc85558741"/>
        <w:bookmarkEnd w:id="1135"/>
        <w:bookmarkEnd w:id="1136"/>
      </w:del>
    </w:p>
    <w:p w14:paraId="4CE229B9" w14:textId="1D362C99" w:rsidR="00203A77" w:rsidDel="003F0A4F" w:rsidRDefault="00203A77">
      <w:pPr>
        <w:numPr>
          <w:ilvl w:val="0"/>
          <w:numId w:val="15"/>
        </w:numPr>
        <w:spacing w:after="0" w:line="259" w:lineRule="auto"/>
        <w:jc w:val="center"/>
        <w:rPr>
          <w:del w:id="1137" w:author="Sushanth Shetty" w:date="2021-10-19T17:09:00Z"/>
        </w:rPr>
        <w:pPrChange w:id="1138" w:author="Sushanth Shetty" w:date="2021-10-19T17:21:00Z">
          <w:pPr>
            <w:spacing w:after="0" w:line="259" w:lineRule="auto"/>
            <w:ind w:left="442" w:firstLine="0"/>
            <w:jc w:val="center"/>
          </w:pPr>
        </w:pPrChange>
      </w:pPr>
      <w:bookmarkStart w:id="1139" w:name="_Toc85558594"/>
      <w:bookmarkStart w:id="1140" w:name="_Toc85558742"/>
      <w:bookmarkEnd w:id="1139"/>
      <w:bookmarkEnd w:id="1140"/>
    </w:p>
    <w:p w14:paraId="100B7CEF" w14:textId="42599C3C" w:rsidR="00D514C2" w:rsidDel="003F0A4F" w:rsidRDefault="00D514C2">
      <w:pPr>
        <w:numPr>
          <w:ilvl w:val="0"/>
          <w:numId w:val="15"/>
        </w:numPr>
        <w:spacing w:after="0" w:line="259" w:lineRule="auto"/>
        <w:jc w:val="center"/>
        <w:rPr>
          <w:del w:id="1141" w:author="Sushanth Shetty" w:date="2021-10-19T17:09:00Z"/>
        </w:rPr>
        <w:pPrChange w:id="1142" w:author="Sushanth Shetty" w:date="2021-10-19T17:21:00Z">
          <w:pPr>
            <w:spacing w:after="0" w:line="259" w:lineRule="auto"/>
            <w:ind w:left="442" w:firstLine="0"/>
            <w:jc w:val="center"/>
          </w:pPr>
        </w:pPrChange>
      </w:pPr>
      <w:bookmarkStart w:id="1143" w:name="_Toc85558595"/>
      <w:bookmarkStart w:id="1144" w:name="_Toc85558743"/>
      <w:bookmarkEnd w:id="1143"/>
      <w:bookmarkEnd w:id="1144"/>
    </w:p>
    <w:p w14:paraId="4805DE74" w14:textId="1AD30FC3" w:rsidR="00D514C2" w:rsidDel="003F0A4F" w:rsidRDefault="00BF4A02">
      <w:pPr>
        <w:numPr>
          <w:ilvl w:val="0"/>
          <w:numId w:val="15"/>
        </w:numPr>
        <w:spacing w:after="157" w:line="259" w:lineRule="auto"/>
        <w:rPr>
          <w:del w:id="1145" w:author="Sushanth Shetty" w:date="2021-10-19T17:09:00Z"/>
        </w:rPr>
        <w:pPrChange w:id="1146" w:author="Sushanth Shetty" w:date="2021-10-19T17:21:00Z">
          <w:pPr>
            <w:spacing w:after="157" w:line="259" w:lineRule="auto"/>
            <w:ind w:left="13" w:firstLine="0"/>
          </w:pPr>
        </w:pPrChange>
      </w:pPr>
      <w:del w:id="1147" w:author="Sushanth Shetty" w:date="2021-10-19T17:09:00Z">
        <w:r w:rsidRPr="00BF4A02" w:rsidDel="003F0A4F">
          <w:rPr>
            <w:noProof/>
          </w:rPr>
          <w:delText xml:space="preserve"> </w:delText>
        </w:r>
        <w:r w:rsidR="00045DCB" w:rsidDel="003F0A4F">
          <w:rPr>
            <w:noProof/>
          </w:rPr>
          <w:drawing>
            <wp:inline distT="0" distB="0" distL="0" distR="0" wp14:anchorId="2014434C" wp14:editId="12217640">
              <wp:extent cx="6165273" cy="2682058"/>
              <wp:effectExtent l="0" t="0" r="6985" b="4445"/>
              <wp:docPr id="3" name="Picture 3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Diagram&#10;&#10;Description automatically generated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8067" cy="26876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Start w:id="1148" w:name="_Toc85558596"/>
        <w:bookmarkStart w:id="1149" w:name="_Toc85558744"/>
        <w:bookmarkEnd w:id="1148"/>
        <w:bookmarkEnd w:id="1149"/>
      </w:del>
    </w:p>
    <w:p w14:paraId="2F7847EE" w14:textId="4716C1B9" w:rsidR="00AD0FE7" w:rsidRPr="00F849FB" w:rsidDel="003F0A4F" w:rsidRDefault="00AA3898">
      <w:pPr>
        <w:numPr>
          <w:ilvl w:val="0"/>
          <w:numId w:val="15"/>
        </w:numPr>
        <w:spacing w:after="232"/>
        <w:rPr>
          <w:del w:id="1150" w:author="Sushanth Shetty" w:date="2021-10-19T17:09:00Z"/>
          <w:highlight w:val="yellow"/>
        </w:rPr>
        <w:pPrChange w:id="1151" w:author="Sushanth Shetty" w:date="2021-10-19T17:21:00Z">
          <w:pPr>
            <w:spacing w:after="232"/>
            <w:ind w:left="442"/>
          </w:pPr>
        </w:pPrChange>
      </w:pPr>
      <w:del w:id="1152" w:author="Sushanth Shetty" w:date="2021-10-19T17:09:00Z">
        <w:r w:rsidRPr="00F849FB" w:rsidDel="003F0A4F">
          <w:rPr>
            <w:highlight w:val="yellow"/>
          </w:rPr>
          <w:delText xml:space="preserve">This is a simplified diagram of the workflow for SAS programs. Raw data will be received and retained as SAS datasets.   </w:delText>
        </w:r>
        <w:bookmarkStart w:id="1153" w:name="_Toc85558597"/>
        <w:bookmarkStart w:id="1154" w:name="_Toc85558745"/>
        <w:bookmarkEnd w:id="1153"/>
        <w:bookmarkEnd w:id="1154"/>
      </w:del>
    </w:p>
    <w:p w14:paraId="346C37C6" w14:textId="51229C2F" w:rsidR="00AD0FE7" w:rsidRPr="00F849FB" w:rsidDel="003F0A4F" w:rsidRDefault="00AA3898">
      <w:pPr>
        <w:numPr>
          <w:ilvl w:val="0"/>
          <w:numId w:val="15"/>
        </w:numPr>
        <w:spacing w:after="232"/>
        <w:rPr>
          <w:del w:id="1155" w:author="Sushanth Shetty" w:date="2021-10-19T17:09:00Z"/>
          <w:highlight w:val="yellow"/>
        </w:rPr>
        <w:pPrChange w:id="1156" w:author="Sushanth Shetty" w:date="2021-10-19T17:21:00Z">
          <w:pPr>
            <w:spacing w:after="232"/>
            <w:ind w:left="442"/>
          </w:pPr>
        </w:pPrChange>
      </w:pPr>
      <w:del w:id="1157" w:author="Sushanth Shetty" w:date="2021-10-19T17:09:00Z">
        <w:r w:rsidRPr="00F849FB" w:rsidDel="003F0A4F">
          <w:rPr>
            <w:highlight w:val="yellow"/>
          </w:rPr>
          <w:delText>SAS macros will be written using SAS functions, SAS Procedures and SAS language to standardize analys</w:delText>
        </w:r>
        <w:r w:rsidR="00BB769A" w:rsidRPr="00F849FB" w:rsidDel="003F0A4F">
          <w:rPr>
            <w:highlight w:val="yellow"/>
          </w:rPr>
          <w:delText>e</w:delText>
        </w:r>
        <w:r w:rsidRPr="00F849FB" w:rsidDel="003F0A4F">
          <w:rPr>
            <w:highlight w:val="yellow"/>
          </w:rPr>
          <w:delText>s. These macros will be put together into programs along with other SAS provided procedures and functions to analy</w:delText>
        </w:r>
        <w:r w:rsidR="007B52E6" w:rsidRPr="00F849FB" w:rsidDel="003F0A4F">
          <w:rPr>
            <w:highlight w:val="yellow"/>
          </w:rPr>
          <w:delText>s</w:delText>
        </w:r>
        <w:r w:rsidRPr="00F849FB" w:rsidDel="003F0A4F">
          <w:rPr>
            <w:highlight w:val="yellow"/>
          </w:rPr>
          <w:delText xml:space="preserve">e and report the required study data analysis. The SAS programs and the macros will be </w:delText>
        </w:r>
        <w:r w:rsidR="008F3FEA" w:rsidRPr="00F849FB" w:rsidDel="003F0A4F">
          <w:rPr>
            <w:highlight w:val="yellow"/>
          </w:rPr>
          <w:delText>used</w:delText>
        </w:r>
        <w:r w:rsidRPr="00F849FB" w:rsidDel="003F0A4F">
          <w:rPr>
            <w:highlight w:val="yellow"/>
          </w:rPr>
          <w:delText xml:space="preserve"> to analy</w:delText>
        </w:r>
        <w:r w:rsidR="007B52E6" w:rsidRPr="00F849FB" w:rsidDel="003F0A4F">
          <w:rPr>
            <w:highlight w:val="yellow"/>
          </w:rPr>
          <w:delText>s</w:delText>
        </w:r>
        <w:r w:rsidRPr="00F849FB" w:rsidDel="003F0A4F">
          <w:rPr>
            <w:highlight w:val="yellow"/>
          </w:rPr>
          <w:delText xml:space="preserve">e and report the study data for submissions.   </w:delText>
        </w:r>
        <w:bookmarkStart w:id="1158" w:name="_Toc85558598"/>
        <w:bookmarkStart w:id="1159" w:name="_Toc85558746"/>
        <w:bookmarkEnd w:id="1158"/>
        <w:bookmarkEnd w:id="1159"/>
      </w:del>
    </w:p>
    <w:p w14:paraId="36A47741" w14:textId="720B5A12" w:rsidR="00AD0FE7" w:rsidRPr="00F849FB" w:rsidDel="003F0A4F" w:rsidRDefault="00AA3898">
      <w:pPr>
        <w:numPr>
          <w:ilvl w:val="0"/>
          <w:numId w:val="15"/>
        </w:numPr>
        <w:rPr>
          <w:del w:id="1160" w:author="Sushanth Shetty" w:date="2021-10-19T17:09:00Z"/>
          <w:highlight w:val="yellow"/>
        </w:rPr>
        <w:pPrChange w:id="1161" w:author="Sushanth Shetty" w:date="2021-10-19T17:21:00Z">
          <w:pPr>
            <w:ind w:left="442"/>
          </w:pPr>
        </w:pPrChange>
      </w:pPr>
      <w:del w:id="1162" w:author="Sushanth Shetty" w:date="2021-10-19T17:09:00Z">
        <w:r w:rsidRPr="00F849FB" w:rsidDel="003F0A4F">
          <w:rPr>
            <w:highlight w:val="yellow"/>
          </w:rPr>
          <w:delText xml:space="preserve">The data analysis will be carried out using Base SAS. The SAS programs will be executed </w:delText>
        </w:r>
        <w:bookmarkStart w:id="1163" w:name="_Toc85558599"/>
        <w:bookmarkStart w:id="1164" w:name="_Toc85558747"/>
        <w:bookmarkEnd w:id="1163"/>
        <w:bookmarkEnd w:id="1164"/>
      </w:del>
    </w:p>
    <w:p w14:paraId="5E7FC7A9" w14:textId="00F99703" w:rsidR="00AD0FE7" w:rsidDel="003F0A4F" w:rsidRDefault="00AA3898">
      <w:pPr>
        <w:numPr>
          <w:ilvl w:val="0"/>
          <w:numId w:val="15"/>
        </w:numPr>
        <w:rPr>
          <w:del w:id="1165" w:author="Sushanth Shetty" w:date="2021-10-19T17:09:00Z"/>
        </w:rPr>
        <w:pPrChange w:id="1166" w:author="Sushanth Shetty" w:date="2021-10-19T17:21:00Z">
          <w:pPr>
            <w:ind w:left="442"/>
          </w:pPr>
        </w:pPrChange>
      </w:pPr>
      <w:del w:id="1167" w:author="Sushanth Shetty" w:date="2021-10-19T17:09:00Z">
        <w:r w:rsidRPr="00F849FB" w:rsidDel="003F0A4F">
          <w:rPr>
            <w:highlight w:val="yellow"/>
          </w:rPr>
          <w:delText xml:space="preserve">interactively using SAS EG. The SAS programs will also </w:delText>
        </w:r>
        <w:r w:rsidR="008F3FEA" w:rsidRPr="00F849FB" w:rsidDel="003F0A4F">
          <w:rPr>
            <w:highlight w:val="yellow"/>
          </w:rPr>
          <w:delText xml:space="preserve">be </w:delText>
        </w:r>
        <w:r w:rsidRPr="00F849FB" w:rsidDel="003F0A4F">
          <w:rPr>
            <w:highlight w:val="yellow"/>
          </w:rPr>
          <w:delText>executed non-interactively using command line SAS executable command on the SAS server.</w:delText>
        </w:r>
        <w:r w:rsidDel="003F0A4F">
          <w:delText xml:space="preserve"> </w:delText>
        </w:r>
        <w:r w:rsidDel="003F0A4F">
          <w:tab/>
          <w:delText xml:space="preserve"> </w:delText>
        </w:r>
        <w:bookmarkStart w:id="1168" w:name="_Toc85558600"/>
        <w:bookmarkStart w:id="1169" w:name="_Toc85558748"/>
        <w:bookmarkEnd w:id="1168"/>
        <w:bookmarkEnd w:id="1169"/>
      </w:del>
    </w:p>
    <w:p w14:paraId="24764A60" w14:textId="02230A90" w:rsidR="00F840E3" w:rsidDel="003F0A4F" w:rsidRDefault="00F840E3">
      <w:pPr>
        <w:numPr>
          <w:ilvl w:val="0"/>
          <w:numId w:val="15"/>
        </w:numPr>
        <w:rPr>
          <w:del w:id="1170" w:author="Sushanth Shetty" w:date="2021-10-19T17:09:00Z"/>
        </w:rPr>
        <w:pPrChange w:id="1171" w:author="Sushanth Shetty" w:date="2021-10-19T17:21:00Z">
          <w:pPr>
            <w:ind w:left="442"/>
          </w:pPr>
        </w:pPrChange>
      </w:pPr>
      <w:bookmarkStart w:id="1172" w:name="_Toc85558601"/>
      <w:bookmarkStart w:id="1173" w:name="_Toc85558749"/>
      <w:bookmarkEnd w:id="1172"/>
      <w:bookmarkEnd w:id="1173"/>
    </w:p>
    <w:p w14:paraId="1558D9D5" w14:textId="57264E1A" w:rsidR="003F0A4F" w:rsidRDefault="003F0A4F">
      <w:pPr>
        <w:pStyle w:val="Heading2"/>
        <w:numPr>
          <w:ilvl w:val="0"/>
          <w:numId w:val="15"/>
        </w:numPr>
        <w:tabs>
          <w:tab w:val="left" w:pos="681"/>
        </w:tabs>
        <w:rPr>
          <w:ins w:id="1174" w:author="Sushanth Shetty" w:date="2021-10-19T17:09:00Z"/>
        </w:rPr>
        <w:pPrChange w:id="1175" w:author="Sushanth Shetty" w:date="2021-10-19T17:21:00Z">
          <w:pPr>
            <w:pStyle w:val="Heading2"/>
            <w:numPr>
              <w:ilvl w:val="0"/>
              <w:numId w:val="7"/>
            </w:numPr>
            <w:tabs>
              <w:tab w:val="left" w:pos="681"/>
            </w:tabs>
            <w:ind w:left="720" w:hanging="361"/>
          </w:pPr>
        </w:pPrChange>
      </w:pPr>
      <w:bookmarkStart w:id="1176" w:name="_TOC_250001"/>
      <w:bookmarkStart w:id="1177" w:name="_Toc85558750"/>
      <w:ins w:id="1178" w:author="Sushanth Shetty" w:date="2021-10-19T17:09:00Z">
        <w:r>
          <w:rPr>
            <w:color w:val="2E5395"/>
          </w:rPr>
          <w:t>SYSTEM</w:t>
        </w:r>
        <w:r>
          <w:rPr>
            <w:color w:val="2E5395"/>
            <w:spacing w:val="-2"/>
          </w:rPr>
          <w:t xml:space="preserve"> </w:t>
        </w:r>
        <w:bookmarkEnd w:id="1176"/>
        <w:r>
          <w:rPr>
            <w:color w:val="2E5395"/>
          </w:rPr>
          <w:t>DESIGN</w:t>
        </w:r>
        <w:bookmarkEnd w:id="1177"/>
      </w:ins>
    </w:p>
    <w:p w14:paraId="0CA9831B" w14:textId="77777777" w:rsidR="003F0A4F" w:rsidRDefault="003F0A4F" w:rsidP="003F0A4F">
      <w:pPr>
        <w:pStyle w:val="BodyText"/>
        <w:rPr>
          <w:ins w:id="1179" w:author="Sushanth Shetty" w:date="2021-10-19T17:09:00Z"/>
          <w:rFonts w:ascii="Arial"/>
          <w:b/>
          <w:sz w:val="24"/>
        </w:rPr>
      </w:pPr>
    </w:p>
    <w:p w14:paraId="5E1748E8" w14:textId="77777777" w:rsidR="003F0A4F" w:rsidRDefault="003F0A4F" w:rsidP="003F0A4F">
      <w:pPr>
        <w:pStyle w:val="BodyText"/>
        <w:spacing w:before="198" w:line="259" w:lineRule="auto"/>
        <w:ind w:left="762" w:right="820"/>
        <w:rPr>
          <w:ins w:id="1180" w:author="Sushanth Shetty" w:date="2021-10-19T17:09:00Z"/>
        </w:rPr>
      </w:pPr>
      <w:ins w:id="1181" w:author="Sushanth Shetty" w:date="2021-10-19T17:09:00Z">
        <w:r>
          <w:t>The diagram 1 in this section illustrates the SAS Computing Environment schematic.</w:t>
        </w:r>
        <w:r>
          <w:rPr>
            <w:spacing w:val="1"/>
          </w:rPr>
          <w:t xml:space="preserve"> </w:t>
        </w:r>
        <w:r>
          <w:t>End users will utilize Amazon Workspaces or Beren Datacenter’s local systems to</w:t>
        </w:r>
        <w:r>
          <w:rPr>
            <w:spacing w:val="1"/>
          </w:rPr>
          <w:t xml:space="preserve"> </w:t>
        </w:r>
        <w:r>
          <w:t>access the applications such as Enterprise Guide and file share server within AWS. The</w:t>
        </w:r>
        <w:r>
          <w:rPr>
            <w:spacing w:val="-59"/>
          </w:rPr>
          <w:t xml:space="preserve"> </w:t>
        </w:r>
        <w:r>
          <w:t>diagram 2 in section 5 illustrates the SAS Topology for test and production</w:t>
        </w:r>
        <w:r>
          <w:rPr>
            <w:spacing w:val="1"/>
          </w:rPr>
          <w:t xml:space="preserve"> </w:t>
        </w:r>
        <w:r>
          <w:t>environments.</w:t>
        </w:r>
        <w:r>
          <w:rPr>
            <w:spacing w:val="-3"/>
          </w:rPr>
          <w:t xml:space="preserve"> </w:t>
        </w:r>
        <w:r>
          <w:t>The</w:t>
        </w:r>
        <w:r>
          <w:rPr>
            <w:spacing w:val="-1"/>
          </w:rPr>
          <w:t xml:space="preserve"> </w:t>
        </w:r>
        <w:r>
          <w:t>system will be</w:t>
        </w:r>
        <w:r>
          <w:rPr>
            <w:spacing w:val="-1"/>
          </w:rPr>
          <w:t xml:space="preserve"> </w:t>
        </w:r>
        <w:r>
          <w:t>maintained</w:t>
        </w:r>
        <w:r>
          <w:rPr>
            <w:spacing w:val="1"/>
          </w:rPr>
          <w:t xml:space="preserve"> </w:t>
        </w:r>
        <w:r>
          <w:t>under</w:t>
        </w:r>
        <w:r>
          <w:rPr>
            <w:spacing w:val="-2"/>
          </w:rPr>
          <w:t xml:space="preserve"> </w:t>
        </w:r>
        <w:r>
          <w:t>formal</w:t>
        </w:r>
        <w:r>
          <w:rPr>
            <w:spacing w:val="-1"/>
          </w:rPr>
          <w:t xml:space="preserve"> </w:t>
        </w:r>
        <w:r>
          <w:t>Change</w:t>
        </w:r>
        <w:r>
          <w:rPr>
            <w:spacing w:val="-1"/>
          </w:rPr>
          <w:t xml:space="preserve"> </w:t>
        </w:r>
        <w:r>
          <w:t>Control.</w:t>
        </w:r>
      </w:ins>
    </w:p>
    <w:p w14:paraId="3E54E747" w14:textId="77777777" w:rsidR="003F0A4F" w:rsidRDefault="003F0A4F" w:rsidP="003F0A4F">
      <w:pPr>
        <w:pStyle w:val="BodyText"/>
        <w:rPr>
          <w:ins w:id="1182" w:author="Sushanth Shetty" w:date="2021-10-19T17:09:00Z"/>
          <w:sz w:val="25"/>
        </w:rPr>
      </w:pPr>
    </w:p>
    <w:p w14:paraId="5A395BAB" w14:textId="7522AB3C" w:rsidR="003F0A4F" w:rsidRDefault="003F0A4F" w:rsidP="003F0A4F">
      <w:pPr>
        <w:pStyle w:val="Heading2"/>
        <w:ind w:left="2007" w:firstLine="0"/>
        <w:rPr>
          <w:ins w:id="1183" w:author="Sushanth Shetty" w:date="2021-10-19T17:09:00Z"/>
        </w:rPr>
      </w:pPr>
      <w:bookmarkStart w:id="1184" w:name="_Toc85558751"/>
      <w:ins w:id="1185" w:author="Sushanth Shetty" w:date="2021-10-19T17:09:00Z">
        <w:r>
          <w:t>Diagram</w:t>
        </w:r>
        <w:r>
          <w:rPr>
            <w:spacing w:val="-3"/>
          </w:rPr>
          <w:t xml:space="preserve"> </w:t>
        </w:r>
        <w:r>
          <w:t>1:</w:t>
        </w:r>
        <w:r>
          <w:rPr>
            <w:spacing w:val="-3"/>
          </w:rPr>
          <w:t xml:space="preserve"> </w:t>
        </w:r>
        <w:r>
          <w:t>SAS</w:t>
        </w:r>
        <w:r>
          <w:rPr>
            <w:spacing w:val="-1"/>
          </w:rPr>
          <w:t xml:space="preserve"> </w:t>
        </w:r>
        <w:r>
          <w:t>Computing</w:t>
        </w:r>
        <w:r>
          <w:rPr>
            <w:spacing w:val="-5"/>
          </w:rPr>
          <w:t xml:space="preserve"> </w:t>
        </w:r>
        <w:r>
          <w:t>Environment</w:t>
        </w:r>
        <w:r>
          <w:rPr>
            <w:spacing w:val="-2"/>
          </w:rPr>
          <w:t xml:space="preserve"> </w:t>
        </w:r>
        <w:r>
          <w:t>Schematic</w:t>
        </w:r>
        <w:bookmarkEnd w:id="1184"/>
      </w:ins>
    </w:p>
    <w:p w14:paraId="657E96E5" w14:textId="77777777" w:rsidR="003F0A4F" w:rsidRDefault="003F0A4F" w:rsidP="003F0A4F">
      <w:pPr>
        <w:pStyle w:val="BodyText"/>
        <w:spacing w:before="7"/>
        <w:rPr>
          <w:ins w:id="1186" w:author="Sushanth Shetty" w:date="2021-10-19T17:09:00Z"/>
          <w:rFonts w:ascii="Arial"/>
          <w:b/>
          <w:sz w:val="23"/>
        </w:rPr>
      </w:pPr>
    </w:p>
    <w:p w14:paraId="446FBEFC" w14:textId="32BB9048" w:rsidR="003F0A4F" w:rsidRDefault="007E7336" w:rsidP="003F0A4F">
      <w:pPr>
        <w:rPr>
          <w:ins w:id="1187" w:author="Sushanth Shetty" w:date="2021-10-19T17:09:00Z"/>
          <w:noProof/>
          <w:sz w:val="23"/>
        </w:rPr>
      </w:pPr>
      <w:ins w:id="1188" w:author="Sushanth Shetty" w:date="2021-10-19T17:53:00Z">
        <w:r>
          <w:rPr>
            <w:noProof/>
            <w:sz w:val="23"/>
          </w:rPr>
          <w:drawing>
            <wp:inline distT="0" distB="0" distL="0" distR="0" wp14:anchorId="609AEADA" wp14:editId="10B26A99">
              <wp:extent cx="6202847" cy="2476500"/>
              <wp:effectExtent l="0" t="0" r="7620" b="0"/>
              <wp:docPr id="6" name="Picture 6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Diagram&#10;&#10;Description automatically generated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05615" cy="24776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FEA3B0" w14:textId="77777777" w:rsidR="003F0A4F" w:rsidRPr="00D142D2" w:rsidRDefault="003F0A4F" w:rsidP="003F0A4F">
      <w:pPr>
        <w:rPr>
          <w:ins w:id="1189" w:author="Sushanth Shetty" w:date="2021-10-19T17:09:00Z"/>
          <w:sz w:val="23"/>
        </w:rPr>
      </w:pPr>
    </w:p>
    <w:p w14:paraId="2649D443" w14:textId="2F6E4E4C" w:rsidR="00F840E3" w:rsidRDefault="00F840E3">
      <w:pPr>
        <w:ind w:left="442"/>
      </w:pPr>
    </w:p>
    <w:p w14:paraId="35BE77BA" w14:textId="3EC97E0F" w:rsidR="00D26CD8" w:rsidRDefault="00D26CD8">
      <w:pPr>
        <w:ind w:left="442"/>
      </w:pPr>
    </w:p>
    <w:p w14:paraId="52F5DE77" w14:textId="166B145E" w:rsidR="00084568" w:rsidRDefault="00084568">
      <w:pPr>
        <w:ind w:left="442"/>
      </w:pPr>
    </w:p>
    <w:p w14:paraId="24F91B7D" w14:textId="11E1268A" w:rsidR="00E10B03" w:rsidRDefault="00E10B03">
      <w:pPr>
        <w:ind w:left="442"/>
      </w:pPr>
    </w:p>
    <w:p w14:paraId="05903BE7" w14:textId="600604AD" w:rsidR="008F3FEA" w:rsidRDefault="008F3FEA">
      <w:pPr>
        <w:ind w:left="442"/>
      </w:pPr>
    </w:p>
    <w:p w14:paraId="61EE4806" w14:textId="0D4DEC98" w:rsidR="00EB4438" w:rsidRDefault="00EB4438">
      <w:pPr>
        <w:ind w:left="442"/>
      </w:pPr>
    </w:p>
    <w:p w14:paraId="156D41C0" w14:textId="77777777" w:rsidR="00F840E3" w:rsidRDefault="00F840E3" w:rsidP="00F849FB">
      <w:pPr>
        <w:ind w:left="0" w:firstLine="0"/>
      </w:pPr>
    </w:p>
    <w:p w14:paraId="0FD7FD8F" w14:textId="0EB7BEC2" w:rsidR="00C35923" w:rsidRDefault="00C35923" w:rsidP="008564EF">
      <w:pPr>
        <w:ind w:left="0" w:firstLine="0"/>
      </w:pPr>
    </w:p>
    <w:p w14:paraId="3A1DC2A9" w14:textId="22358F20" w:rsidR="00453A5F" w:rsidRDefault="00453A5F" w:rsidP="008564EF">
      <w:pPr>
        <w:ind w:left="0" w:firstLine="0"/>
      </w:pPr>
    </w:p>
    <w:p w14:paraId="18CF66F7" w14:textId="404C6748" w:rsidR="009F0532" w:rsidRDefault="009F0532" w:rsidP="008564EF">
      <w:pPr>
        <w:ind w:left="0" w:firstLine="0"/>
      </w:pPr>
    </w:p>
    <w:p w14:paraId="4E23179D" w14:textId="0C08C5E7" w:rsidR="00623AF0" w:rsidRDefault="00623AF0" w:rsidP="008564EF">
      <w:pPr>
        <w:ind w:left="0" w:firstLine="0"/>
      </w:pPr>
    </w:p>
    <w:p w14:paraId="479CE551" w14:textId="22FBC77C" w:rsidR="00623AF0" w:rsidRDefault="00623AF0" w:rsidP="008564EF">
      <w:pPr>
        <w:ind w:left="0" w:firstLine="0"/>
      </w:pPr>
    </w:p>
    <w:p w14:paraId="3020958C" w14:textId="77777777" w:rsidR="00623AF0" w:rsidRDefault="00623AF0" w:rsidP="008564EF">
      <w:pPr>
        <w:ind w:left="0" w:firstLine="0"/>
      </w:pPr>
    </w:p>
    <w:p w14:paraId="4431C0E8" w14:textId="0B2123B2" w:rsidR="00C35923" w:rsidDel="003F0A4F" w:rsidRDefault="00C35923" w:rsidP="00C35923">
      <w:pPr>
        <w:pStyle w:val="Heading1"/>
        <w:spacing w:after="0"/>
        <w:ind w:left="345" w:hanging="360"/>
        <w:rPr>
          <w:del w:id="1190" w:author="Sushanth Shetty" w:date="2021-10-19T17:09:00Z"/>
        </w:rPr>
      </w:pPr>
      <w:bookmarkStart w:id="1191" w:name="_Toc76900315"/>
      <w:del w:id="1192" w:author="Sushanth Shetty" w:date="2021-10-19T17:09:00Z">
        <w:r w:rsidDel="003F0A4F">
          <w:delText>SYSTEM ARCHITECTURE DIAGRAM:</w:delText>
        </w:r>
        <w:bookmarkEnd w:id="1191"/>
        <w:r w:rsidDel="003F0A4F">
          <w:delText xml:space="preserve"> </w:delText>
        </w:r>
      </w:del>
    </w:p>
    <w:p w14:paraId="67D9F66C" w14:textId="1030E0B8" w:rsidR="00C35923" w:rsidDel="003F0A4F" w:rsidRDefault="001D0C93" w:rsidP="00C35923">
      <w:pPr>
        <w:rPr>
          <w:del w:id="1193" w:author="Sushanth Shetty" w:date="2021-10-19T17:09:00Z"/>
        </w:rPr>
      </w:pPr>
      <w:del w:id="1194" w:author="Sushanth Shetty" w:date="2021-10-19T17:09:00Z">
        <w:r w:rsidRPr="004035D7" w:rsidDel="003F0A4F">
          <w:rPr>
            <w:noProof/>
          </w:rPr>
          <w:drawing>
            <wp:anchor distT="0" distB="0" distL="114300" distR="114300" simplePos="0" relativeHeight="251666432" behindDoc="0" locked="0" layoutInCell="1" allowOverlap="1" wp14:anchorId="26961A25" wp14:editId="4975082A">
              <wp:simplePos x="0" y="0"/>
              <wp:positionH relativeFrom="margin">
                <wp:posOffset>-298450</wp:posOffset>
              </wp:positionH>
              <wp:positionV relativeFrom="paragraph">
                <wp:posOffset>167640</wp:posOffset>
              </wp:positionV>
              <wp:extent cx="6517005" cy="2874645"/>
              <wp:effectExtent l="0" t="0" r="0" b="1905"/>
              <wp:wrapSquare wrapText="bothSides"/>
              <wp:docPr id="1036" name="Picture 12" descr="Diagram&#10;&#10;Description automatically generated">
                <a:extLst xmlns:a="http://schemas.openxmlformats.org/drawingml/2006/main">
                  <a:ext uri="{FF2B5EF4-FFF2-40B4-BE49-F238E27FC236}">
                    <a16:creationId xmlns:a16="http://schemas.microsoft.com/office/drawing/2014/main" id="{D729E257-A6A0-43DF-8BB1-8F07A4317AAB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6" name="Picture 12" descr="Diagram&#10;&#10;Description automatically generated">
                        <a:extLst>
                          <a:ext uri="{FF2B5EF4-FFF2-40B4-BE49-F238E27FC236}">
                            <a16:creationId xmlns:a16="http://schemas.microsoft.com/office/drawing/2014/main" id="{D729E257-A6A0-43DF-8BB1-8F07A4317AAB}"/>
                          </a:ext>
                        </a:extLst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17005" cy="28746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14:paraId="129EC932" w14:textId="5F95EFC6" w:rsidR="0023384B" w:rsidRPr="00C35923" w:rsidRDefault="00243877" w:rsidP="00C35923">
      <w:pPr>
        <w:jc w:val="center"/>
      </w:pPr>
      <w:commentRangeStart w:id="1195"/>
      <w:commentRangeEnd w:id="1195"/>
      <w:r>
        <w:rPr>
          <w:rStyle w:val="CommentReference"/>
        </w:rPr>
        <w:commentReference w:id="1195"/>
      </w:r>
      <w:r w:rsidR="008D393C" w:rsidDel="008D393C">
        <w:rPr>
          <w:noProof/>
        </w:rPr>
        <w:t xml:space="preserve"> </w:t>
      </w:r>
    </w:p>
    <w:p w14:paraId="4947895D" w14:textId="3F853686" w:rsidR="00C35923" w:rsidRDefault="00C35923" w:rsidP="005A6A8B"/>
    <w:p w14:paraId="57F2C700" w14:textId="77777777" w:rsidR="00C37B90" w:rsidRDefault="00C37B90">
      <w:pPr>
        <w:spacing w:after="13" w:line="259" w:lineRule="auto"/>
        <w:ind w:left="1800" w:firstLine="0"/>
        <w:rPr>
          <w:ins w:id="1196" w:author="Sushanth Shetty" w:date="2021-10-19T18:02:00Z"/>
        </w:rPr>
      </w:pPr>
    </w:p>
    <w:p w14:paraId="671B906F" w14:textId="2D1D4BD4" w:rsidR="00AD0FE7" w:rsidRDefault="00AA3898">
      <w:pPr>
        <w:spacing w:after="13" w:line="259" w:lineRule="auto"/>
        <w:ind w:left="1800" w:firstLine="0"/>
      </w:pPr>
      <w:r>
        <w:lastRenderedPageBreak/>
        <w:t xml:space="preserve"> </w:t>
      </w:r>
    </w:p>
    <w:p w14:paraId="2780DDB3" w14:textId="0C5533F0" w:rsidR="00AD0FE7" w:rsidDel="003F0A4F" w:rsidRDefault="00AA3898">
      <w:pPr>
        <w:pStyle w:val="Heading1"/>
        <w:numPr>
          <w:ilvl w:val="0"/>
          <w:numId w:val="15"/>
        </w:numPr>
        <w:spacing w:after="0"/>
        <w:ind w:left="345"/>
        <w:rPr>
          <w:del w:id="1197" w:author="Sushanth Shetty" w:date="2021-10-19T17:09:00Z"/>
        </w:rPr>
        <w:pPrChange w:id="1198" w:author="Sushanth Shetty" w:date="2021-10-19T17:21:00Z">
          <w:pPr>
            <w:pStyle w:val="Heading1"/>
            <w:spacing w:after="0"/>
            <w:ind w:left="345" w:hanging="360"/>
          </w:pPr>
        </w:pPrChange>
      </w:pPr>
      <w:bookmarkStart w:id="1199" w:name="_Toc76900316"/>
      <w:del w:id="1200" w:author="Sushanth Shetty" w:date="2021-10-19T17:09:00Z">
        <w:r w:rsidDel="003F0A4F">
          <w:delText>REQUIREMENTS</w:delText>
        </w:r>
        <w:bookmarkEnd w:id="1199"/>
        <w:r w:rsidDel="003F0A4F">
          <w:delText xml:space="preserve"> </w:delText>
        </w:r>
      </w:del>
    </w:p>
    <w:p w14:paraId="35357693" w14:textId="17487437" w:rsidR="00DF40F4" w:rsidDel="003F0A4F" w:rsidRDefault="00DF40F4">
      <w:pPr>
        <w:numPr>
          <w:ilvl w:val="0"/>
          <w:numId w:val="15"/>
        </w:numPr>
        <w:rPr>
          <w:del w:id="1201" w:author="Sushanth Shetty" w:date="2021-10-19T17:09:00Z"/>
        </w:rPr>
        <w:pPrChange w:id="1202" w:author="Sushanth Shetty" w:date="2021-10-19T17:21:00Z">
          <w:pPr/>
        </w:pPrChange>
      </w:pPr>
    </w:p>
    <w:p w14:paraId="5BADA939" w14:textId="6E238C77" w:rsidR="009F0532" w:rsidDel="003F0A4F" w:rsidRDefault="00DF40F4">
      <w:pPr>
        <w:numPr>
          <w:ilvl w:val="0"/>
          <w:numId w:val="15"/>
        </w:numPr>
        <w:rPr>
          <w:del w:id="1203" w:author="Sushanth Shetty" w:date="2021-10-19T17:09:00Z"/>
          <w:b/>
          <w:bCs/>
        </w:rPr>
        <w:pPrChange w:id="1204" w:author="Sushanth Shetty" w:date="2021-10-19T17:21:00Z">
          <w:pPr/>
        </w:pPrChange>
      </w:pPr>
      <w:del w:id="1205" w:author="Sushanth Shetty" w:date="2021-10-19T17:09:00Z">
        <w:r w:rsidRPr="00F849FB" w:rsidDel="003F0A4F">
          <w:rPr>
            <w:b/>
            <w:bCs/>
          </w:rPr>
          <w:delText>6.1   Business Requirements</w:delText>
        </w:r>
        <w:r w:rsidR="009F0532" w:rsidDel="003F0A4F">
          <w:rPr>
            <w:b/>
            <w:bCs/>
          </w:rPr>
          <w:delText>.</w:delText>
        </w:r>
      </w:del>
    </w:p>
    <w:p w14:paraId="39C62836" w14:textId="35DD5984" w:rsidR="009F0532" w:rsidRPr="00F849FB" w:rsidDel="003F0A4F" w:rsidRDefault="009F0532">
      <w:pPr>
        <w:pStyle w:val="ListParagraph"/>
        <w:numPr>
          <w:ilvl w:val="0"/>
          <w:numId w:val="15"/>
        </w:numPr>
        <w:rPr>
          <w:del w:id="1206" w:author="Sushanth Shetty" w:date="2021-10-19T17:09:00Z"/>
        </w:rPr>
        <w:pPrChange w:id="1207" w:author="Sushanth Shetty" w:date="2021-10-19T17:21:00Z">
          <w:pPr>
            <w:pStyle w:val="ListParagraph"/>
            <w:numPr>
              <w:numId w:val="4"/>
            </w:numPr>
            <w:ind w:hanging="360"/>
          </w:pPr>
        </w:pPrChange>
      </w:pPr>
      <w:del w:id="1208" w:author="Sushanth Shetty" w:date="2021-10-19T17:09:00Z">
        <w:r w:rsidRPr="00F849FB" w:rsidDel="003F0A4F">
          <w:rPr>
            <w:lang w:val="en-US"/>
          </w:rPr>
          <w:delText>AWS Infrastructure setup for sFTP and SAS installation</w:delText>
        </w:r>
      </w:del>
    </w:p>
    <w:p w14:paraId="688E2094" w14:textId="6A7FBA83" w:rsidR="009F0532" w:rsidRPr="009F0532" w:rsidDel="003F0A4F" w:rsidRDefault="009F0532">
      <w:pPr>
        <w:pStyle w:val="ListParagraph"/>
        <w:numPr>
          <w:ilvl w:val="0"/>
          <w:numId w:val="15"/>
        </w:numPr>
        <w:rPr>
          <w:del w:id="1209" w:author="Sushanth Shetty" w:date="2021-10-19T17:09:00Z"/>
        </w:rPr>
        <w:pPrChange w:id="1210" w:author="Sushanth Shetty" w:date="2021-10-19T17:21:00Z">
          <w:pPr>
            <w:pStyle w:val="ListParagraph"/>
            <w:numPr>
              <w:numId w:val="4"/>
            </w:numPr>
            <w:ind w:hanging="360"/>
          </w:pPr>
        </w:pPrChange>
      </w:pPr>
      <w:del w:id="1211" w:author="Sushanth Shetty" w:date="2021-10-19T17:09:00Z">
        <w:r w:rsidRPr="009F0532" w:rsidDel="003F0A4F">
          <w:rPr>
            <w:lang w:val="en-US"/>
          </w:rPr>
          <w:delText>Cloud based data integration model with data movement and transformation</w:delText>
        </w:r>
      </w:del>
    </w:p>
    <w:p w14:paraId="2F84B10C" w14:textId="259E5B03" w:rsidR="009F0532" w:rsidRPr="009F0532" w:rsidDel="003F0A4F" w:rsidRDefault="009F0532">
      <w:pPr>
        <w:pStyle w:val="ListParagraph"/>
        <w:numPr>
          <w:ilvl w:val="0"/>
          <w:numId w:val="15"/>
        </w:numPr>
        <w:rPr>
          <w:del w:id="1212" w:author="Sushanth Shetty" w:date="2021-10-19T17:09:00Z"/>
        </w:rPr>
        <w:pPrChange w:id="1213" w:author="Sushanth Shetty" w:date="2021-10-19T17:21:00Z">
          <w:pPr>
            <w:pStyle w:val="ListParagraph"/>
            <w:numPr>
              <w:numId w:val="4"/>
            </w:numPr>
            <w:ind w:hanging="360"/>
          </w:pPr>
        </w:pPrChange>
      </w:pPr>
      <w:del w:id="1214" w:author="Sushanth Shetty" w:date="2021-10-19T17:09:00Z">
        <w:r w:rsidRPr="009F0532" w:rsidDel="003F0A4F">
          <w:rPr>
            <w:lang w:val="en-US"/>
          </w:rPr>
          <w:delText>Visualization of study reports via Spotfire dashboard</w:delText>
        </w:r>
      </w:del>
    </w:p>
    <w:p w14:paraId="6BA93A4F" w14:textId="4716576F" w:rsidR="009F0532" w:rsidRPr="009F0532" w:rsidDel="003F0A4F" w:rsidRDefault="009F0532">
      <w:pPr>
        <w:numPr>
          <w:ilvl w:val="0"/>
          <w:numId w:val="15"/>
        </w:numPr>
        <w:rPr>
          <w:del w:id="1215" w:author="Sushanth Shetty" w:date="2021-10-19T17:09:00Z"/>
        </w:rPr>
        <w:pPrChange w:id="1216" w:author="Sushanth Shetty" w:date="2021-10-19T17:21:00Z">
          <w:pPr>
            <w:ind w:left="360" w:firstLine="0"/>
          </w:pPr>
        </w:pPrChange>
      </w:pPr>
    </w:p>
    <w:p w14:paraId="5507C413" w14:textId="3F2512E5" w:rsidR="00DF40F4" w:rsidRPr="00F849FB" w:rsidDel="003F0A4F" w:rsidRDefault="00DF40F4">
      <w:pPr>
        <w:numPr>
          <w:ilvl w:val="0"/>
          <w:numId w:val="15"/>
        </w:numPr>
        <w:rPr>
          <w:del w:id="1217" w:author="Sushanth Shetty" w:date="2021-10-19T17:09:00Z"/>
          <w:b/>
          <w:bCs/>
        </w:rPr>
        <w:pPrChange w:id="1218" w:author="Sushanth Shetty" w:date="2021-10-19T17:21:00Z">
          <w:pPr/>
        </w:pPrChange>
      </w:pPr>
    </w:p>
    <w:p w14:paraId="78AB2E24" w14:textId="0C529F4E" w:rsidR="00DF40F4" w:rsidDel="003F0A4F" w:rsidRDefault="00DF40F4">
      <w:pPr>
        <w:numPr>
          <w:ilvl w:val="0"/>
          <w:numId w:val="15"/>
        </w:numPr>
        <w:rPr>
          <w:del w:id="1219" w:author="Sushanth Shetty" w:date="2021-10-19T17:09:00Z"/>
        </w:rPr>
        <w:pPrChange w:id="1220" w:author="Sushanth Shetty" w:date="2021-10-19T17:21:00Z">
          <w:pPr/>
        </w:pPrChange>
      </w:pPr>
    </w:p>
    <w:p w14:paraId="69D10E39" w14:textId="58B62B15" w:rsidR="00090332" w:rsidDel="003F0A4F" w:rsidRDefault="00090332">
      <w:pPr>
        <w:numPr>
          <w:ilvl w:val="0"/>
          <w:numId w:val="15"/>
        </w:numPr>
        <w:rPr>
          <w:del w:id="1221" w:author="Sushanth Shetty" w:date="2021-10-19T17:09:00Z"/>
        </w:rPr>
        <w:pPrChange w:id="1222" w:author="Sushanth Shetty" w:date="2021-10-19T17:21:00Z">
          <w:pPr/>
        </w:pPrChange>
      </w:pPr>
    </w:p>
    <w:p w14:paraId="7E8C4F44" w14:textId="0A5E29F5" w:rsidR="00090332" w:rsidDel="003F0A4F" w:rsidRDefault="00710286">
      <w:pPr>
        <w:numPr>
          <w:ilvl w:val="0"/>
          <w:numId w:val="15"/>
        </w:numPr>
        <w:rPr>
          <w:del w:id="1223" w:author="Sushanth Shetty" w:date="2021-10-19T17:09:00Z"/>
        </w:rPr>
        <w:pPrChange w:id="1224" w:author="Sushanth Shetty" w:date="2021-10-19T17:21:00Z">
          <w:pPr/>
        </w:pPrChange>
      </w:pPr>
      <w:commentRangeStart w:id="1225"/>
      <w:commentRangeEnd w:id="1225"/>
      <w:del w:id="1226" w:author="Sushanth Shetty" w:date="2021-10-19T17:09:00Z">
        <w:r w:rsidDel="003F0A4F">
          <w:rPr>
            <w:rStyle w:val="CommentReference"/>
          </w:rPr>
          <w:commentReference w:id="1225"/>
        </w:r>
      </w:del>
    </w:p>
    <w:p w14:paraId="4904F856" w14:textId="597C5938" w:rsidR="00090332" w:rsidDel="003F0A4F" w:rsidRDefault="00090332">
      <w:pPr>
        <w:numPr>
          <w:ilvl w:val="0"/>
          <w:numId w:val="15"/>
        </w:numPr>
        <w:rPr>
          <w:del w:id="1227" w:author="Sushanth Shetty" w:date="2021-10-19T17:09:00Z"/>
        </w:rPr>
        <w:pPrChange w:id="1228" w:author="Sushanth Shetty" w:date="2021-10-19T17:21:00Z">
          <w:pPr/>
        </w:pPrChange>
      </w:pPr>
    </w:p>
    <w:p w14:paraId="4D5C7977" w14:textId="1277A28C" w:rsidR="00090332" w:rsidDel="003F0A4F" w:rsidRDefault="00090332">
      <w:pPr>
        <w:numPr>
          <w:ilvl w:val="0"/>
          <w:numId w:val="15"/>
        </w:numPr>
        <w:rPr>
          <w:del w:id="1229" w:author="Sushanth Shetty" w:date="2021-10-19T17:09:00Z"/>
        </w:rPr>
        <w:pPrChange w:id="1230" w:author="Sushanth Shetty" w:date="2021-10-19T17:21:00Z">
          <w:pPr/>
        </w:pPrChange>
      </w:pPr>
    </w:p>
    <w:p w14:paraId="4CDCFB2F" w14:textId="12A3893D" w:rsidR="00090332" w:rsidDel="003F0A4F" w:rsidRDefault="00090332">
      <w:pPr>
        <w:numPr>
          <w:ilvl w:val="0"/>
          <w:numId w:val="15"/>
        </w:numPr>
        <w:rPr>
          <w:del w:id="1231" w:author="Sushanth Shetty" w:date="2021-10-19T17:09:00Z"/>
        </w:rPr>
        <w:pPrChange w:id="1232" w:author="Sushanth Shetty" w:date="2021-10-19T17:21:00Z">
          <w:pPr/>
        </w:pPrChange>
      </w:pPr>
    </w:p>
    <w:p w14:paraId="2BB82B29" w14:textId="26D49B5D" w:rsidR="00090332" w:rsidDel="003F0A4F" w:rsidRDefault="00090332">
      <w:pPr>
        <w:numPr>
          <w:ilvl w:val="0"/>
          <w:numId w:val="15"/>
        </w:numPr>
        <w:rPr>
          <w:del w:id="1233" w:author="Sushanth Shetty" w:date="2021-10-19T17:09:00Z"/>
        </w:rPr>
        <w:pPrChange w:id="1234" w:author="Sushanth Shetty" w:date="2021-10-19T17:21:00Z">
          <w:pPr/>
        </w:pPrChange>
      </w:pPr>
    </w:p>
    <w:p w14:paraId="21055F07" w14:textId="45590D16" w:rsidR="00090332" w:rsidDel="003F0A4F" w:rsidRDefault="00090332">
      <w:pPr>
        <w:numPr>
          <w:ilvl w:val="0"/>
          <w:numId w:val="15"/>
        </w:numPr>
        <w:rPr>
          <w:del w:id="1235" w:author="Sushanth Shetty" w:date="2021-10-19T17:09:00Z"/>
        </w:rPr>
        <w:pPrChange w:id="1236" w:author="Sushanth Shetty" w:date="2021-10-19T17:21:00Z">
          <w:pPr/>
        </w:pPrChange>
      </w:pPr>
    </w:p>
    <w:p w14:paraId="3EB8EA8F" w14:textId="0457D7B8" w:rsidR="00090332" w:rsidDel="003F0A4F" w:rsidRDefault="00090332">
      <w:pPr>
        <w:numPr>
          <w:ilvl w:val="0"/>
          <w:numId w:val="15"/>
        </w:numPr>
        <w:rPr>
          <w:del w:id="1237" w:author="Sushanth Shetty" w:date="2021-10-19T17:09:00Z"/>
        </w:rPr>
        <w:pPrChange w:id="1238" w:author="Sushanth Shetty" w:date="2021-10-19T17:21:00Z">
          <w:pPr/>
        </w:pPrChange>
      </w:pPr>
    </w:p>
    <w:p w14:paraId="656B6F74" w14:textId="38FB4F56" w:rsidR="00090332" w:rsidDel="003F0A4F" w:rsidRDefault="00090332">
      <w:pPr>
        <w:numPr>
          <w:ilvl w:val="0"/>
          <w:numId w:val="15"/>
        </w:numPr>
        <w:rPr>
          <w:del w:id="1239" w:author="Sushanth Shetty" w:date="2021-10-19T17:09:00Z"/>
        </w:rPr>
        <w:pPrChange w:id="1240" w:author="Sushanth Shetty" w:date="2021-10-19T17:21:00Z">
          <w:pPr/>
        </w:pPrChange>
      </w:pPr>
    </w:p>
    <w:p w14:paraId="35D27E22" w14:textId="1C1F7780" w:rsidR="00090332" w:rsidDel="003F0A4F" w:rsidRDefault="00090332">
      <w:pPr>
        <w:numPr>
          <w:ilvl w:val="0"/>
          <w:numId w:val="15"/>
        </w:numPr>
        <w:rPr>
          <w:del w:id="1241" w:author="Sushanth Shetty" w:date="2021-10-19T17:09:00Z"/>
        </w:rPr>
        <w:pPrChange w:id="1242" w:author="Sushanth Shetty" w:date="2021-10-19T17:21:00Z">
          <w:pPr/>
        </w:pPrChange>
      </w:pPr>
    </w:p>
    <w:p w14:paraId="4260690C" w14:textId="7E383A7E" w:rsidR="00090332" w:rsidDel="003F0A4F" w:rsidRDefault="00090332">
      <w:pPr>
        <w:numPr>
          <w:ilvl w:val="0"/>
          <w:numId w:val="15"/>
        </w:numPr>
        <w:rPr>
          <w:del w:id="1243" w:author="Sushanth Shetty" w:date="2021-10-19T17:09:00Z"/>
        </w:rPr>
        <w:pPrChange w:id="1244" w:author="Sushanth Shetty" w:date="2021-10-19T17:21:00Z">
          <w:pPr/>
        </w:pPrChange>
      </w:pPr>
    </w:p>
    <w:p w14:paraId="10FE7C3F" w14:textId="4E29018A" w:rsidR="00586031" w:rsidDel="003F0A4F" w:rsidRDefault="00586031">
      <w:pPr>
        <w:numPr>
          <w:ilvl w:val="0"/>
          <w:numId w:val="15"/>
        </w:numPr>
        <w:rPr>
          <w:del w:id="1245" w:author="Sushanth Shetty" w:date="2021-10-19T17:09:00Z"/>
        </w:rPr>
        <w:pPrChange w:id="1246" w:author="Sushanth Shetty" w:date="2021-10-19T17:21:00Z">
          <w:pPr/>
        </w:pPrChange>
      </w:pPr>
    </w:p>
    <w:p w14:paraId="7C658896" w14:textId="162CD816" w:rsidR="00586031" w:rsidDel="003F0A4F" w:rsidRDefault="00586031">
      <w:pPr>
        <w:numPr>
          <w:ilvl w:val="0"/>
          <w:numId w:val="15"/>
        </w:numPr>
        <w:rPr>
          <w:del w:id="1247" w:author="Sushanth Shetty" w:date="2021-10-19T17:09:00Z"/>
        </w:rPr>
        <w:pPrChange w:id="1248" w:author="Sushanth Shetty" w:date="2021-10-19T17:21:00Z">
          <w:pPr/>
        </w:pPrChange>
      </w:pPr>
    </w:p>
    <w:p w14:paraId="64CE0317" w14:textId="249F77CC" w:rsidR="00B3492A" w:rsidDel="003F0A4F" w:rsidRDefault="00FA3D83">
      <w:pPr>
        <w:pStyle w:val="Heading2"/>
        <w:numPr>
          <w:ilvl w:val="1"/>
          <w:numId w:val="15"/>
        </w:numPr>
        <w:ind w:left="561" w:right="0"/>
        <w:rPr>
          <w:del w:id="1249" w:author="Sushanth Shetty" w:date="2021-10-19T17:09:00Z"/>
        </w:rPr>
        <w:pPrChange w:id="1250" w:author="Sushanth Shetty" w:date="2021-10-19T17:21:00Z">
          <w:pPr>
            <w:pStyle w:val="Heading2"/>
            <w:ind w:left="561" w:right="0" w:hanging="576"/>
          </w:pPr>
        </w:pPrChange>
      </w:pPr>
      <w:bookmarkStart w:id="1251" w:name="_Toc76062738"/>
      <w:bookmarkStart w:id="1252" w:name="_Toc76468534"/>
      <w:bookmarkStart w:id="1253" w:name="_Toc76468612"/>
      <w:bookmarkStart w:id="1254" w:name="_Toc76676022"/>
      <w:bookmarkStart w:id="1255" w:name="_Toc76900317"/>
      <w:bookmarkStart w:id="1256" w:name="_Toc76993044"/>
      <w:del w:id="1257" w:author="Sushanth Shetty" w:date="2021-10-19T17:09:00Z">
        <w:r w:rsidDel="003F0A4F">
          <w:delText>Infrastructure</w:delText>
        </w:r>
        <w:r w:rsidR="00B3492A" w:rsidDel="003F0A4F">
          <w:delText xml:space="preserve"> Requirements</w:delText>
        </w:r>
        <w:bookmarkEnd w:id="1251"/>
        <w:bookmarkEnd w:id="1252"/>
        <w:bookmarkEnd w:id="1253"/>
        <w:bookmarkEnd w:id="1254"/>
        <w:bookmarkEnd w:id="1255"/>
        <w:bookmarkEnd w:id="1256"/>
      </w:del>
    </w:p>
    <w:p w14:paraId="69BA67EA" w14:textId="14C39891" w:rsidR="00B3492A" w:rsidDel="003F0A4F" w:rsidRDefault="00B3492A">
      <w:pPr>
        <w:numPr>
          <w:ilvl w:val="0"/>
          <w:numId w:val="15"/>
        </w:numPr>
        <w:rPr>
          <w:del w:id="1258" w:author="Sushanth Shetty" w:date="2021-10-19T17:09:00Z"/>
        </w:rPr>
        <w:pPrChange w:id="1259" w:author="Sushanth Shetty" w:date="2021-10-19T17:21:00Z">
          <w:pPr/>
        </w:pPrChange>
      </w:pPr>
    </w:p>
    <w:tbl>
      <w:tblPr>
        <w:tblW w:w="10207" w:type="dxa"/>
        <w:tblInd w:w="-436" w:type="dxa"/>
        <w:tblLook w:val="04A0" w:firstRow="1" w:lastRow="0" w:firstColumn="1" w:lastColumn="0" w:noHBand="0" w:noVBand="1"/>
      </w:tblPr>
      <w:tblGrid>
        <w:gridCol w:w="1548"/>
        <w:gridCol w:w="8723"/>
      </w:tblGrid>
      <w:tr w:rsidR="00841636" w:rsidRPr="00841636" w:rsidDel="003F0A4F" w14:paraId="17AE488D" w14:textId="7379D93C" w:rsidTr="00B311DE">
        <w:trPr>
          <w:trHeight w:val="276"/>
          <w:del w:id="1260" w:author="Sushanth Shetty" w:date="2021-10-19T17:09:00Z"/>
        </w:trPr>
        <w:tc>
          <w:tcPr>
            <w:tcW w:w="102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B9CA"/>
            <w:vAlign w:val="center"/>
            <w:hideMark/>
          </w:tcPr>
          <w:p w14:paraId="6AE61486" w14:textId="1D7A2F6B" w:rsidR="00841636" w:rsidRPr="00841636" w:rsidDel="003F0A4F" w:rsidRDefault="00FA3D83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261" w:author="Sushanth Shetty" w:date="2021-10-19T17:09:00Z"/>
                <w:rFonts w:eastAsia="Times New Roman"/>
                <w:b/>
                <w:bCs/>
              </w:rPr>
              <w:pPrChange w:id="1262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263" w:author="Sushanth Shetty" w:date="2021-10-19T17:09:00Z">
              <w:r w:rsidDel="003F0A4F">
                <w:rPr>
                  <w:rFonts w:eastAsia="Times New Roman"/>
                  <w:b/>
                  <w:bCs/>
                </w:rPr>
                <w:delText>Infrastructure</w:delText>
              </w:r>
              <w:r w:rsidR="00841636" w:rsidRPr="00841636" w:rsidDel="003F0A4F">
                <w:rPr>
                  <w:rFonts w:eastAsia="Times New Roman"/>
                  <w:b/>
                  <w:bCs/>
                </w:rPr>
                <w:delText xml:space="preserve"> Requirements</w:delText>
              </w:r>
            </w:del>
          </w:p>
        </w:tc>
      </w:tr>
      <w:tr w:rsidR="00841636" w:rsidRPr="00841636" w:rsidDel="003F0A4F" w14:paraId="7B95A5B3" w14:textId="1C376675" w:rsidTr="00B311DE">
        <w:trPr>
          <w:trHeight w:val="276"/>
          <w:del w:id="1264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1422040B" w14:textId="3B42A879" w:rsidR="00841636" w:rsidRPr="00841636" w:rsidDel="003F0A4F" w:rsidRDefault="00841636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265" w:author="Sushanth Shetty" w:date="2021-10-19T17:09:00Z"/>
                <w:rFonts w:eastAsia="Times New Roman"/>
                <w:b/>
                <w:bCs/>
              </w:rPr>
              <w:pPrChange w:id="1266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267" w:author="Sushanth Shetty" w:date="2021-10-19T17:09:00Z">
              <w:r w:rsidRPr="00841636" w:rsidDel="003F0A4F">
                <w:rPr>
                  <w:rFonts w:eastAsia="Times New Roman"/>
                  <w:b/>
                  <w:bCs/>
                </w:rPr>
                <w:delText>URS ID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7801E406" w14:textId="204F45D9" w:rsidR="00841636" w:rsidRPr="00841636" w:rsidDel="003F0A4F" w:rsidRDefault="00841636">
            <w:pPr>
              <w:numPr>
                <w:ilvl w:val="0"/>
                <w:numId w:val="15"/>
              </w:numPr>
              <w:spacing w:after="0" w:line="240" w:lineRule="auto"/>
              <w:rPr>
                <w:del w:id="1268" w:author="Sushanth Shetty" w:date="2021-10-19T17:09:00Z"/>
                <w:rFonts w:eastAsia="Times New Roman"/>
                <w:b/>
                <w:bCs/>
              </w:rPr>
              <w:pPrChange w:id="1269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270" w:author="Sushanth Shetty" w:date="2021-10-19T17:09:00Z">
              <w:r w:rsidRPr="00841636" w:rsidDel="003F0A4F">
                <w:rPr>
                  <w:rFonts w:eastAsia="Times New Roman"/>
                  <w:b/>
                  <w:bCs/>
                </w:rPr>
                <w:delText>Requirement</w:delText>
              </w:r>
            </w:del>
          </w:p>
        </w:tc>
      </w:tr>
      <w:tr w:rsidR="00F840E3" w:rsidRPr="00841636" w:rsidDel="003F0A4F" w14:paraId="507F4150" w14:textId="695C5D0B" w:rsidTr="00B311DE">
        <w:trPr>
          <w:trHeight w:val="276"/>
          <w:del w:id="1271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702B70B" w14:textId="1C4C565F" w:rsidR="00F840E3" w:rsidRPr="00841636" w:rsidDel="003F0A4F" w:rsidRDefault="00F840E3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272" w:author="Sushanth Shetty" w:date="2021-10-19T17:09:00Z"/>
                <w:rFonts w:eastAsia="Times New Roman"/>
              </w:rPr>
              <w:pPrChange w:id="1273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274" w:author="Sushanth Shetty" w:date="2021-10-19T17:09:00Z">
              <w:r w:rsidRPr="00D363B5" w:rsidDel="003F0A4F">
                <w:delText>6.1.1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4F3F0" w14:textId="7C7681BE" w:rsidR="00F840E3" w:rsidRPr="00841636" w:rsidDel="003F0A4F" w:rsidRDefault="00DF40F4">
            <w:pPr>
              <w:numPr>
                <w:ilvl w:val="0"/>
                <w:numId w:val="15"/>
              </w:numPr>
              <w:spacing w:after="0" w:line="240" w:lineRule="auto"/>
              <w:rPr>
                <w:del w:id="1275" w:author="Sushanth Shetty" w:date="2021-10-19T17:09:00Z"/>
                <w:rFonts w:eastAsia="Times New Roman"/>
              </w:rPr>
              <w:pPrChange w:id="1276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277" w:author="Sushanth Shetty" w:date="2021-10-19T17:09:00Z">
              <w:r w:rsidDel="003F0A4F">
                <w:rPr>
                  <w:rFonts w:eastAsia="Times New Roman"/>
                </w:rPr>
                <w:delText xml:space="preserve">Setup the AWS </w:delText>
              </w:r>
              <w:commentRangeStart w:id="1278"/>
              <w:r w:rsidDel="003F0A4F">
                <w:rPr>
                  <w:rFonts w:eastAsia="Times New Roman"/>
                </w:rPr>
                <w:delText>Infrastructure</w:delText>
              </w:r>
              <w:commentRangeEnd w:id="1278"/>
              <w:r w:rsidDel="003F0A4F">
                <w:rPr>
                  <w:rStyle w:val="CommentReference"/>
                </w:rPr>
                <w:commentReference w:id="1278"/>
              </w:r>
            </w:del>
          </w:p>
        </w:tc>
      </w:tr>
      <w:tr w:rsidR="001D0C93" w:rsidRPr="00841636" w:rsidDel="003F0A4F" w14:paraId="4567F21C" w14:textId="5631D7EC" w:rsidTr="00B311DE">
        <w:trPr>
          <w:trHeight w:val="276"/>
          <w:del w:id="1279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79C018F9" w14:textId="65507634" w:rsidR="001D0C93" w:rsidRPr="00D363B5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280" w:author="Sushanth Shetty" w:date="2021-10-19T17:09:00Z"/>
              </w:rPr>
              <w:pPrChange w:id="1281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282" w:author="Sushanth Shetty" w:date="2021-10-19T17:09:00Z">
              <w:r w:rsidDel="003F0A4F">
                <w:delText>6.1.2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8B05BC" w14:textId="016D390A" w:rsidR="001D0C93" w:rsidDel="003F0A4F" w:rsidRDefault="001D0C93">
            <w:pPr>
              <w:numPr>
                <w:ilvl w:val="0"/>
                <w:numId w:val="15"/>
              </w:numPr>
              <w:spacing w:after="0" w:line="240" w:lineRule="auto"/>
              <w:rPr>
                <w:del w:id="1283" w:author="Sushanth Shetty" w:date="2021-10-19T17:09:00Z"/>
                <w:rFonts w:eastAsia="Times New Roman"/>
              </w:rPr>
              <w:pPrChange w:id="1284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285" w:author="Sushanth Shetty" w:date="2021-10-19T17:09:00Z">
              <w:r w:rsidDel="003F0A4F">
                <w:rPr>
                  <w:rFonts w:eastAsia="Times New Roman"/>
                </w:rPr>
                <w:delText>Setup the sFTP server</w:delText>
              </w:r>
            </w:del>
          </w:p>
        </w:tc>
      </w:tr>
      <w:tr w:rsidR="00F840E3" w:rsidRPr="00841636" w:rsidDel="003F0A4F" w14:paraId="4198537E" w14:textId="4C8CF0FF" w:rsidTr="00B311DE">
        <w:trPr>
          <w:trHeight w:val="276"/>
          <w:del w:id="1286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32839BDD" w14:textId="5AE4C490" w:rsidR="00F840E3" w:rsidRPr="00841636" w:rsidDel="003F0A4F" w:rsidRDefault="00F840E3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287" w:author="Sushanth Shetty" w:date="2021-10-19T17:09:00Z"/>
                <w:rFonts w:eastAsia="Times New Roman"/>
              </w:rPr>
              <w:pPrChange w:id="1288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289" w:author="Sushanth Shetty" w:date="2021-10-19T17:09:00Z">
              <w:r w:rsidRPr="00D363B5" w:rsidDel="003F0A4F">
                <w:delText>6.1.</w:delText>
              </w:r>
              <w:r w:rsidR="00090332" w:rsidDel="003F0A4F">
                <w:delText>3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FF2E18" w14:textId="26740913" w:rsidR="00F840E3" w:rsidRPr="00841636" w:rsidDel="003F0A4F" w:rsidRDefault="008C0E4F">
            <w:pPr>
              <w:numPr>
                <w:ilvl w:val="0"/>
                <w:numId w:val="15"/>
              </w:numPr>
              <w:spacing w:after="0" w:line="240" w:lineRule="auto"/>
              <w:rPr>
                <w:del w:id="1290" w:author="Sushanth Shetty" w:date="2021-10-19T17:09:00Z"/>
                <w:rFonts w:eastAsia="Times New Roman"/>
              </w:rPr>
              <w:pPrChange w:id="1291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292" w:author="Sushanth Shetty" w:date="2021-10-19T17:09:00Z">
              <w:r w:rsidDel="003F0A4F">
                <w:rPr>
                  <w:rFonts w:eastAsia="Times New Roman"/>
                </w:rPr>
                <w:delText>Create EC2 instance for</w:delText>
              </w:r>
              <w:r w:rsidR="008F3FEA" w:rsidDel="003F0A4F">
                <w:rPr>
                  <w:rFonts w:eastAsia="Times New Roman"/>
                </w:rPr>
                <w:delText xml:space="preserve"> SAS server </w:delText>
              </w:r>
            </w:del>
          </w:p>
        </w:tc>
      </w:tr>
      <w:tr w:rsidR="001D0C93" w:rsidRPr="00841636" w:rsidDel="003F0A4F" w14:paraId="4FF0ECBA" w14:textId="074C0BE7" w:rsidTr="00B311DE">
        <w:trPr>
          <w:trHeight w:val="276"/>
          <w:del w:id="1293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6F941A48" w14:textId="4B6B1CE5" w:rsidR="001D0C93" w:rsidRPr="00D363B5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294" w:author="Sushanth Shetty" w:date="2021-10-19T17:09:00Z"/>
              </w:rPr>
              <w:pPrChange w:id="1295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296" w:author="Sushanth Shetty" w:date="2021-10-19T17:09:00Z">
              <w:r w:rsidDel="003F0A4F">
                <w:delText>6.1.4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C1268F" w14:textId="6EFD5252" w:rsidR="001D0C93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rPr>
                <w:del w:id="1297" w:author="Sushanth Shetty" w:date="2021-10-19T17:09:00Z"/>
                <w:rFonts w:eastAsia="Times New Roman"/>
              </w:rPr>
              <w:pPrChange w:id="1298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299" w:author="Sushanth Shetty" w:date="2021-10-19T17:09:00Z">
              <w:r w:rsidDel="003F0A4F">
                <w:rPr>
                  <w:rFonts w:eastAsia="Times New Roman"/>
                </w:rPr>
                <w:delText>Setup the NetApp O</w:delText>
              </w:r>
              <w:r w:rsidR="003812B2" w:rsidDel="003F0A4F">
                <w:rPr>
                  <w:rFonts w:eastAsia="Times New Roman"/>
                </w:rPr>
                <w:delText>NTAP</w:delText>
              </w:r>
            </w:del>
          </w:p>
        </w:tc>
      </w:tr>
      <w:tr w:rsidR="00090332" w:rsidRPr="00841636" w:rsidDel="003F0A4F" w14:paraId="2886FD22" w14:textId="0D999CA1" w:rsidTr="00B311DE">
        <w:trPr>
          <w:trHeight w:val="276"/>
          <w:del w:id="1300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424FCF6B" w14:textId="1622F8FC" w:rsidR="00090332" w:rsidRPr="00D363B5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301" w:author="Sushanth Shetty" w:date="2021-10-19T17:09:00Z"/>
              </w:rPr>
              <w:pPrChange w:id="1302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303" w:author="Sushanth Shetty" w:date="2021-10-19T17:09:00Z">
              <w:r w:rsidDel="003F0A4F">
                <w:delText>6.1.5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500A9" w14:textId="37AD476B" w:rsidR="00090332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rPr>
                <w:del w:id="1304" w:author="Sushanth Shetty" w:date="2021-10-19T17:09:00Z"/>
                <w:rFonts w:eastAsia="Times New Roman"/>
              </w:rPr>
              <w:pPrChange w:id="1305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306" w:author="Sushanth Shetty" w:date="2021-10-19T17:09:00Z">
              <w:r w:rsidDel="003F0A4F">
                <w:rPr>
                  <w:rFonts w:eastAsia="Times New Roman"/>
                </w:rPr>
                <w:delText xml:space="preserve">Setting up the Databricks </w:delText>
              </w:r>
            </w:del>
          </w:p>
        </w:tc>
      </w:tr>
      <w:tr w:rsidR="00090332" w:rsidRPr="00841636" w:rsidDel="003F0A4F" w14:paraId="120D1B9F" w14:textId="1CD3D7E8" w:rsidTr="00B311DE">
        <w:trPr>
          <w:trHeight w:val="276"/>
          <w:del w:id="1307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0F3ADB99" w14:textId="6AD0FFB3" w:rsidR="00090332" w:rsidRPr="00D363B5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308" w:author="Sushanth Shetty" w:date="2021-10-19T17:09:00Z"/>
              </w:rPr>
              <w:pPrChange w:id="1309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310" w:author="Sushanth Shetty" w:date="2021-10-19T17:09:00Z">
              <w:r w:rsidDel="003F0A4F">
                <w:delText>6.1.6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0745C9" w14:textId="4A2F8A27" w:rsidR="00090332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rPr>
                <w:del w:id="1311" w:author="Sushanth Shetty" w:date="2021-10-19T17:09:00Z"/>
                <w:rFonts w:eastAsia="Times New Roman"/>
              </w:rPr>
              <w:pPrChange w:id="1312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313" w:author="Sushanth Shetty" w:date="2021-10-19T17:09:00Z">
              <w:r w:rsidDel="003F0A4F">
                <w:rPr>
                  <w:rFonts w:eastAsia="Times New Roman"/>
                </w:rPr>
                <w:delText xml:space="preserve">Setup the Dynamo DB </w:delText>
              </w:r>
            </w:del>
          </w:p>
        </w:tc>
      </w:tr>
      <w:tr w:rsidR="00090332" w:rsidRPr="00841636" w:rsidDel="003F0A4F" w14:paraId="3CDF9681" w14:textId="6D4A49FD" w:rsidTr="00B311DE">
        <w:trPr>
          <w:trHeight w:val="276"/>
          <w:del w:id="1314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5E1C8CF3" w14:textId="7976FEC1" w:rsidR="00090332" w:rsidRPr="00D363B5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315" w:author="Sushanth Shetty" w:date="2021-10-19T17:09:00Z"/>
              </w:rPr>
              <w:pPrChange w:id="1316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317" w:author="Sushanth Shetty" w:date="2021-10-19T17:09:00Z">
              <w:r w:rsidDel="003F0A4F">
                <w:delText>6.1.7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5841C3" w14:textId="6D7CF184" w:rsidR="00090332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rPr>
                <w:del w:id="1318" w:author="Sushanth Shetty" w:date="2021-10-19T17:09:00Z"/>
                <w:rFonts w:eastAsia="Times New Roman"/>
              </w:rPr>
              <w:pPrChange w:id="1319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320" w:author="Sushanth Shetty" w:date="2021-10-19T17:09:00Z">
              <w:r w:rsidDel="003F0A4F">
                <w:rPr>
                  <w:rFonts w:eastAsia="Times New Roman"/>
                </w:rPr>
                <w:delText>Setup for AWS Redshift</w:delText>
              </w:r>
            </w:del>
          </w:p>
        </w:tc>
      </w:tr>
      <w:tr w:rsidR="00090332" w:rsidRPr="00841636" w:rsidDel="003F0A4F" w14:paraId="0D81A788" w14:textId="17EF38EB" w:rsidTr="00B311DE">
        <w:trPr>
          <w:trHeight w:val="276"/>
          <w:del w:id="1321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680C55DE" w14:textId="27F20F64" w:rsidR="00090332" w:rsidRPr="00D363B5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322" w:author="Sushanth Shetty" w:date="2021-10-19T17:09:00Z"/>
              </w:rPr>
              <w:pPrChange w:id="1323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324" w:author="Sushanth Shetty" w:date="2021-10-19T17:09:00Z">
              <w:r w:rsidDel="003F0A4F">
                <w:delText>6.1.8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4711C6" w14:textId="54889CAB" w:rsidR="00090332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rPr>
                <w:del w:id="1325" w:author="Sushanth Shetty" w:date="2021-10-19T17:09:00Z"/>
                <w:rFonts w:eastAsia="Times New Roman"/>
              </w:rPr>
              <w:pPrChange w:id="1326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327" w:author="Sushanth Shetty" w:date="2021-10-19T17:09:00Z">
              <w:r w:rsidDel="003F0A4F">
                <w:rPr>
                  <w:rFonts w:eastAsia="Times New Roman"/>
                </w:rPr>
                <w:delText>Setup the Spotfire</w:delText>
              </w:r>
            </w:del>
          </w:p>
        </w:tc>
      </w:tr>
      <w:tr w:rsidR="00090332" w:rsidRPr="00841636" w:rsidDel="003F0A4F" w14:paraId="38B1ED6B" w14:textId="75E6E113" w:rsidTr="00B311DE">
        <w:trPr>
          <w:trHeight w:val="276"/>
          <w:del w:id="1328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1307A309" w14:textId="4BC09F5C" w:rsidR="00090332" w:rsidRPr="00D363B5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329" w:author="Sushanth Shetty" w:date="2021-10-19T17:09:00Z"/>
              </w:rPr>
              <w:pPrChange w:id="1330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331" w:author="Sushanth Shetty" w:date="2021-10-19T17:09:00Z">
              <w:r w:rsidDel="003F0A4F">
                <w:delText>6.1.9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6532F" w14:textId="398D1EE4" w:rsidR="00090332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rPr>
                <w:del w:id="1332" w:author="Sushanth Shetty" w:date="2021-10-19T17:09:00Z"/>
                <w:rFonts w:eastAsia="Times New Roman"/>
              </w:rPr>
              <w:pPrChange w:id="1333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334" w:author="Sushanth Shetty" w:date="2021-10-19T17:09:00Z">
              <w:r w:rsidDel="003F0A4F">
                <w:rPr>
                  <w:rFonts w:eastAsia="Times New Roman"/>
                </w:rPr>
                <w:delText>SAS setup</w:delText>
              </w:r>
            </w:del>
          </w:p>
        </w:tc>
      </w:tr>
      <w:tr w:rsidR="00F840E3" w:rsidRPr="00841636" w:rsidDel="003F0A4F" w14:paraId="057A7BA3" w14:textId="2C0C4EE9" w:rsidTr="00B311DE">
        <w:trPr>
          <w:trHeight w:val="276"/>
          <w:del w:id="1335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0AE77C4D" w14:textId="53D40EBA" w:rsidR="00F840E3" w:rsidRPr="00841636" w:rsidDel="003F0A4F" w:rsidRDefault="00F840E3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336" w:author="Sushanth Shetty" w:date="2021-10-19T17:09:00Z"/>
                <w:rFonts w:eastAsia="Times New Roman"/>
              </w:rPr>
              <w:pPrChange w:id="1337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338" w:author="Sushanth Shetty" w:date="2021-10-19T17:09:00Z">
              <w:r w:rsidRPr="00D363B5" w:rsidDel="003F0A4F">
                <w:delText>6.1.</w:delText>
              </w:r>
              <w:r w:rsidR="00045DCB" w:rsidDel="003F0A4F">
                <w:delText>10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984420" w14:textId="7C6E3C4D" w:rsidR="00F840E3" w:rsidRPr="00841636" w:rsidDel="003F0A4F" w:rsidRDefault="00F840E3">
            <w:pPr>
              <w:numPr>
                <w:ilvl w:val="0"/>
                <w:numId w:val="15"/>
              </w:numPr>
              <w:spacing w:after="0" w:line="240" w:lineRule="auto"/>
              <w:rPr>
                <w:del w:id="1339" w:author="Sushanth Shetty" w:date="2021-10-19T17:09:00Z"/>
                <w:rFonts w:eastAsia="Times New Roman"/>
              </w:rPr>
              <w:pPrChange w:id="1340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341" w:author="Sushanth Shetty" w:date="2021-10-19T17:09:00Z">
              <w:r w:rsidRPr="00FA3D83" w:rsidDel="003F0A4F">
                <w:rPr>
                  <w:rFonts w:eastAsia="Times New Roman"/>
                </w:rPr>
                <w:delText>Creat</w:delText>
              </w:r>
              <w:r w:rsidR="008C0E4F" w:rsidDel="003F0A4F">
                <w:rPr>
                  <w:rFonts w:eastAsia="Times New Roman"/>
                </w:rPr>
                <w:delText>e</w:delText>
              </w:r>
              <w:r w:rsidRPr="00FA3D83" w:rsidDel="003F0A4F">
                <w:rPr>
                  <w:rFonts w:eastAsia="Times New Roman"/>
                </w:rPr>
                <w:delText xml:space="preserve"> Test and Production environment</w:delText>
              </w:r>
              <w:r w:rsidR="00DF40F4" w:rsidDel="003F0A4F">
                <w:rPr>
                  <w:rFonts w:eastAsia="Times New Roman"/>
                </w:rPr>
                <w:delText xml:space="preserve"> for SAS </w:delText>
              </w:r>
            </w:del>
          </w:p>
        </w:tc>
      </w:tr>
      <w:tr w:rsidR="00F840E3" w:rsidRPr="00841636" w:rsidDel="003F0A4F" w14:paraId="7D198844" w14:textId="6581935D" w:rsidTr="00B311DE">
        <w:trPr>
          <w:trHeight w:val="276"/>
          <w:del w:id="1342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451DDA35" w14:textId="157782BF" w:rsidR="00F840E3" w:rsidRPr="00841636" w:rsidDel="003F0A4F" w:rsidRDefault="00F840E3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343" w:author="Sushanth Shetty" w:date="2021-10-19T17:09:00Z"/>
                <w:rFonts w:eastAsia="Times New Roman"/>
              </w:rPr>
              <w:pPrChange w:id="1344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345" w:author="Sushanth Shetty" w:date="2021-10-19T17:09:00Z">
              <w:r w:rsidRPr="00D363B5" w:rsidDel="003F0A4F">
                <w:delText>6.1.</w:delText>
              </w:r>
              <w:r w:rsidR="00045DCB" w:rsidDel="003F0A4F">
                <w:delText>11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49038A" w14:textId="26D21BCF" w:rsidR="00F840E3" w:rsidRPr="00FA3D83" w:rsidDel="003F0A4F" w:rsidRDefault="00F840E3">
            <w:pPr>
              <w:numPr>
                <w:ilvl w:val="0"/>
                <w:numId w:val="15"/>
              </w:numPr>
              <w:spacing w:after="0" w:line="240" w:lineRule="auto"/>
              <w:rPr>
                <w:del w:id="1346" w:author="Sushanth Shetty" w:date="2021-10-19T17:09:00Z"/>
                <w:rFonts w:eastAsia="Times New Roman"/>
              </w:rPr>
              <w:pPrChange w:id="1347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348" w:author="Sushanth Shetty" w:date="2021-10-19T17:09:00Z">
              <w:r w:rsidRPr="00FA3D83" w:rsidDel="003F0A4F">
                <w:rPr>
                  <w:rFonts w:eastAsia="Times New Roman"/>
                </w:rPr>
                <w:delText>Creat</w:delText>
              </w:r>
              <w:r w:rsidR="008C0E4F" w:rsidDel="003F0A4F">
                <w:rPr>
                  <w:rFonts w:eastAsia="Times New Roman"/>
                </w:rPr>
                <w:delText>e</w:delText>
              </w:r>
              <w:r w:rsidRPr="00FA3D83" w:rsidDel="003F0A4F">
                <w:rPr>
                  <w:rFonts w:eastAsia="Times New Roman"/>
                </w:rPr>
                <w:delText xml:space="preserve"> AWS Workspace</w:delText>
              </w:r>
            </w:del>
          </w:p>
        </w:tc>
      </w:tr>
      <w:tr w:rsidR="00090332" w:rsidRPr="00841636" w:rsidDel="003F0A4F" w14:paraId="50E6513C" w14:textId="0CAAD13A" w:rsidTr="00B311DE">
        <w:trPr>
          <w:trHeight w:val="276"/>
          <w:del w:id="1349" w:author="Sushanth Shetty" w:date="2021-10-19T17:09:00Z"/>
        </w:trPr>
        <w:tc>
          <w:tcPr>
            <w:tcW w:w="1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7F8AC981" w14:textId="343CE60C" w:rsidR="00090332" w:rsidRPr="00D363B5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350" w:author="Sushanth Shetty" w:date="2021-10-19T17:09:00Z"/>
              </w:rPr>
              <w:pPrChange w:id="1351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352" w:author="Sushanth Shetty" w:date="2021-10-19T17:09:00Z">
              <w:r w:rsidRPr="00D363B5" w:rsidDel="003F0A4F">
                <w:delText>6.1</w:delText>
              </w:r>
              <w:r w:rsidR="00045DCB" w:rsidDel="003F0A4F">
                <w:delText>.12</w:delText>
              </w:r>
            </w:del>
          </w:p>
        </w:tc>
        <w:tc>
          <w:tcPr>
            <w:tcW w:w="8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146D0" w14:textId="6E249667" w:rsidR="00090332" w:rsidRPr="00FA3D83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rPr>
                <w:del w:id="1353" w:author="Sushanth Shetty" w:date="2021-10-19T17:09:00Z"/>
                <w:rFonts w:eastAsia="Times New Roman"/>
              </w:rPr>
              <w:pPrChange w:id="1354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355" w:author="Sushanth Shetty" w:date="2021-10-19T17:09:00Z">
              <w:r w:rsidDel="003F0A4F">
                <w:rPr>
                  <w:rFonts w:eastAsia="Times New Roman"/>
                </w:rPr>
                <w:delText>User authentication to be done using AD integration provided by Beren</w:delText>
              </w:r>
            </w:del>
          </w:p>
        </w:tc>
      </w:tr>
    </w:tbl>
    <w:p w14:paraId="1B25C1EF" w14:textId="10294F74" w:rsidR="00EB4438" w:rsidDel="003F0A4F" w:rsidRDefault="00EB4438">
      <w:pPr>
        <w:numPr>
          <w:ilvl w:val="0"/>
          <w:numId w:val="15"/>
        </w:numPr>
        <w:rPr>
          <w:del w:id="1356" w:author="Sushanth Shetty" w:date="2021-10-19T17:09:00Z"/>
        </w:rPr>
        <w:pPrChange w:id="1357" w:author="Sushanth Shetty" w:date="2021-10-19T17:21:00Z">
          <w:pPr>
            <w:ind w:left="0" w:firstLine="0"/>
          </w:pPr>
        </w:pPrChange>
      </w:pPr>
    </w:p>
    <w:p w14:paraId="1EDC4D06" w14:textId="1BD9BD28" w:rsidR="00841636" w:rsidDel="003F0A4F" w:rsidRDefault="00841636">
      <w:pPr>
        <w:numPr>
          <w:ilvl w:val="0"/>
          <w:numId w:val="15"/>
        </w:numPr>
        <w:rPr>
          <w:del w:id="1358" w:author="Sushanth Shetty" w:date="2021-10-19T17:09:00Z"/>
        </w:rPr>
        <w:pPrChange w:id="1359" w:author="Sushanth Shetty" w:date="2021-10-19T17:21:00Z">
          <w:pPr/>
        </w:pPrChange>
      </w:pPr>
    </w:p>
    <w:p w14:paraId="4A1360DF" w14:textId="0B3A5ADC" w:rsidR="00841636" w:rsidDel="003F0A4F" w:rsidRDefault="00841636">
      <w:pPr>
        <w:numPr>
          <w:ilvl w:val="0"/>
          <w:numId w:val="15"/>
        </w:numPr>
        <w:rPr>
          <w:del w:id="1360" w:author="Sushanth Shetty" w:date="2021-10-19T17:09:00Z"/>
        </w:rPr>
        <w:pPrChange w:id="1361" w:author="Sushanth Shetty" w:date="2021-10-19T17:21:00Z">
          <w:pPr/>
        </w:pPrChange>
      </w:pPr>
    </w:p>
    <w:p w14:paraId="4746A008" w14:textId="6B7FE516" w:rsidR="00AD0FE7" w:rsidRPr="005A6A8B" w:rsidDel="003F0A4F" w:rsidRDefault="00AA3898">
      <w:pPr>
        <w:pStyle w:val="Heading2"/>
        <w:numPr>
          <w:ilvl w:val="1"/>
          <w:numId w:val="15"/>
        </w:numPr>
        <w:ind w:left="561" w:right="0"/>
        <w:rPr>
          <w:del w:id="1362" w:author="Sushanth Shetty" w:date="2021-10-19T17:09:00Z"/>
        </w:rPr>
        <w:pPrChange w:id="1363" w:author="Sushanth Shetty" w:date="2021-10-19T17:21:00Z">
          <w:pPr>
            <w:pStyle w:val="Heading2"/>
            <w:ind w:left="561" w:right="0" w:hanging="576"/>
          </w:pPr>
        </w:pPrChange>
      </w:pPr>
      <w:bookmarkStart w:id="1364" w:name="_Toc76062740"/>
      <w:bookmarkStart w:id="1365" w:name="_Toc75546293"/>
      <w:bookmarkStart w:id="1366" w:name="_Toc75546312"/>
      <w:bookmarkStart w:id="1367" w:name="_Toc75546331"/>
      <w:bookmarkStart w:id="1368" w:name="_Toc75546350"/>
      <w:bookmarkStart w:id="1369" w:name="_Toc75546486"/>
      <w:bookmarkStart w:id="1370" w:name="_Toc75546513"/>
      <w:bookmarkStart w:id="1371" w:name="_Toc75546532"/>
      <w:bookmarkStart w:id="1372" w:name="_Toc75547363"/>
      <w:bookmarkStart w:id="1373" w:name="_Toc75547382"/>
      <w:bookmarkStart w:id="1374" w:name="_Toc75547404"/>
      <w:bookmarkStart w:id="1375" w:name="_Toc76057306"/>
      <w:bookmarkStart w:id="1376" w:name="_Toc76057397"/>
      <w:bookmarkStart w:id="1377" w:name="_Toc76062647"/>
      <w:bookmarkStart w:id="1378" w:name="_Toc76062697"/>
      <w:bookmarkStart w:id="1379" w:name="_Toc76062741"/>
      <w:bookmarkStart w:id="1380" w:name="_Toc76062785"/>
      <w:bookmarkStart w:id="1381" w:name="_Toc76062815"/>
      <w:bookmarkStart w:id="1382" w:name="_Toc76468275"/>
      <w:bookmarkStart w:id="1383" w:name="_Toc76468354"/>
      <w:bookmarkStart w:id="1384" w:name="_Toc76468433"/>
      <w:bookmarkStart w:id="1385" w:name="_Toc76468512"/>
      <w:bookmarkStart w:id="1386" w:name="_Toc76468591"/>
      <w:bookmarkStart w:id="1387" w:name="_Toc76468669"/>
      <w:bookmarkStart w:id="1388" w:name="_Toc75546294"/>
      <w:bookmarkStart w:id="1389" w:name="_Toc75546313"/>
      <w:bookmarkStart w:id="1390" w:name="_Toc75546332"/>
      <w:bookmarkStart w:id="1391" w:name="_Toc75546351"/>
      <w:bookmarkStart w:id="1392" w:name="_Toc75546487"/>
      <w:bookmarkStart w:id="1393" w:name="_Toc75546514"/>
      <w:bookmarkStart w:id="1394" w:name="_Toc75546533"/>
      <w:bookmarkStart w:id="1395" w:name="_Toc75547364"/>
      <w:bookmarkStart w:id="1396" w:name="_Toc75547383"/>
      <w:bookmarkStart w:id="1397" w:name="_Toc75547405"/>
      <w:bookmarkStart w:id="1398" w:name="_Toc76057307"/>
      <w:bookmarkStart w:id="1399" w:name="_Toc76057398"/>
      <w:bookmarkStart w:id="1400" w:name="_Toc76062648"/>
      <w:bookmarkStart w:id="1401" w:name="_Toc76062698"/>
      <w:bookmarkStart w:id="1402" w:name="_Toc76062742"/>
      <w:bookmarkStart w:id="1403" w:name="_Toc76062786"/>
      <w:bookmarkStart w:id="1404" w:name="_Toc76062816"/>
      <w:bookmarkStart w:id="1405" w:name="_Toc76468276"/>
      <w:bookmarkStart w:id="1406" w:name="_Toc76468355"/>
      <w:bookmarkStart w:id="1407" w:name="_Toc76468434"/>
      <w:bookmarkStart w:id="1408" w:name="_Toc76468513"/>
      <w:bookmarkStart w:id="1409" w:name="_Toc76468592"/>
      <w:bookmarkStart w:id="1410" w:name="_Toc76468670"/>
      <w:bookmarkStart w:id="1411" w:name="_Toc76062743"/>
      <w:bookmarkStart w:id="1412" w:name="_Toc76468593"/>
      <w:bookmarkStart w:id="1413" w:name="_Toc76468671"/>
      <w:bookmarkStart w:id="1414" w:name="_Toc76676023"/>
      <w:bookmarkStart w:id="1415" w:name="_Toc76900318"/>
      <w:bookmarkStart w:id="1416" w:name="_Toc76993045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del w:id="1417" w:author="Sushanth Shetty" w:date="2021-10-19T17:09:00Z">
        <w:r w:rsidRPr="005A6A8B" w:rsidDel="003F0A4F">
          <w:delText xml:space="preserve">SAS </w:delText>
        </w:r>
        <w:r w:rsidR="008F3FEA" w:rsidDel="003F0A4F">
          <w:delText>Requirements</w:delText>
        </w:r>
        <w:bookmarkEnd w:id="1411"/>
        <w:bookmarkEnd w:id="1412"/>
        <w:bookmarkEnd w:id="1413"/>
        <w:bookmarkEnd w:id="1414"/>
        <w:bookmarkEnd w:id="1415"/>
        <w:bookmarkEnd w:id="1416"/>
      </w:del>
    </w:p>
    <w:p w14:paraId="43D1A9AA" w14:textId="24845BB4" w:rsidR="00F150CB" w:rsidRPr="005A6A8B" w:rsidDel="003F0A4F" w:rsidRDefault="00F150CB">
      <w:pPr>
        <w:numPr>
          <w:ilvl w:val="0"/>
          <w:numId w:val="15"/>
        </w:numPr>
        <w:rPr>
          <w:del w:id="1418" w:author="Sushanth Shetty" w:date="2021-10-19T17:09:00Z"/>
        </w:rPr>
        <w:pPrChange w:id="1419" w:author="Sushanth Shetty" w:date="2021-10-19T17:21:00Z">
          <w:pPr/>
        </w:pPrChange>
      </w:pPr>
    </w:p>
    <w:tbl>
      <w:tblPr>
        <w:tblW w:w="10207" w:type="dxa"/>
        <w:tblInd w:w="-436" w:type="dxa"/>
        <w:tblLook w:val="04A0" w:firstRow="1" w:lastRow="0" w:firstColumn="1" w:lastColumn="0" w:noHBand="0" w:noVBand="1"/>
      </w:tblPr>
      <w:tblGrid>
        <w:gridCol w:w="1631"/>
        <w:gridCol w:w="8576"/>
      </w:tblGrid>
      <w:tr w:rsidR="00097815" w:rsidRPr="005A6A8B" w:rsidDel="003F0A4F" w14:paraId="7335A299" w14:textId="1B459494" w:rsidTr="00B311DE">
        <w:trPr>
          <w:trHeight w:val="269"/>
          <w:del w:id="1420" w:author="Sushanth Shetty" w:date="2021-10-19T17:09:00Z"/>
        </w:trPr>
        <w:tc>
          <w:tcPr>
            <w:tcW w:w="102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B9CA"/>
            <w:vAlign w:val="center"/>
            <w:hideMark/>
          </w:tcPr>
          <w:p w14:paraId="46562E29" w14:textId="5488B2F0" w:rsidR="00097815" w:rsidRPr="005A6A8B" w:rsidDel="003F0A4F" w:rsidRDefault="00097815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421" w:author="Sushanth Shetty" w:date="2021-10-19T17:09:00Z"/>
                <w:rFonts w:eastAsia="Times New Roman"/>
                <w:b/>
                <w:bCs/>
              </w:rPr>
              <w:pPrChange w:id="1422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423" w:author="Sushanth Shetty" w:date="2021-10-19T17:09:00Z">
              <w:r w:rsidRPr="005A6A8B" w:rsidDel="003F0A4F">
                <w:rPr>
                  <w:rFonts w:eastAsia="Times New Roman"/>
                  <w:b/>
                  <w:bCs/>
                </w:rPr>
                <w:delText xml:space="preserve">SAS </w:delText>
              </w:r>
              <w:r w:rsidR="008F3FEA" w:rsidDel="003F0A4F">
                <w:rPr>
                  <w:rFonts w:eastAsia="Times New Roman"/>
                  <w:b/>
                  <w:bCs/>
                </w:rPr>
                <w:delText>Requirements</w:delText>
              </w:r>
            </w:del>
          </w:p>
        </w:tc>
      </w:tr>
      <w:tr w:rsidR="00B3492A" w:rsidRPr="005A6A8B" w:rsidDel="003F0A4F" w14:paraId="343CD247" w14:textId="79011D94" w:rsidTr="00B311DE">
        <w:trPr>
          <w:trHeight w:val="269"/>
          <w:del w:id="1424" w:author="Sushanth Shetty" w:date="2021-10-19T17:09:00Z"/>
        </w:trPr>
        <w:tc>
          <w:tcPr>
            <w:tcW w:w="1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B9CA"/>
            <w:vAlign w:val="center"/>
            <w:hideMark/>
          </w:tcPr>
          <w:p w14:paraId="6BABC143" w14:textId="5C3A5D16" w:rsidR="00097815" w:rsidRPr="005A6A8B" w:rsidDel="003F0A4F" w:rsidRDefault="00097815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425" w:author="Sushanth Shetty" w:date="2021-10-19T17:09:00Z"/>
                <w:rFonts w:eastAsia="Times New Roman"/>
                <w:b/>
                <w:bCs/>
              </w:rPr>
              <w:pPrChange w:id="1426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427" w:author="Sushanth Shetty" w:date="2021-10-19T17:09:00Z">
              <w:r w:rsidRPr="005A6A8B" w:rsidDel="003F0A4F">
                <w:rPr>
                  <w:rFonts w:eastAsia="Times New Roman"/>
                  <w:b/>
                  <w:bCs/>
                </w:rPr>
                <w:delText xml:space="preserve">URS ID </w:delText>
              </w:r>
            </w:del>
          </w:p>
        </w:tc>
        <w:tc>
          <w:tcPr>
            <w:tcW w:w="8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B9CA"/>
            <w:vAlign w:val="center"/>
            <w:hideMark/>
          </w:tcPr>
          <w:p w14:paraId="372226F2" w14:textId="392C713E" w:rsidR="00097815" w:rsidRPr="005A6A8B" w:rsidDel="003F0A4F" w:rsidRDefault="00097815">
            <w:pPr>
              <w:numPr>
                <w:ilvl w:val="0"/>
                <w:numId w:val="15"/>
              </w:numPr>
              <w:spacing w:after="0" w:line="240" w:lineRule="auto"/>
              <w:rPr>
                <w:del w:id="1428" w:author="Sushanth Shetty" w:date="2021-10-19T17:09:00Z"/>
                <w:rFonts w:eastAsia="Times New Roman"/>
                <w:b/>
                <w:bCs/>
              </w:rPr>
              <w:pPrChange w:id="1429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430" w:author="Sushanth Shetty" w:date="2021-10-19T17:09:00Z">
              <w:r w:rsidRPr="005A6A8B" w:rsidDel="003F0A4F">
                <w:rPr>
                  <w:rFonts w:eastAsia="Times New Roman"/>
                  <w:b/>
                  <w:bCs/>
                </w:rPr>
                <w:delText>Requirement</w:delText>
              </w:r>
            </w:del>
          </w:p>
        </w:tc>
      </w:tr>
      <w:tr w:rsidR="00A94B93" w:rsidRPr="005A6A8B" w:rsidDel="003F0A4F" w14:paraId="6B852211" w14:textId="2DF9D2F5" w:rsidTr="00B311DE">
        <w:trPr>
          <w:trHeight w:val="269"/>
          <w:del w:id="1431" w:author="Sushanth Shetty" w:date="2021-10-19T17:09:00Z"/>
        </w:trPr>
        <w:tc>
          <w:tcPr>
            <w:tcW w:w="1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BF4BDC" w14:textId="4B109535" w:rsidR="00A94B93" w:rsidRPr="005A6A8B" w:rsidDel="003F0A4F" w:rsidRDefault="00A94B93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432" w:author="Sushanth Shetty" w:date="2021-10-19T17:09:00Z"/>
                <w:rFonts w:eastAsia="Times New Roman"/>
              </w:rPr>
              <w:pPrChange w:id="1433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434" w:author="Sushanth Shetty" w:date="2021-10-19T17:09:00Z">
              <w:r w:rsidRPr="00D363B5" w:rsidDel="003F0A4F">
                <w:delText>6.</w:delText>
              </w:r>
              <w:r w:rsidR="005D187C" w:rsidDel="003F0A4F">
                <w:delText>2</w:delText>
              </w:r>
              <w:r w:rsidRPr="00D363B5" w:rsidDel="003F0A4F">
                <w:delText>.</w:delText>
              </w:r>
              <w:r w:rsidDel="003F0A4F">
                <w:delText>1</w:delText>
              </w:r>
            </w:del>
          </w:p>
        </w:tc>
        <w:tc>
          <w:tcPr>
            <w:tcW w:w="8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CE1EEC" w14:textId="6E36236C" w:rsidR="00A94B93" w:rsidDel="003F0A4F" w:rsidRDefault="00A94B93">
            <w:pPr>
              <w:numPr>
                <w:ilvl w:val="0"/>
                <w:numId w:val="15"/>
              </w:numPr>
              <w:spacing w:after="0" w:line="240" w:lineRule="auto"/>
              <w:rPr>
                <w:del w:id="1435" w:author="Sushanth Shetty" w:date="2021-10-19T17:09:00Z"/>
                <w:rFonts w:eastAsia="Times New Roman"/>
              </w:rPr>
              <w:pPrChange w:id="1436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437" w:author="Sushanth Shetty" w:date="2021-10-19T17:09:00Z">
              <w:r w:rsidDel="003F0A4F">
                <w:rPr>
                  <w:rFonts w:eastAsia="Times New Roman"/>
                </w:rPr>
                <w:delText xml:space="preserve">Install </w:delText>
              </w:r>
              <w:r w:rsidRPr="00841636" w:rsidDel="003F0A4F">
                <w:rPr>
                  <w:rFonts w:eastAsia="Times New Roman"/>
                </w:rPr>
                <w:delText xml:space="preserve">SAS </w:delText>
              </w:r>
              <w:r w:rsidR="00090332" w:rsidDel="003F0A4F">
                <w:delText>EG / Office Analytics</w:delText>
              </w:r>
            </w:del>
          </w:p>
        </w:tc>
      </w:tr>
      <w:tr w:rsidR="00A94B93" w:rsidRPr="005A6A8B" w:rsidDel="003F0A4F" w14:paraId="03D9FA44" w14:textId="11795F23" w:rsidTr="00B311DE">
        <w:trPr>
          <w:trHeight w:val="269"/>
          <w:del w:id="1438" w:author="Sushanth Shetty" w:date="2021-10-19T17:09:00Z"/>
        </w:trPr>
        <w:tc>
          <w:tcPr>
            <w:tcW w:w="1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D97792" w14:textId="01D56E64" w:rsidR="00A94B93" w:rsidRPr="005A6A8B" w:rsidDel="003F0A4F" w:rsidRDefault="00A94B93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439" w:author="Sushanth Shetty" w:date="2021-10-19T17:09:00Z"/>
                <w:rFonts w:eastAsia="Times New Roman"/>
              </w:rPr>
              <w:pPrChange w:id="1440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441" w:author="Sushanth Shetty" w:date="2021-10-19T17:09:00Z">
              <w:r w:rsidRPr="00D363B5" w:rsidDel="003F0A4F">
                <w:delText>6.</w:delText>
              </w:r>
              <w:r w:rsidR="005D187C" w:rsidDel="003F0A4F">
                <w:delText>2</w:delText>
              </w:r>
              <w:r w:rsidRPr="00D363B5" w:rsidDel="003F0A4F">
                <w:delText>.</w:delText>
              </w:r>
              <w:r w:rsidDel="003F0A4F">
                <w:delText>2</w:delText>
              </w:r>
            </w:del>
          </w:p>
        </w:tc>
        <w:tc>
          <w:tcPr>
            <w:tcW w:w="8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CCDA28" w14:textId="6FBBC4CA" w:rsidR="00A94B93" w:rsidDel="003F0A4F" w:rsidRDefault="00A94B93">
            <w:pPr>
              <w:numPr>
                <w:ilvl w:val="0"/>
                <w:numId w:val="15"/>
              </w:numPr>
              <w:spacing w:after="0" w:line="240" w:lineRule="auto"/>
              <w:rPr>
                <w:del w:id="1442" w:author="Sushanth Shetty" w:date="2021-10-19T17:09:00Z"/>
                <w:rFonts w:eastAsia="Times New Roman"/>
              </w:rPr>
              <w:pPrChange w:id="1443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444" w:author="Sushanth Shetty" w:date="2021-10-19T17:09:00Z">
              <w:r w:rsidRPr="00841636" w:rsidDel="003F0A4F">
                <w:rPr>
                  <w:rFonts w:eastAsia="Times New Roman"/>
                </w:rPr>
                <w:delText xml:space="preserve">Design and implement SAS Directory </w:delText>
              </w:r>
              <w:commentRangeStart w:id="1445"/>
              <w:r w:rsidRPr="00841636" w:rsidDel="003F0A4F">
                <w:rPr>
                  <w:rFonts w:eastAsia="Times New Roman"/>
                </w:rPr>
                <w:delText>Structure</w:delText>
              </w:r>
              <w:commentRangeEnd w:id="1445"/>
              <w:r w:rsidR="00DF40F4" w:rsidDel="003F0A4F">
                <w:rPr>
                  <w:rStyle w:val="CommentReference"/>
                </w:rPr>
                <w:commentReference w:id="1445"/>
              </w:r>
            </w:del>
          </w:p>
        </w:tc>
      </w:tr>
      <w:tr w:rsidR="00090332" w:rsidRPr="005A6A8B" w:rsidDel="003F0A4F" w14:paraId="15E6D896" w14:textId="67FFCCC9" w:rsidTr="00B311DE">
        <w:trPr>
          <w:trHeight w:val="269"/>
          <w:del w:id="1446" w:author="Sushanth Shetty" w:date="2021-10-19T17:09:00Z"/>
        </w:trPr>
        <w:tc>
          <w:tcPr>
            <w:tcW w:w="1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5110CD" w14:textId="237E07E3" w:rsidR="00090332" w:rsidRPr="00D363B5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447" w:author="Sushanth Shetty" w:date="2021-10-19T17:09:00Z"/>
              </w:rPr>
              <w:pPrChange w:id="1448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449" w:author="Sushanth Shetty" w:date="2021-10-19T17:09:00Z">
              <w:r w:rsidRPr="005A6A8B" w:rsidDel="003F0A4F">
                <w:rPr>
                  <w:rFonts w:eastAsia="Times New Roman"/>
                </w:rPr>
                <w:delText>6.</w:delText>
              </w:r>
              <w:r w:rsidDel="003F0A4F">
                <w:rPr>
                  <w:rFonts w:eastAsia="Times New Roman"/>
                </w:rPr>
                <w:delText>2.3</w:delText>
              </w:r>
            </w:del>
          </w:p>
        </w:tc>
        <w:tc>
          <w:tcPr>
            <w:tcW w:w="8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FE4696" w14:textId="193A2DE8" w:rsidR="00090332" w:rsidRPr="00841636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rPr>
                <w:del w:id="1450" w:author="Sushanth Shetty" w:date="2021-10-19T17:09:00Z"/>
                <w:rFonts w:eastAsia="Times New Roman"/>
              </w:rPr>
              <w:pPrChange w:id="1451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452" w:author="Sushanth Shetty" w:date="2021-10-19T17:09:00Z">
              <w:r w:rsidDel="003F0A4F">
                <w:rPr>
                  <w:rFonts w:eastAsia="Times New Roman"/>
                </w:rPr>
                <w:delText xml:space="preserve">User to </w:delText>
              </w:r>
              <w:r w:rsidRPr="005A6A8B" w:rsidDel="003F0A4F">
                <w:rPr>
                  <w:rFonts w:eastAsia="Times New Roman"/>
                </w:rPr>
                <w:delText>create, open, run, save, and edit the SAS program codes.</w:delText>
              </w:r>
            </w:del>
          </w:p>
        </w:tc>
      </w:tr>
      <w:tr w:rsidR="00090332" w:rsidRPr="005A6A8B" w:rsidDel="003F0A4F" w14:paraId="4420C8C8" w14:textId="2B2ED691" w:rsidTr="00B311DE">
        <w:trPr>
          <w:trHeight w:val="269"/>
          <w:del w:id="1453" w:author="Sushanth Shetty" w:date="2021-10-19T17:09:00Z"/>
        </w:trPr>
        <w:tc>
          <w:tcPr>
            <w:tcW w:w="1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97B7C" w14:textId="10F8C2FE" w:rsidR="00090332" w:rsidRPr="00D363B5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454" w:author="Sushanth Shetty" w:date="2021-10-19T17:09:00Z"/>
              </w:rPr>
              <w:pPrChange w:id="1455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456" w:author="Sushanth Shetty" w:date="2021-10-19T17:09:00Z">
              <w:r w:rsidDel="003F0A4F">
                <w:delText>6.2.4</w:delText>
              </w:r>
            </w:del>
          </w:p>
        </w:tc>
        <w:tc>
          <w:tcPr>
            <w:tcW w:w="8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A305C2" w14:textId="3F1F3486" w:rsidR="00090332" w:rsidRPr="00841636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rPr>
                <w:del w:id="1457" w:author="Sushanth Shetty" w:date="2021-10-19T17:09:00Z"/>
                <w:rFonts w:eastAsia="Times New Roman"/>
              </w:rPr>
              <w:pPrChange w:id="1458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459" w:author="Sushanth Shetty" w:date="2021-10-19T17:09:00Z">
              <w:r w:rsidDel="003F0A4F">
                <w:rPr>
                  <w:rFonts w:eastAsia="Times New Roman"/>
                </w:rPr>
                <w:delText>Automate the folder structure</w:delText>
              </w:r>
            </w:del>
          </w:p>
        </w:tc>
      </w:tr>
      <w:tr w:rsidR="00090332" w:rsidRPr="005A6A8B" w:rsidDel="003F0A4F" w14:paraId="4F5536F9" w14:textId="5B46A314" w:rsidTr="00B311DE">
        <w:trPr>
          <w:trHeight w:val="233"/>
          <w:del w:id="1460" w:author="Sushanth Shetty" w:date="2021-10-19T17:09:00Z"/>
        </w:trPr>
        <w:tc>
          <w:tcPr>
            <w:tcW w:w="1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449509" w14:textId="3C195E65" w:rsidR="00090332" w:rsidRPr="005A6A8B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461" w:author="Sushanth Shetty" w:date="2021-10-19T17:09:00Z"/>
                <w:rFonts w:eastAsia="Times New Roman"/>
              </w:rPr>
              <w:pPrChange w:id="1462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463" w:author="Sushanth Shetty" w:date="2021-10-19T17:09:00Z">
              <w:r w:rsidDel="003F0A4F">
                <w:rPr>
                  <w:rFonts w:eastAsia="Times New Roman"/>
                </w:rPr>
                <w:delText>6.2.5</w:delText>
              </w:r>
            </w:del>
          </w:p>
        </w:tc>
        <w:tc>
          <w:tcPr>
            <w:tcW w:w="8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64B59" w14:textId="294F1E35" w:rsidR="00090332" w:rsidRPr="005A6A8B" w:rsidDel="003F0A4F" w:rsidRDefault="00090332">
            <w:pPr>
              <w:numPr>
                <w:ilvl w:val="0"/>
                <w:numId w:val="15"/>
              </w:numPr>
              <w:spacing w:after="0" w:line="240" w:lineRule="auto"/>
              <w:rPr>
                <w:del w:id="1464" w:author="Sushanth Shetty" w:date="2021-10-19T17:09:00Z"/>
                <w:rFonts w:eastAsia="Times New Roman"/>
              </w:rPr>
              <w:pPrChange w:id="1465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466" w:author="Sushanth Shetty" w:date="2021-10-19T17:09:00Z">
              <w:r w:rsidDel="003F0A4F">
                <w:rPr>
                  <w:rFonts w:eastAsia="Times New Roman"/>
                </w:rPr>
                <w:delText>Batch mode execution</w:delText>
              </w:r>
            </w:del>
          </w:p>
        </w:tc>
      </w:tr>
    </w:tbl>
    <w:p w14:paraId="441D9964" w14:textId="3FEB2F93" w:rsidR="00097815" w:rsidDel="003F0A4F" w:rsidRDefault="00097815">
      <w:pPr>
        <w:numPr>
          <w:ilvl w:val="0"/>
          <w:numId w:val="15"/>
        </w:numPr>
        <w:rPr>
          <w:del w:id="1467" w:author="Sushanth Shetty" w:date="2021-10-19T17:09:00Z"/>
        </w:rPr>
        <w:pPrChange w:id="1468" w:author="Sushanth Shetty" w:date="2021-10-19T17:21:00Z">
          <w:pPr/>
        </w:pPrChange>
      </w:pPr>
    </w:p>
    <w:p w14:paraId="06BD3DC7" w14:textId="3C8CF72A" w:rsidR="00045DCB" w:rsidDel="003F0A4F" w:rsidRDefault="00045DCB">
      <w:pPr>
        <w:numPr>
          <w:ilvl w:val="0"/>
          <w:numId w:val="15"/>
        </w:numPr>
        <w:rPr>
          <w:del w:id="1469" w:author="Sushanth Shetty" w:date="2021-10-19T17:09:00Z"/>
        </w:rPr>
        <w:pPrChange w:id="1470" w:author="Sushanth Shetty" w:date="2021-10-19T17:21:00Z">
          <w:pPr/>
        </w:pPrChange>
      </w:pPr>
    </w:p>
    <w:p w14:paraId="4CD32EEB" w14:textId="06F2DB28" w:rsidR="00045DCB" w:rsidDel="003F0A4F" w:rsidRDefault="00045DCB">
      <w:pPr>
        <w:numPr>
          <w:ilvl w:val="0"/>
          <w:numId w:val="15"/>
        </w:numPr>
        <w:rPr>
          <w:del w:id="1471" w:author="Sushanth Shetty" w:date="2021-10-19T17:09:00Z"/>
        </w:rPr>
        <w:pPrChange w:id="1472" w:author="Sushanth Shetty" w:date="2021-10-19T17:21:00Z">
          <w:pPr/>
        </w:pPrChange>
      </w:pPr>
    </w:p>
    <w:p w14:paraId="3BE79E18" w14:textId="2DCE394A" w:rsidR="00045DCB" w:rsidDel="003F0A4F" w:rsidRDefault="00045DCB">
      <w:pPr>
        <w:numPr>
          <w:ilvl w:val="0"/>
          <w:numId w:val="15"/>
        </w:numPr>
        <w:rPr>
          <w:del w:id="1473" w:author="Sushanth Shetty" w:date="2021-10-19T17:09:00Z"/>
        </w:rPr>
        <w:pPrChange w:id="1474" w:author="Sushanth Shetty" w:date="2021-10-19T17:21:00Z">
          <w:pPr/>
        </w:pPrChange>
      </w:pPr>
    </w:p>
    <w:p w14:paraId="47EB2144" w14:textId="5B78A8B8" w:rsidR="00045DCB" w:rsidDel="003F0A4F" w:rsidRDefault="00045DCB">
      <w:pPr>
        <w:numPr>
          <w:ilvl w:val="0"/>
          <w:numId w:val="15"/>
        </w:numPr>
        <w:rPr>
          <w:del w:id="1475" w:author="Sushanth Shetty" w:date="2021-10-19T17:09:00Z"/>
        </w:rPr>
        <w:pPrChange w:id="1476" w:author="Sushanth Shetty" w:date="2021-10-19T17:21:00Z">
          <w:pPr/>
        </w:pPrChange>
      </w:pPr>
    </w:p>
    <w:p w14:paraId="09894D1B" w14:textId="3EED76B5" w:rsidR="00045DCB" w:rsidDel="003F0A4F" w:rsidRDefault="00045DCB">
      <w:pPr>
        <w:numPr>
          <w:ilvl w:val="0"/>
          <w:numId w:val="15"/>
        </w:numPr>
        <w:rPr>
          <w:del w:id="1477" w:author="Sushanth Shetty" w:date="2021-10-19T17:09:00Z"/>
        </w:rPr>
        <w:pPrChange w:id="1478" w:author="Sushanth Shetty" w:date="2021-10-19T17:21:00Z">
          <w:pPr/>
        </w:pPrChange>
      </w:pPr>
    </w:p>
    <w:p w14:paraId="3B474D85" w14:textId="36EFCBC1" w:rsidR="00045DCB" w:rsidDel="003F0A4F" w:rsidRDefault="00045DCB">
      <w:pPr>
        <w:numPr>
          <w:ilvl w:val="0"/>
          <w:numId w:val="15"/>
        </w:numPr>
        <w:rPr>
          <w:del w:id="1479" w:author="Sushanth Shetty" w:date="2021-10-19T17:09:00Z"/>
        </w:rPr>
        <w:pPrChange w:id="1480" w:author="Sushanth Shetty" w:date="2021-10-19T17:21:00Z">
          <w:pPr/>
        </w:pPrChange>
      </w:pPr>
    </w:p>
    <w:p w14:paraId="726690E5" w14:textId="28688853" w:rsidR="00045DCB" w:rsidDel="003F0A4F" w:rsidRDefault="00045DCB">
      <w:pPr>
        <w:numPr>
          <w:ilvl w:val="0"/>
          <w:numId w:val="15"/>
        </w:numPr>
        <w:rPr>
          <w:del w:id="1481" w:author="Sushanth Shetty" w:date="2021-10-19T17:09:00Z"/>
        </w:rPr>
        <w:pPrChange w:id="1482" w:author="Sushanth Shetty" w:date="2021-10-19T17:21:00Z">
          <w:pPr/>
        </w:pPrChange>
      </w:pPr>
    </w:p>
    <w:p w14:paraId="7A12C97D" w14:textId="4D42B07E" w:rsidR="00045DCB" w:rsidDel="003F0A4F" w:rsidRDefault="00045DCB">
      <w:pPr>
        <w:numPr>
          <w:ilvl w:val="0"/>
          <w:numId w:val="15"/>
        </w:numPr>
        <w:rPr>
          <w:del w:id="1483" w:author="Sushanth Shetty" w:date="2021-10-19T17:09:00Z"/>
        </w:rPr>
        <w:pPrChange w:id="1484" w:author="Sushanth Shetty" w:date="2021-10-19T17:21:00Z">
          <w:pPr/>
        </w:pPrChange>
      </w:pPr>
    </w:p>
    <w:p w14:paraId="5A6F6EBF" w14:textId="1279B189" w:rsidR="00045DCB" w:rsidDel="003F0A4F" w:rsidRDefault="00045DCB">
      <w:pPr>
        <w:numPr>
          <w:ilvl w:val="0"/>
          <w:numId w:val="15"/>
        </w:numPr>
        <w:rPr>
          <w:del w:id="1485" w:author="Sushanth Shetty" w:date="2021-10-19T17:09:00Z"/>
        </w:rPr>
        <w:pPrChange w:id="1486" w:author="Sushanth Shetty" w:date="2021-10-19T17:21:00Z">
          <w:pPr/>
        </w:pPrChange>
      </w:pPr>
    </w:p>
    <w:p w14:paraId="7CEEC647" w14:textId="619C8D7D" w:rsidR="00045DCB" w:rsidDel="003F0A4F" w:rsidRDefault="00045DCB">
      <w:pPr>
        <w:numPr>
          <w:ilvl w:val="0"/>
          <w:numId w:val="15"/>
        </w:numPr>
        <w:rPr>
          <w:del w:id="1487" w:author="Sushanth Shetty" w:date="2021-10-19T17:09:00Z"/>
        </w:rPr>
        <w:pPrChange w:id="1488" w:author="Sushanth Shetty" w:date="2021-10-19T17:21:00Z">
          <w:pPr/>
        </w:pPrChange>
      </w:pPr>
    </w:p>
    <w:p w14:paraId="0C249219" w14:textId="4DECE181" w:rsidR="00045DCB" w:rsidDel="003F0A4F" w:rsidRDefault="00045DCB">
      <w:pPr>
        <w:numPr>
          <w:ilvl w:val="0"/>
          <w:numId w:val="15"/>
        </w:numPr>
        <w:rPr>
          <w:del w:id="1489" w:author="Sushanth Shetty" w:date="2021-10-19T17:09:00Z"/>
        </w:rPr>
        <w:pPrChange w:id="1490" w:author="Sushanth Shetty" w:date="2021-10-19T17:21:00Z">
          <w:pPr/>
        </w:pPrChange>
      </w:pPr>
    </w:p>
    <w:p w14:paraId="57A50A54" w14:textId="1393FDB0" w:rsidR="00045DCB" w:rsidDel="003F0A4F" w:rsidRDefault="00045DCB">
      <w:pPr>
        <w:numPr>
          <w:ilvl w:val="0"/>
          <w:numId w:val="15"/>
        </w:numPr>
        <w:rPr>
          <w:del w:id="1491" w:author="Sushanth Shetty" w:date="2021-10-19T17:09:00Z"/>
        </w:rPr>
        <w:pPrChange w:id="1492" w:author="Sushanth Shetty" w:date="2021-10-19T17:21:00Z">
          <w:pPr/>
        </w:pPrChange>
      </w:pPr>
    </w:p>
    <w:p w14:paraId="5870846B" w14:textId="2F780B07" w:rsidR="00045DCB" w:rsidDel="003F0A4F" w:rsidRDefault="00045DCB">
      <w:pPr>
        <w:numPr>
          <w:ilvl w:val="0"/>
          <w:numId w:val="15"/>
        </w:numPr>
        <w:rPr>
          <w:del w:id="1493" w:author="Sushanth Shetty" w:date="2021-10-19T17:09:00Z"/>
        </w:rPr>
        <w:pPrChange w:id="1494" w:author="Sushanth Shetty" w:date="2021-10-19T17:21:00Z">
          <w:pPr/>
        </w:pPrChange>
      </w:pPr>
    </w:p>
    <w:p w14:paraId="401FA633" w14:textId="2B4BC6F6" w:rsidR="00045DCB" w:rsidDel="003F0A4F" w:rsidRDefault="00045DCB">
      <w:pPr>
        <w:numPr>
          <w:ilvl w:val="0"/>
          <w:numId w:val="15"/>
        </w:numPr>
        <w:rPr>
          <w:del w:id="1495" w:author="Sushanth Shetty" w:date="2021-10-19T17:09:00Z"/>
        </w:rPr>
        <w:pPrChange w:id="1496" w:author="Sushanth Shetty" w:date="2021-10-19T17:21:00Z">
          <w:pPr/>
        </w:pPrChange>
      </w:pPr>
    </w:p>
    <w:p w14:paraId="098EA785" w14:textId="151CA6C8" w:rsidR="00045DCB" w:rsidDel="003F0A4F" w:rsidRDefault="00045DCB">
      <w:pPr>
        <w:numPr>
          <w:ilvl w:val="0"/>
          <w:numId w:val="15"/>
        </w:numPr>
        <w:rPr>
          <w:del w:id="1497" w:author="Sushanth Shetty" w:date="2021-10-19T17:09:00Z"/>
        </w:rPr>
        <w:pPrChange w:id="1498" w:author="Sushanth Shetty" w:date="2021-10-19T17:21:00Z">
          <w:pPr/>
        </w:pPrChange>
      </w:pPr>
    </w:p>
    <w:p w14:paraId="28B2356A" w14:textId="07371137" w:rsidR="00045DCB" w:rsidDel="003F0A4F" w:rsidRDefault="00045DCB">
      <w:pPr>
        <w:numPr>
          <w:ilvl w:val="0"/>
          <w:numId w:val="15"/>
        </w:numPr>
        <w:rPr>
          <w:del w:id="1499" w:author="Sushanth Shetty" w:date="2021-10-19T17:09:00Z"/>
        </w:rPr>
        <w:pPrChange w:id="1500" w:author="Sushanth Shetty" w:date="2021-10-19T17:21:00Z">
          <w:pPr/>
        </w:pPrChange>
      </w:pPr>
    </w:p>
    <w:p w14:paraId="7B26863F" w14:textId="0CBF71E6" w:rsidR="008E0E42" w:rsidDel="003F0A4F" w:rsidRDefault="00DF40F4">
      <w:pPr>
        <w:pStyle w:val="Heading2"/>
        <w:numPr>
          <w:ilvl w:val="1"/>
          <w:numId w:val="15"/>
        </w:numPr>
        <w:ind w:left="10"/>
        <w:rPr>
          <w:del w:id="1501" w:author="Sushanth Shetty" w:date="2021-10-19T17:09:00Z"/>
        </w:rPr>
        <w:pPrChange w:id="1502" w:author="Sushanth Shetty" w:date="2021-10-19T17:21:00Z">
          <w:pPr>
            <w:pStyle w:val="Heading2"/>
          </w:pPr>
        </w:pPrChange>
      </w:pPr>
      <w:del w:id="1503" w:author="Sushanth Shetty" w:date="2021-10-19T17:09:00Z">
        <w:r w:rsidDel="003F0A4F">
          <w:delText>Data Mart Requirements</w:delText>
        </w:r>
      </w:del>
    </w:p>
    <w:p w14:paraId="4AFD1451" w14:textId="27812CB8" w:rsidR="00045DCB" w:rsidDel="003F0A4F" w:rsidRDefault="00045DCB">
      <w:pPr>
        <w:numPr>
          <w:ilvl w:val="0"/>
          <w:numId w:val="15"/>
        </w:numPr>
        <w:rPr>
          <w:del w:id="1504" w:author="Sushanth Shetty" w:date="2021-10-19T17:09:00Z"/>
        </w:rPr>
        <w:pPrChange w:id="1505" w:author="Sushanth Shetty" w:date="2021-10-19T17:21:00Z">
          <w:pPr/>
        </w:pPrChange>
      </w:pPr>
    </w:p>
    <w:tbl>
      <w:tblPr>
        <w:tblW w:w="10207" w:type="dxa"/>
        <w:tblInd w:w="-436" w:type="dxa"/>
        <w:tblLook w:val="04A0" w:firstRow="1" w:lastRow="0" w:firstColumn="1" w:lastColumn="0" w:noHBand="0" w:noVBand="1"/>
      </w:tblPr>
      <w:tblGrid>
        <w:gridCol w:w="1548"/>
        <w:gridCol w:w="8659"/>
      </w:tblGrid>
      <w:tr w:rsidR="00045DCB" w:rsidRPr="005A6A8B" w:rsidDel="003F0A4F" w14:paraId="4A9DF960" w14:textId="3E413D8A" w:rsidTr="00B311DE">
        <w:trPr>
          <w:trHeight w:val="269"/>
          <w:del w:id="1506" w:author="Sushanth Shetty" w:date="2021-10-19T17:09:00Z"/>
        </w:trPr>
        <w:tc>
          <w:tcPr>
            <w:tcW w:w="102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B9CA"/>
            <w:vAlign w:val="center"/>
            <w:hideMark/>
          </w:tcPr>
          <w:p w14:paraId="5CB94521" w14:textId="3A7F3C83" w:rsidR="00045DCB" w:rsidRPr="005A6A8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07" w:author="Sushanth Shetty" w:date="2021-10-19T17:09:00Z"/>
                <w:rFonts w:eastAsia="Times New Roman"/>
                <w:b/>
                <w:bCs/>
              </w:rPr>
              <w:pPrChange w:id="1508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09" w:author="Sushanth Shetty" w:date="2021-10-19T17:09:00Z">
              <w:r w:rsidDel="003F0A4F">
                <w:rPr>
                  <w:rFonts w:eastAsia="Times New Roman"/>
                  <w:b/>
                  <w:bCs/>
                </w:rPr>
                <w:delText>Data Mart</w:delText>
              </w:r>
              <w:r w:rsidRPr="005A6A8B" w:rsidDel="003F0A4F">
                <w:rPr>
                  <w:rFonts w:eastAsia="Times New Roman"/>
                  <w:b/>
                  <w:bCs/>
                </w:rPr>
                <w:delText xml:space="preserve"> </w:delText>
              </w:r>
              <w:r w:rsidDel="003F0A4F">
                <w:rPr>
                  <w:rFonts w:eastAsia="Times New Roman"/>
                  <w:b/>
                  <w:bCs/>
                </w:rPr>
                <w:delText>Requirements</w:delText>
              </w:r>
            </w:del>
          </w:p>
        </w:tc>
      </w:tr>
      <w:tr w:rsidR="00045DCB" w:rsidRPr="005A6A8B" w:rsidDel="003F0A4F" w14:paraId="7B1788FE" w14:textId="16495E31" w:rsidTr="00B311DE">
        <w:trPr>
          <w:trHeight w:val="269"/>
          <w:del w:id="1510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B9CA"/>
            <w:vAlign w:val="center"/>
            <w:hideMark/>
          </w:tcPr>
          <w:p w14:paraId="2974B16A" w14:textId="7D953EAC" w:rsidR="00045DCB" w:rsidRPr="005A6A8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11" w:author="Sushanth Shetty" w:date="2021-10-19T17:09:00Z"/>
                <w:rFonts w:eastAsia="Times New Roman"/>
                <w:b/>
                <w:bCs/>
              </w:rPr>
              <w:pPrChange w:id="1512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13" w:author="Sushanth Shetty" w:date="2021-10-19T17:09:00Z">
              <w:r w:rsidRPr="005A6A8B" w:rsidDel="003F0A4F">
                <w:rPr>
                  <w:rFonts w:eastAsia="Times New Roman"/>
                  <w:b/>
                  <w:bCs/>
                </w:rPr>
                <w:delText xml:space="preserve">URS ID 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B9CA"/>
            <w:vAlign w:val="center"/>
            <w:hideMark/>
          </w:tcPr>
          <w:p w14:paraId="7CC70BAB" w14:textId="412DD4CC" w:rsidR="00045DCB" w:rsidRPr="005A6A8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14" w:author="Sushanth Shetty" w:date="2021-10-19T17:09:00Z"/>
                <w:rFonts w:eastAsia="Times New Roman"/>
                <w:b/>
                <w:bCs/>
              </w:rPr>
              <w:pPrChange w:id="1515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16" w:author="Sushanth Shetty" w:date="2021-10-19T17:09:00Z">
              <w:r w:rsidRPr="005A6A8B" w:rsidDel="003F0A4F">
                <w:rPr>
                  <w:rFonts w:eastAsia="Times New Roman"/>
                  <w:b/>
                  <w:bCs/>
                </w:rPr>
                <w:delText>Requirement</w:delText>
              </w:r>
            </w:del>
          </w:p>
        </w:tc>
      </w:tr>
      <w:tr w:rsidR="00045DCB" w:rsidRPr="005A6A8B" w:rsidDel="003F0A4F" w14:paraId="7EF91D8E" w14:textId="216FE00E" w:rsidTr="00B311DE">
        <w:trPr>
          <w:trHeight w:val="269"/>
          <w:del w:id="1517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F6B70" w14:textId="310D1C25" w:rsidR="00045DCB" w:rsidRPr="005A6A8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18" w:author="Sushanth Shetty" w:date="2021-10-19T17:09:00Z"/>
                <w:rFonts w:eastAsia="Times New Roman"/>
              </w:rPr>
              <w:pPrChange w:id="1519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20" w:author="Sushanth Shetty" w:date="2021-10-19T17:09:00Z">
              <w:r w:rsidRPr="00D363B5" w:rsidDel="003F0A4F">
                <w:delText>6.</w:delText>
              </w:r>
              <w:r w:rsidDel="003F0A4F">
                <w:delText>3</w:delText>
              </w:r>
              <w:r w:rsidRPr="00D363B5" w:rsidDel="003F0A4F">
                <w:delText>.</w:delText>
              </w:r>
              <w:r w:rsidDel="003F0A4F">
                <w:delText>1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98893" w14:textId="3E82226F" w:rsidR="00045DCB" w:rsidRP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21" w:author="Sushanth Shetty" w:date="2021-10-19T17:09:00Z"/>
                <w:rFonts w:eastAsia="Times New Roman"/>
              </w:rPr>
              <w:pPrChange w:id="1522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23" w:author="Sushanth Shetty" w:date="2021-10-19T17:09:00Z">
              <w:r w:rsidRPr="002F0BB8" w:rsidDel="003F0A4F">
                <w:delText>Business requirement for data model</w:delText>
              </w:r>
            </w:del>
          </w:p>
        </w:tc>
      </w:tr>
      <w:tr w:rsidR="00045DCB" w:rsidRPr="005A6A8B" w:rsidDel="003F0A4F" w14:paraId="55965378" w14:textId="16F8879D" w:rsidTr="00B311DE">
        <w:trPr>
          <w:trHeight w:val="269"/>
          <w:del w:id="1524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FCC98" w14:textId="0272918B" w:rsidR="00045DCB" w:rsidRPr="005A6A8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25" w:author="Sushanth Shetty" w:date="2021-10-19T17:09:00Z"/>
                <w:rFonts w:eastAsia="Times New Roman"/>
              </w:rPr>
              <w:pPrChange w:id="1526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27" w:author="Sushanth Shetty" w:date="2021-10-19T17:09:00Z">
              <w:r w:rsidRPr="00D363B5" w:rsidDel="003F0A4F">
                <w:delText>6.</w:delText>
              </w:r>
              <w:r w:rsidDel="003F0A4F">
                <w:delText>3</w:delText>
              </w:r>
              <w:r w:rsidRPr="00D363B5" w:rsidDel="003F0A4F">
                <w:delText>.</w:delText>
              </w:r>
              <w:r w:rsidDel="003F0A4F">
                <w:delText>2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8AE5F" w14:textId="6C947926" w:rsidR="00045DCB" w:rsidRP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28" w:author="Sushanth Shetty" w:date="2021-10-19T17:09:00Z"/>
                <w:rFonts w:eastAsia="Times New Roman"/>
              </w:rPr>
              <w:pPrChange w:id="1529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30" w:author="Sushanth Shetty" w:date="2021-10-19T17:09:00Z">
              <w:r w:rsidRPr="002F0BB8" w:rsidDel="003F0A4F">
                <w:delText>Data integration based on business req.</w:delText>
              </w:r>
            </w:del>
          </w:p>
        </w:tc>
      </w:tr>
      <w:tr w:rsidR="00045DCB" w:rsidRPr="005A6A8B" w:rsidDel="003F0A4F" w14:paraId="4D42CC9F" w14:textId="5AE076B9" w:rsidTr="00B311DE">
        <w:trPr>
          <w:trHeight w:val="269"/>
          <w:del w:id="1531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0CFE16" w14:textId="6440C9AE" w:rsidR="00045DCB" w:rsidRPr="00D363B5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32" w:author="Sushanth Shetty" w:date="2021-10-19T17:09:00Z"/>
              </w:rPr>
              <w:pPrChange w:id="1533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34" w:author="Sushanth Shetty" w:date="2021-10-19T17:09:00Z">
              <w:r w:rsidRPr="005A6A8B" w:rsidDel="003F0A4F">
                <w:rPr>
                  <w:rFonts w:eastAsia="Times New Roman"/>
                </w:rPr>
                <w:delText>6.</w:delText>
              </w:r>
              <w:r w:rsidDel="003F0A4F">
                <w:rPr>
                  <w:rFonts w:eastAsia="Times New Roman"/>
                </w:rPr>
                <w:delText>3.3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C3D27" w14:textId="4230880F" w:rsidR="00045DCB" w:rsidRPr="00841636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35" w:author="Sushanth Shetty" w:date="2021-10-19T17:09:00Z"/>
                <w:rFonts w:eastAsia="Times New Roman"/>
              </w:rPr>
              <w:pPrChange w:id="1536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37" w:author="Sushanth Shetty" w:date="2021-10-19T17:09:00Z">
              <w:r w:rsidRPr="002F0BB8" w:rsidDel="003F0A4F">
                <w:delText xml:space="preserve">Data model </w:delText>
              </w:r>
            </w:del>
          </w:p>
        </w:tc>
      </w:tr>
      <w:tr w:rsidR="00045DCB" w:rsidRPr="005A6A8B" w:rsidDel="003F0A4F" w14:paraId="736FE824" w14:textId="281F24B5" w:rsidTr="00B311DE">
        <w:trPr>
          <w:trHeight w:val="269"/>
          <w:del w:id="1538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0DD3C" w14:textId="1AFB5F65" w:rsidR="00045DCB" w:rsidRPr="00D363B5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39" w:author="Sushanth Shetty" w:date="2021-10-19T17:09:00Z"/>
              </w:rPr>
              <w:pPrChange w:id="1540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41" w:author="Sushanth Shetty" w:date="2021-10-19T17:09:00Z">
              <w:r w:rsidDel="003F0A4F">
                <w:delText>6.3.4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408BD" w14:textId="3D4C0315" w:rsidR="00045DCB" w:rsidRPr="00841636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42" w:author="Sushanth Shetty" w:date="2021-10-19T17:09:00Z"/>
                <w:rFonts w:eastAsia="Times New Roman"/>
              </w:rPr>
              <w:pPrChange w:id="1543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44" w:author="Sushanth Shetty" w:date="2021-10-19T17:09:00Z">
              <w:r w:rsidRPr="00F64DDC" w:rsidDel="003F0A4F">
                <w:delText>DTA Data transfer agreements.</w:delText>
              </w:r>
            </w:del>
          </w:p>
        </w:tc>
      </w:tr>
      <w:tr w:rsidR="00045DCB" w:rsidRPr="005A6A8B" w:rsidDel="003F0A4F" w14:paraId="3777FBFF" w14:textId="50198A65" w:rsidTr="00B311DE">
        <w:trPr>
          <w:trHeight w:val="269"/>
          <w:del w:id="1545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D66BC5" w14:textId="3D9E6052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46" w:author="Sushanth Shetty" w:date="2021-10-19T17:09:00Z"/>
              </w:rPr>
              <w:pPrChange w:id="1547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48" w:author="Sushanth Shetty" w:date="2021-10-19T17:09:00Z">
              <w:r w:rsidDel="003F0A4F">
                <w:delText>6.3.5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F14886" w14:textId="1A1FC6C7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49" w:author="Sushanth Shetty" w:date="2021-10-19T17:09:00Z"/>
                <w:rFonts w:eastAsia="Times New Roman"/>
              </w:rPr>
              <w:pPrChange w:id="1550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51" w:author="Sushanth Shetty" w:date="2021-10-19T17:09:00Z">
              <w:r w:rsidRPr="00F64DDC" w:rsidDel="003F0A4F">
                <w:delText>DQM implementation</w:delText>
              </w:r>
            </w:del>
          </w:p>
        </w:tc>
      </w:tr>
      <w:tr w:rsidR="00045DCB" w:rsidRPr="005A6A8B" w:rsidDel="003F0A4F" w14:paraId="70B2CD3A" w14:textId="41C02605" w:rsidTr="00B311DE">
        <w:trPr>
          <w:trHeight w:val="269"/>
          <w:del w:id="1552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7FA8A" w14:textId="5454CE87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53" w:author="Sushanth Shetty" w:date="2021-10-19T17:09:00Z"/>
              </w:rPr>
              <w:pPrChange w:id="1554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55" w:author="Sushanth Shetty" w:date="2021-10-19T17:09:00Z">
              <w:r w:rsidDel="003F0A4F">
                <w:delText>6.3.6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337240" w14:textId="679106D6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56" w:author="Sushanth Shetty" w:date="2021-10-19T17:09:00Z"/>
                <w:rFonts w:eastAsia="Times New Roman"/>
              </w:rPr>
              <w:pPrChange w:id="1557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58" w:author="Sushanth Shetty" w:date="2021-10-19T17:09:00Z">
              <w:r w:rsidRPr="00F64DDC" w:rsidDel="003F0A4F">
                <w:delText>Data transformation</w:delText>
              </w:r>
            </w:del>
          </w:p>
        </w:tc>
      </w:tr>
      <w:tr w:rsidR="00045DCB" w:rsidRPr="005A6A8B" w:rsidDel="003F0A4F" w14:paraId="7DDDA3CE" w14:textId="79927269" w:rsidTr="00B311DE">
        <w:trPr>
          <w:trHeight w:val="269"/>
          <w:del w:id="1559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76569" w14:textId="495F4DB6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60" w:author="Sushanth Shetty" w:date="2021-10-19T17:09:00Z"/>
              </w:rPr>
              <w:pPrChange w:id="1561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62" w:author="Sushanth Shetty" w:date="2021-10-19T17:09:00Z">
              <w:r w:rsidDel="003F0A4F">
                <w:delText>6.3.7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341A" w14:textId="59DFCB98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63" w:author="Sushanth Shetty" w:date="2021-10-19T17:09:00Z"/>
                <w:rFonts w:eastAsia="Times New Roman"/>
              </w:rPr>
              <w:pPrChange w:id="1564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65" w:author="Sushanth Shetty" w:date="2021-10-19T17:09:00Z">
              <w:r w:rsidRPr="00F64DDC" w:rsidDel="003F0A4F">
                <w:delText>SCD implementation</w:delText>
              </w:r>
            </w:del>
          </w:p>
        </w:tc>
      </w:tr>
      <w:tr w:rsidR="00045DCB" w:rsidRPr="005A6A8B" w:rsidDel="003F0A4F" w14:paraId="2A2BE023" w14:textId="64E3536E" w:rsidTr="00B311DE">
        <w:trPr>
          <w:trHeight w:val="269"/>
          <w:del w:id="1566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68552" w14:textId="5A4162F0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67" w:author="Sushanth Shetty" w:date="2021-10-19T17:09:00Z"/>
              </w:rPr>
              <w:pPrChange w:id="1568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69" w:author="Sushanth Shetty" w:date="2021-10-19T17:09:00Z">
              <w:r w:rsidDel="003F0A4F">
                <w:delText>6.3.8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549C6" w14:textId="5238B778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70" w:author="Sushanth Shetty" w:date="2021-10-19T17:09:00Z"/>
                <w:rFonts w:eastAsia="Times New Roman"/>
              </w:rPr>
              <w:pPrChange w:id="1571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72" w:author="Sushanth Shetty" w:date="2021-10-19T17:09:00Z">
              <w:r w:rsidRPr="00F64DDC" w:rsidDel="003F0A4F">
                <w:delText xml:space="preserve">Common data model (all </w:delText>
              </w:r>
              <w:r w:rsidR="00513EB0" w:rsidRPr="00F64DDC" w:rsidDel="003F0A4F">
                <w:delText>studies)</w:delText>
              </w:r>
            </w:del>
          </w:p>
        </w:tc>
      </w:tr>
      <w:tr w:rsidR="00045DCB" w:rsidRPr="005A6A8B" w:rsidDel="003F0A4F" w14:paraId="2BA5E39F" w14:textId="5F5F2C19" w:rsidTr="00B311DE">
        <w:trPr>
          <w:trHeight w:val="269"/>
          <w:del w:id="1573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41613" w14:textId="478232A7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74" w:author="Sushanth Shetty" w:date="2021-10-19T17:09:00Z"/>
              </w:rPr>
              <w:pPrChange w:id="1575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76" w:author="Sushanth Shetty" w:date="2021-10-19T17:09:00Z">
              <w:r w:rsidDel="003F0A4F">
                <w:delText>6.3.9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FAB92" w14:textId="29C756F1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77" w:author="Sushanth Shetty" w:date="2021-10-19T17:09:00Z"/>
                <w:rFonts w:eastAsia="Times New Roman"/>
              </w:rPr>
              <w:pPrChange w:id="1578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79" w:author="Sushanth Shetty" w:date="2021-10-19T17:09:00Z">
              <w:r w:rsidRPr="00F64DDC" w:rsidDel="003F0A4F">
                <w:delText>Integrated data set</w:delText>
              </w:r>
            </w:del>
          </w:p>
        </w:tc>
      </w:tr>
      <w:tr w:rsidR="00045DCB" w:rsidRPr="005A6A8B" w:rsidDel="003F0A4F" w14:paraId="0DC3EBA6" w14:textId="26676BDC" w:rsidTr="00B311DE">
        <w:trPr>
          <w:trHeight w:val="269"/>
          <w:del w:id="1580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D5FF5C" w14:textId="618101F2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81" w:author="Sushanth Shetty" w:date="2021-10-19T17:09:00Z"/>
              </w:rPr>
              <w:pPrChange w:id="1582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83" w:author="Sushanth Shetty" w:date="2021-10-19T17:09:00Z">
              <w:r w:rsidDel="003F0A4F">
                <w:delText>6.3.10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2145D" w14:textId="30256A2F" w:rsidR="00045DC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84" w:author="Sushanth Shetty" w:date="2021-10-19T17:09:00Z"/>
                <w:rFonts w:eastAsia="Times New Roman"/>
              </w:rPr>
              <w:pPrChange w:id="1585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86" w:author="Sushanth Shetty" w:date="2021-10-19T17:09:00Z">
              <w:r w:rsidRPr="00F64DDC" w:rsidDel="003F0A4F">
                <w:delText xml:space="preserve">Views preparation to generate KPI's (key performance </w:delText>
              </w:r>
              <w:r w:rsidR="00513EB0" w:rsidRPr="00F64DDC" w:rsidDel="003F0A4F">
                <w:delText>indicator)</w:delText>
              </w:r>
            </w:del>
          </w:p>
        </w:tc>
      </w:tr>
      <w:tr w:rsidR="00045DCB" w:rsidRPr="005A6A8B" w:rsidDel="003F0A4F" w14:paraId="6C6DE9CD" w14:textId="1A75D64A" w:rsidTr="00B311DE">
        <w:trPr>
          <w:trHeight w:val="233"/>
          <w:del w:id="1587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2990BC" w14:textId="1CBC6963" w:rsidR="00045DCB" w:rsidRPr="005A6A8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588" w:author="Sushanth Shetty" w:date="2021-10-19T17:09:00Z"/>
                <w:rFonts w:eastAsia="Times New Roman"/>
              </w:rPr>
              <w:pPrChange w:id="1589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590" w:author="Sushanth Shetty" w:date="2021-10-19T17:09:00Z">
              <w:r w:rsidDel="003F0A4F">
                <w:rPr>
                  <w:rFonts w:eastAsia="Times New Roman"/>
                </w:rPr>
                <w:delText>6.3.11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24641" w14:textId="62135377" w:rsidR="00045DCB" w:rsidRPr="005A6A8B" w:rsidDel="003F0A4F" w:rsidRDefault="00045DCB">
            <w:pPr>
              <w:numPr>
                <w:ilvl w:val="0"/>
                <w:numId w:val="15"/>
              </w:numPr>
              <w:spacing w:after="0" w:line="240" w:lineRule="auto"/>
              <w:rPr>
                <w:del w:id="1591" w:author="Sushanth Shetty" w:date="2021-10-19T17:09:00Z"/>
                <w:rFonts w:eastAsia="Times New Roman"/>
              </w:rPr>
              <w:pPrChange w:id="1592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593" w:author="Sushanth Shetty" w:date="2021-10-19T17:09:00Z">
              <w:r w:rsidRPr="00F64DDC" w:rsidDel="003F0A4F">
                <w:delText xml:space="preserve">Storing of integrated dataset in </w:delText>
              </w:r>
              <w:r w:rsidDel="003F0A4F">
                <w:delText>NetApp</w:delText>
              </w:r>
            </w:del>
          </w:p>
        </w:tc>
      </w:tr>
    </w:tbl>
    <w:p w14:paraId="4AF2B93D" w14:textId="35AA85D0" w:rsidR="00045DCB" w:rsidRPr="00F849FB" w:rsidDel="003F0A4F" w:rsidRDefault="00045DCB">
      <w:pPr>
        <w:numPr>
          <w:ilvl w:val="0"/>
          <w:numId w:val="15"/>
        </w:numPr>
        <w:rPr>
          <w:del w:id="1594" w:author="Sushanth Shetty" w:date="2021-10-19T17:09:00Z"/>
        </w:rPr>
        <w:pPrChange w:id="1595" w:author="Sushanth Shetty" w:date="2021-10-19T17:21:00Z">
          <w:pPr/>
        </w:pPrChange>
      </w:pPr>
    </w:p>
    <w:p w14:paraId="7534F16C" w14:textId="69DC477D" w:rsidR="00D2445A" w:rsidDel="003F0A4F" w:rsidRDefault="00D2445A">
      <w:pPr>
        <w:numPr>
          <w:ilvl w:val="0"/>
          <w:numId w:val="15"/>
        </w:numPr>
        <w:rPr>
          <w:del w:id="1596" w:author="Sushanth Shetty" w:date="2021-10-19T17:09:00Z"/>
        </w:rPr>
        <w:pPrChange w:id="1597" w:author="Sushanth Shetty" w:date="2021-10-19T17:21:00Z">
          <w:pPr/>
        </w:pPrChange>
      </w:pPr>
    </w:p>
    <w:p w14:paraId="31A94F0B" w14:textId="42AF78D3" w:rsidR="00D2445A" w:rsidRPr="00D2445A" w:rsidDel="003F0A4F" w:rsidRDefault="00D2445A">
      <w:pPr>
        <w:numPr>
          <w:ilvl w:val="0"/>
          <w:numId w:val="15"/>
        </w:numPr>
        <w:rPr>
          <w:del w:id="1598" w:author="Sushanth Shetty" w:date="2021-10-19T17:09:00Z"/>
        </w:rPr>
        <w:pPrChange w:id="1599" w:author="Sushanth Shetty" w:date="2021-10-19T17:21:00Z">
          <w:pPr/>
        </w:pPrChange>
      </w:pPr>
    </w:p>
    <w:p w14:paraId="04371E84" w14:textId="058E0B44" w:rsidR="00AD0FE7" w:rsidDel="003F0A4F" w:rsidRDefault="00AA3898">
      <w:pPr>
        <w:numPr>
          <w:ilvl w:val="0"/>
          <w:numId w:val="15"/>
        </w:numPr>
        <w:spacing w:after="0" w:line="259" w:lineRule="auto"/>
        <w:rPr>
          <w:del w:id="1600" w:author="Sushanth Shetty" w:date="2021-10-19T17:09:00Z"/>
        </w:rPr>
        <w:pPrChange w:id="1601" w:author="Sushanth Shetty" w:date="2021-10-19T17:21:00Z">
          <w:pPr>
            <w:spacing w:after="0" w:line="259" w:lineRule="auto"/>
            <w:ind w:left="576" w:firstLine="0"/>
          </w:pPr>
        </w:pPrChange>
      </w:pPr>
      <w:del w:id="1602" w:author="Sushanth Shetty" w:date="2021-10-19T17:09:00Z">
        <w:r w:rsidDel="003F0A4F">
          <w:delText xml:space="preserve"> </w:delText>
        </w:r>
      </w:del>
    </w:p>
    <w:p w14:paraId="7EE6C865" w14:textId="079D168F" w:rsidR="00B3329E" w:rsidDel="003F0A4F" w:rsidRDefault="00DF40F4">
      <w:pPr>
        <w:pStyle w:val="Heading2"/>
        <w:numPr>
          <w:ilvl w:val="0"/>
          <w:numId w:val="15"/>
        </w:numPr>
        <w:ind w:right="0"/>
        <w:rPr>
          <w:del w:id="1603" w:author="Sushanth Shetty" w:date="2021-10-19T17:09:00Z"/>
        </w:rPr>
        <w:pPrChange w:id="1604" w:author="Sushanth Shetty" w:date="2021-10-19T17:21:00Z">
          <w:pPr>
            <w:pStyle w:val="Heading2"/>
            <w:numPr>
              <w:ilvl w:val="0"/>
              <w:numId w:val="0"/>
            </w:numPr>
            <w:ind w:left="0" w:right="0" w:firstLine="0"/>
          </w:pPr>
        </w:pPrChange>
      </w:pPr>
      <w:bookmarkStart w:id="1605" w:name="_Toc76062745"/>
      <w:bookmarkStart w:id="1606" w:name="_Toc76468594"/>
      <w:bookmarkStart w:id="1607" w:name="_Toc76468672"/>
      <w:bookmarkStart w:id="1608" w:name="_Toc76676024"/>
      <w:bookmarkStart w:id="1609" w:name="_Toc76900319"/>
      <w:bookmarkStart w:id="1610" w:name="_Toc76993046"/>
      <w:del w:id="1611" w:author="Sushanth Shetty" w:date="2021-10-19T17:09:00Z">
        <w:r w:rsidDel="003F0A4F">
          <w:delText xml:space="preserve">6.4   </w:delText>
        </w:r>
        <w:r w:rsidR="00AA3898" w:rsidDel="003F0A4F">
          <w:delText xml:space="preserve">System Security </w:delText>
        </w:r>
        <w:r w:rsidR="00091900" w:rsidDel="003F0A4F">
          <w:delText>and Management</w:delText>
        </w:r>
        <w:bookmarkEnd w:id="1605"/>
        <w:bookmarkEnd w:id="1606"/>
        <w:bookmarkEnd w:id="1607"/>
        <w:bookmarkEnd w:id="1608"/>
        <w:bookmarkEnd w:id="1609"/>
        <w:bookmarkEnd w:id="1610"/>
      </w:del>
    </w:p>
    <w:p w14:paraId="18708BDD" w14:textId="30772618" w:rsidR="00091900" w:rsidRPr="00091900" w:rsidDel="003F0A4F" w:rsidRDefault="00091900">
      <w:pPr>
        <w:numPr>
          <w:ilvl w:val="0"/>
          <w:numId w:val="15"/>
        </w:numPr>
        <w:rPr>
          <w:del w:id="1612" w:author="Sushanth Shetty" w:date="2021-10-19T17:09:00Z"/>
        </w:rPr>
        <w:pPrChange w:id="1613" w:author="Sushanth Shetty" w:date="2021-10-19T17:21:00Z">
          <w:pPr/>
        </w:pPrChange>
      </w:pPr>
    </w:p>
    <w:tbl>
      <w:tblPr>
        <w:tblW w:w="10207" w:type="dxa"/>
        <w:tblInd w:w="-436" w:type="dxa"/>
        <w:tblLook w:val="04A0" w:firstRow="1" w:lastRow="0" w:firstColumn="1" w:lastColumn="0" w:noHBand="0" w:noVBand="1"/>
      </w:tblPr>
      <w:tblGrid>
        <w:gridCol w:w="1520"/>
        <w:gridCol w:w="8687"/>
      </w:tblGrid>
      <w:tr w:rsidR="00193395" w:rsidRPr="00193395" w:rsidDel="003F0A4F" w14:paraId="7F4B3999" w14:textId="016CE2C8" w:rsidTr="00B311DE">
        <w:trPr>
          <w:trHeight w:val="586"/>
          <w:del w:id="1614" w:author="Sushanth Shetty" w:date="2021-10-19T17:09:00Z"/>
        </w:trPr>
        <w:tc>
          <w:tcPr>
            <w:tcW w:w="102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05C8B16C" w14:textId="3F5D82BA" w:rsidR="00193395" w:rsidRPr="00193395" w:rsidDel="003F0A4F" w:rsidRDefault="00193395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615" w:author="Sushanth Shetty" w:date="2021-10-19T17:09:00Z"/>
                <w:rFonts w:eastAsia="Times New Roman"/>
                <w:b/>
                <w:bCs/>
              </w:rPr>
              <w:pPrChange w:id="1616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617" w:author="Sushanth Shetty" w:date="2021-10-19T17:09:00Z">
              <w:r w:rsidRPr="00193395" w:rsidDel="003F0A4F">
                <w:rPr>
                  <w:rFonts w:eastAsia="Times New Roman"/>
                  <w:b/>
                  <w:bCs/>
                </w:rPr>
                <w:delText>System Security and Management</w:delText>
              </w:r>
            </w:del>
          </w:p>
        </w:tc>
      </w:tr>
      <w:tr w:rsidR="00193395" w:rsidRPr="00193395" w:rsidDel="003F0A4F" w14:paraId="1E4C74AA" w14:textId="21ACD420" w:rsidTr="00B311DE">
        <w:trPr>
          <w:trHeight w:val="318"/>
          <w:del w:id="1618" w:author="Sushanth Shetty" w:date="2021-10-19T17:09:00Z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03ED99B9" w14:textId="6B5B5B96" w:rsidR="00193395" w:rsidRPr="00193395" w:rsidDel="003F0A4F" w:rsidRDefault="00193395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619" w:author="Sushanth Shetty" w:date="2021-10-19T17:09:00Z"/>
                <w:rFonts w:eastAsia="Times New Roman"/>
                <w:b/>
                <w:bCs/>
              </w:rPr>
              <w:pPrChange w:id="1620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621" w:author="Sushanth Shetty" w:date="2021-10-19T17:09:00Z">
              <w:r w:rsidRPr="00193395" w:rsidDel="003F0A4F">
                <w:rPr>
                  <w:rFonts w:eastAsia="Times New Roman"/>
                  <w:b/>
                  <w:bCs/>
                </w:rPr>
                <w:delText>URS ID</w:delText>
              </w:r>
            </w:del>
          </w:p>
        </w:tc>
        <w:tc>
          <w:tcPr>
            <w:tcW w:w="8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4D2EFA7D" w14:textId="6BC28D1F" w:rsidR="00193395" w:rsidRPr="00193395" w:rsidDel="003F0A4F" w:rsidRDefault="00193395">
            <w:pPr>
              <w:numPr>
                <w:ilvl w:val="0"/>
                <w:numId w:val="15"/>
              </w:numPr>
              <w:spacing w:after="0" w:line="240" w:lineRule="auto"/>
              <w:rPr>
                <w:del w:id="1622" w:author="Sushanth Shetty" w:date="2021-10-19T17:09:00Z"/>
                <w:rFonts w:eastAsia="Times New Roman"/>
                <w:b/>
                <w:bCs/>
              </w:rPr>
              <w:pPrChange w:id="1623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commentRangeStart w:id="1624"/>
            <w:del w:id="1625" w:author="Sushanth Shetty" w:date="2021-10-19T17:09:00Z">
              <w:r w:rsidRPr="00193395" w:rsidDel="003F0A4F">
                <w:rPr>
                  <w:rFonts w:eastAsia="Times New Roman"/>
                  <w:b/>
                  <w:bCs/>
                </w:rPr>
                <w:delText>Requirement</w:delText>
              </w:r>
              <w:commentRangeEnd w:id="1624"/>
              <w:r w:rsidR="00DF40F4" w:rsidDel="003F0A4F">
                <w:rPr>
                  <w:rStyle w:val="CommentReference"/>
                </w:rPr>
                <w:commentReference w:id="1624"/>
              </w:r>
            </w:del>
          </w:p>
        </w:tc>
      </w:tr>
      <w:tr w:rsidR="00CE03E3" w:rsidRPr="00193395" w:rsidDel="003F0A4F" w14:paraId="06715426" w14:textId="417F1F75" w:rsidTr="00B311DE">
        <w:trPr>
          <w:trHeight w:val="113"/>
          <w:del w:id="1626" w:author="Sushanth Shetty" w:date="2021-10-19T17:09:00Z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245CC5" w14:textId="4EF00622" w:rsidR="00CE03E3" w:rsidRPr="00193395" w:rsidDel="003F0A4F" w:rsidRDefault="00CE03E3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627" w:author="Sushanth Shetty" w:date="2021-10-19T17:09:00Z"/>
                <w:rFonts w:eastAsia="Times New Roman"/>
              </w:rPr>
              <w:pPrChange w:id="1628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629" w:author="Sushanth Shetty" w:date="2021-10-19T17:09:00Z">
              <w:r w:rsidRPr="00193395" w:rsidDel="003F0A4F">
                <w:rPr>
                  <w:rFonts w:eastAsia="Times New Roman"/>
                </w:rPr>
                <w:delText>6.</w:delText>
              </w:r>
              <w:r w:rsidDel="003F0A4F">
                <w:rPr>
                  <w:rFonts w:eastAsia="Times New Roman"/>
                </w:rPr>
                <w:delText>3</w:delText>
              </w:r>
              <w:r w:rsidRPr="00193395" w:rsidDel="003F0A4F">
                <w:rPr>
                  <w:rFonts w:eastAsia="Times New Roman"/>
                </w:rPr>
                <w:delText>.1</w:delText>
              </w:r>
            </w:del>
          </w:p>
        </w:tc>
        <w:tc>
          <w:tcPr>
            <w:tcW w:w="8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07E88D" w14:textId="69281373" w:rsidR="00CE03E3" w:rsidRPr="00193395" w:rsidDel="003F0A4F" w:rsidRDefault="00CE03E3">
            <w:pPr>
              <w:numPr>
                <w:ilvl w:val="0"/>
                <w:numId w:val="15"/>
              </w:numPr>
              <w:spacing w:after="0" w:line="240" w:lineRule="auto"/>
              <w:rPr>
                <w:del w:id="1630" w:author="Sushanth Shetty" w:date="2021-10-19T17:09:00Z"/>
                <w:rFonts w:eastAsia="Times New Roman"/>
              </w:rPr>
              <w:pPrChange w:id="1631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</w:p>
        </w:tc>
      </w:tr>
      <w:tr w:rsidR="00CE03E3" w:rsidRPr="00193395" w:rsidDel="003F0A4F" w14:paraId="5190FAEE" w14:textId="4AC538A6" w:rsidTr="00B311DE">
        <w:trPr>
          <w:trHeight w:val="131"/>
          <w:del w:id="1632" w:author="Sushanth Shetty" w:date="2021-10-19T17:09:00Z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539F18" w14:textId="149362C7" w:rsidR="00CE03E3" w:rsidRPr="00193395" w:rsidDel="003F0A4F" w:rsidRDefault="00CE03E3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633" w:author="Sushanth Shetty" w:date="2021-10-19T17:09:00Z"/>
                <w:rFonts w:eastAsia="Times New Roman"/>
              </w:rPr>
              <w:pPrChange w:id="1634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635" w:author="Sushanth Shetty" w:date="2021-10-19T17:09:00Z">
              <w:r w:rsidRPr="00193395" w:rsidDel="003F0A4F">
                <w:rPr>
                  <w:rFonts w:eastAsia="Times New Roman"/>
                </w:rPr>
                <w:delText>6.</w:delText>
              </w:r>
              <w:r w:rsidDel="003F0A4F">
                <w:rPr>
                  <w:rFonts w:eastAsia="Times New Roman"/>
                </w:rPr>
                <w:delText>3</w:delText>
              </w:r>
              <w:r w:rsidRPr="00193395" w:rsidDel="003F0A4F">
                <w:rPr>
                  <w:rFonts w:eastAsia="Times New Roman"/>
                </w:rPr>
                <w:delText>.</w:delText>
              </w:r>
              <w:r w:rsidR="00CA5F77" w:rsidDel="003F0A4F">
                <w:rPr>
                  <w:rFonts w:eastAsia="Times New Roman"/>
                </w:rPr>
                <w:delText>2</w:delText>
              </w:r>
            </w:del>
          </w:p>
        </w:tc>
        <w:tc>
          <w:tcPr>
            <w:tcW w:w="8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80B38DB" w14:textId="33F7F6D6" w:rsidR="00CE03E3" w:rsidRPr="00193395" w:rsidDel="003F0A4F" w:rsidRDefault="00CE03E3">
            <w:pPr>
              <w:numPr>
                <w:ilvl w:val="0"/>
                <w:numId w:val="15"/>
              </w:numPr>
              <w:spacing w:after="0" w:line="240" w:lineRule="auto"/>
              <w:rPr>
                <w:del w:id="1636" w:author="Sushanth Shetty" w:date="2021-10-19T17:09:00Z"/>
                <w:rFonts w:eastAsia="Times New Roman"/>
              </w:rPr>
              <w:pPrChange w:id="1637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638" w:author="Sushanth Shetty" w:date="2021-10-19T17:09:00Z">
              <w:r w:rsidRPr="00193395" w:rsidDel="003F0A4F">
                <w:rPr>
                  <w:rFonts w:eastAsia="Times New Roman"/>
                </w:rPr>
                <w:delText xml:space="preserve">Encrypt Data Volume of </w:delText>
              </w:r>
              <w:commentRangeStart w:id="1639"/>
              <w:r w:rsidR="00EB4438" w:rsidRPr="00193395" w:rsidDel="003F0A4F">
                <w:rPr>
                  <w:rFonts w:eastAsia="Times New Roman"/>
                </w:rPr>
                <w:delText>Workspaces</w:delText>
              </w:r>
              <w:commentRangeEnd w:id="1639"/>
              <w:r w:rsidR="00DF40F4" w:rsidDel="003F0A4F">
                <w:rPr>
                  <w:rStyle w:val="CommentReference"/>
                </w:rPr>
                <w:commentReference w:id="1639"/>
              </w:r>
            </w:del>
          </w:p>
        </w:tc>
      </w:tr>
      <w:tr w:rsidR="00CE03E3" w:rsidRPr="00193395" w:rsidDel="003F0A4F" w14:paraId="590C95AE" w14:textId="324036FD" w:rsidTr="00B311DE">
        <w:trPr>
          <w:trHeight w:val="135"/>
          <w:del w:id="1640" w:author="Sushanth Shetty" w:date="2021-10-19T17:09:00Z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F76057" w14:textId="66096F17" w:rsidR="00CE03E3" w:rsidRPr="00193395" w:rsidDel="003F0A4F" w:rsidRDefault="00CE03E3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641" w:author="Sushanth Shetty" w:date="2021-10-19T17:09:00Z"/>
                <w:rFonts w:eastAsia="Times New Roman"/>
              </w:rPr>
              <w:pPrChange w:id="1642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643" w:author="Sushanth Shetty" w:date="2021-10-19T17:09:00Z">
              <w:r w:rsidRPr="00193395" w:rsidDel="003F0A4F">
                <w:rPr>
                  <w:rFonts w:eastAsia="Times New Roman"/>
                </w:rPr>
                <w:delText>6.</w:delText>
              </w:r>
              <w:r w:rsidDel="003F0A4F">
                <w:rPr>
                  <w:rFonts w:eastAsia="Times New Roman"/>
                </w:rPr>
                <w:delText>3</w:delText>
              </w:r>
              <w:r w:rsidRPr="00193395" w:rsidDel="003F0A4F">
                <w:rPr>
                  <w:rFonts w:eastAsia="Times New Roman"/>
                </w:rPr>
                <w:delText>.</w:delText>
              </w:r>
              <w:r w:rsidR="00CA5F77" w:rsidDel="003F0A4F">
                <w:rPr>
                  <w:rFonts w:eastAsia="Times New Roman"/>
                </w:rPr>
                <w:delText>3</w:delText>
              </w:r>
            </w:del>
          </w:p>
        </w:tc>
        <w:tc>
          <w:tcPr>
            <w:tcW w:w="8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7C851" w14:textId="07FDE4D3" w:rsidR="00CE03E3" w:rsidRPr="00193395" w:rsidDel="003F0A4F" w:rsidRDefault="00CE03E3">
            <w:pPr>
              <w:numPr>
                <w:ilvl w:val="0"/>
                <w:numId w:val="15"/>
              </w:numPr>
              <w:spacing w:after="0" w:line="240" w:lineRule="auto"/>
              <w:rPr>
                <w:del w:id="1644" w:author="Sushanth Shetty" w:date="2021-10-19T17:09:00Z"/>
                <w:rFonts w:eastAsia="Times New Roman"/>
              </w:rPr>
              <w:pPrChange w:id="1645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646" w:author="Sushanth Shetty" w:date="2021-10-19T17:09:00Z">
              <w:r w:rsidRPr="00193395" w:rsidDel="003F0A4F">
                <w:rPr>
                  <w:rFonts w:eastAsia="Times New Roman"/>
                </w:rPr>
                <w:delText xml:space="preserve">Enable CloudTrail logging </w:delText>
              </w:r>
              <w:r w:rsidR="002A784A" w:rsidDel="003F0A4F">
                <w:rPr>
                  <w:rFonts w:eastAsia="Times New Roman"/>
                </w:rPr>
                <w:delText>and CloudWatch</w:delText>
              </w:r>
            </w:del>
          </w:p>
        </w:tc>
      </w:tr>
    </w:tbl>
    <w:p w14:paraId="60078708" w14:textId="648A548F" w:rsidR="00AD0FE7" w:rsidDel="003F0A4F" w:rsidRDefault="00AD0FE7">
      <w:pPr>
        <w:numPr>
          <w:ilvl w:val="0"/>
          <w:numId w:val="15"/>
        </w:numPr>
        <w:spacing w:after="0" w:line="259" w:lineRule="auto"/>
        <w:rPr>
          <w:del w:id="1647" w:author="Sushanth Shetty" w:date="2021-10-19T17:09:00Z"/>
        </w:rPr>
        <w:pPrChange w:id="1648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3D544259" w14:textId="29DAEB2F" w:rsidR="00997158" w:rsidDel="003F0A4F" w:rsidRDefault="00997158">
      <w:pPr>
        <w:numPr>
          <w:ilvl w:val="0"/>
          <w:numId w:val="15"/>
        </w:numPr>
        <w:spacing w:after="0" w:line="259" w:lineRule="auto"/>
        <w:rPr>
          <w:del w:id="1649" w:author="Sushanth Shetty" w:date="2021-10-19T17:09:00Z"/>
        </w:rPr>
        <w:pPrChange w:id="1650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6DEB1019" w14:textId="4E7D3FDE" w:rsidR="00710286" w:rsidDel="003F0A4F" w:rsidRDefault="00710286">
      <w:pPr>
        <w:numPr>
          <w:ilvl w:val="0"/>
          <w:numId w:val="15"/>
        </w:numPr>
        <w:spacing w:after="0" w:line="259" w:lineRule="auto"/>
        <w:rPr>
          <w:del w:id="1651" w:author="Sushanth Shetty" w:date="2021-10-19T17:09:00Z"/>
        </w:rPr>
        <w:pPrChange w:id="1652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32B62E69" w14:textId="360800AA" w:rsidR="00710286" w:rsidDel="003F0A4F" w:rsidRDefault="00710286">
      <w:pPr>
        <w:numPr>
          <w:ilvl w:val="0"/>
          <w:numId w:val="15"/>
        </w:numPr>
        <w:spacing w:after="0" w:line="259" w:lineRule="auto"/>
        <w:rPr>
          <w:del w:id="1653" w:author="Sushanth Shetty" w:date="2021-10-19T17:09:00Z"/>
        </w:rPr>
        <w:pPrChange w:id="1654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7BBD8902" w14:textId="6C0E4B81" w:rsidR="00453A5F" w:rsidDel="003F0A4F" w:rsidRDefault="00453A5F">
      <w:pPr>
        <w:numPr>
          <w:ilvl w:val="0"/>
          <w:numId w:val="15"/>
        </w:numPr>
        <w:spacing w:after="0" w:line="259" w:lineRule="auto"/>
        <w:rPr>
          <w:del w:id="1655" w:author="Sushanth Shetty" w:date="2021-10-19T17:09:00Z"/>
        </w:rPr>
        <w:pPrChange w:id="1656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31623A2A" w14:textId="7B737438" w:rsidR="00513EB0" w:rsidDel="003F0A4F" w:rsidRDefault="00513EB0">
      <w:pPr>
        <w:numPr>
          <w:ilvl w:val="0"/>
          <w:numId w:val="15"/>
        </w:numPr>
        <w:spacing w:after="0" w:line="259" w:lineRule="auto"/>
        <w:rPr>
          <w:del w:id="1657" w:author="Sushanth Shetty" w:date="2021-10-19T17:09:00Z"/>
        </w:rPr>
        <w:pPrChange w:id="1658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58ED71D5" w14:textId="173E78F7" w:rsidR="00513EB0" w:rsidDel="003F0A4F" w:rsidRDefault="00513EB0">
      <w:pPr>
        <w:numPr>
          <w:ilvl w:val="0"/>
          <w:numId w:val="15"/>
        </w:numPr>
        <w:spacing w:after="0" w:line="259" w:lineRule="auto"/>
        <w:rPr>
          <w:del w:id="1659" w:author="Sushanth Shetty" w:date="2021-10-19T17:09:00Z"/>
        </w:rPr>
        <w:pPrChange w:id="1660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06430A8D" w14:textId="52B34F81" w:rsidR="00513EB0" w:rsidDel="003F0A4F" w:rsidRDefault="00513EB0">
      <w:pPr>
        <w:numPr>
          <w:ilvl w:val="0"/>
          <w:numId w:val="15"/>
        </w:numPr>
        <w:spacing w:after="0" w:line="259" w:lineRule="auto"/>
        <w:rPr>
          <w:del w:id="1661" w:author="Sushanth Shetty" w:date="2021-10-19T17:09:00Z"/>
        </w:rPr>
        <w:pPrChange w:id="1662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194E898B" w14:textId="43FDF569" w:rsidR="00513EB0" w:rsidDel="003F0A4F" w:rsidRDefault="00513EB0">
      <w:pPr>
        <w:numPr>
          <w:ilvl w:val="0"/>
          <w:numId w:val="15"/>
        </w:numPr>
        <w:spacing w:after="0" w:line="259" w:lineRule="auto"/>
        <w:rPr>
          <w:del w:id="1663" w:author="Sushanth Shetty" w:date="2021-10-19T17:09:00Z"/>
        </w:rPr>
        <w:pPrChange w:id="1664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5047B66B" w14:textId="00BC860E" w:rsidR="00513EB0" w:rsidDel="003F0A4F" w:rsidRDefault="00513EB0">
      <w:pPr>
        <w:numPr>
          <w:ilvl w:val="0"/>
          <w:numId w:val="15"/>
        </w:numPr>
        <w:spacing w:after="0" w:line="259" w:lineRule="auto"/>
        <w:rPr>
          <w:del w:id="1665" w:author="Sushanth Shetty" w:date="2021-10-19T17:09:00Z"/>
        </w:rPr>
        <w:pPrChange w:id="1666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2B2A37F2" w14:textId="5B6F7072" w:rsidR="00513EB0" w:rsidDel="003F0A4F" w:rsidRDefault="00513EB0">
      <w:pPr>
        <w:numPr>
          <w:ilvl w:val="0"/>
          <w:numId w:val="15"/>
        </w:numPr>
        <w:spacing w:after="0" w:line="259" w:lineRule="auto"/>
        <w:rPr>
          <w:del w:id="1667" w:author="Sushanth Shetty" w:date="2021-10-19T17:09:00Z"/>
        </w:rPr>
        <w:pPrChange w:id="1668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399FACB7" w14:textId="5D39A971" w:rsidR="00513EB0" w:rsidDel="003F0A4F" w:rsidRDefault="00513EB0">
      <w:pPr>
        <w:numPr>
          <w:ilvl w:val="0"/>
          <w:numId w:val="15"/>
        </w:numPr>
        <w:spacing w:after="0" w:line="259" w:lineRule="auto"/>
        <w:rPr>
          <w:del w:id="1669" w:author="Sushanth Shetty" w:date="2021-10-19T17:09:00Z"/>
        </w:rPr>
        <w:pPrChange w:id="1670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12816435" w14:textId="08264C2A" w:rsidR="00CB733D" w:rsidDel="003F0A4F" w:rsidRDefault="00CB733D">
      <w:pPr>
        <w:numPr>
          <w:ilvl w:val="0"/>
          <w:numId w:val="15"/>
        </w:numPr>
        <w:spacing w:after="0" w:line="259" w:lineRule="auto"/>
        <w:rPr>
          <w:del w:id="1671" w:author="Sushanth Shetty" w:date="2021-10-19T17:09:00Z"/>
        </w:rPr>
        <w:pPrChange w:id="1672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3FD73828" w14:textId="4044A141" w:rsidR="00CB733D" w:rsidDel="003F0A4F" w:rsidRDefault="00CB733D">
      <w:pPr>
        <w:numPr>
          <w:ilvl w:val="0"/>
          <w:numId w:val="15"/>
        </w:numPr>
        <w:spacing w:after="0" w:line="259" w:lineRule="auto"/>
        <w:rPr>
          <w:del w:id="1673" w:author="Sushanth Shetty" w:date="2021-10-19T17:09:00Z"/>
        </w:rPr>
        <w:pPrChange w:id="1674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08736867" w14:textId="23EB04B8" w:rsidR="00CB733D" w:rsidDel="003F0A4F" w:rsidRDefault="00CB733D">
      <w:pPr>
        <w:numPr>
          <w:ilvl w:val="0"/>
          <w:numId w:val="15"/>
        </w:numPr>
        <w:spacing w:after="0" w:line="259" w:lineRule="auto"/>
        <w:rPr>
          <w:del w:id="1675" w:author="Sushanth Shetty" w:date="2021-10-19T17:09:00Z"/>
        </w:rPr>
        <w:pPrChange w:id="1676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6FF89F4F" w14:textId="0A20D2F9" w:rsidR="00513EB0" w:rsidDel="003F0A4F" w:rsidRDefault="00513EB0">
      <w:pPr>
        <w:numPr>
          <w:ilvl w:val="0"/>
          <w:numId w:val="15"/>
        </w:numPr>
        <w:spacing w:after="0" w:line="259" w:lineRule="auto"/>
        <w:rPr>
          <w:del w:id="1677" w:author="Sushanth Shetty" w:date="2021-10-19T17:09:00Z"/>
        </w:rPr>
        <w:pPrChange w:id="1678" w:author="Sushanth Shetty" w:date="2021-10-19T17:21:00Z">
          <w:pPr>
            <w:spacing w:after="0" w:line="259" w:lineRule="auto"/>
            <w:ind w:left="0" w:firstLine="0"/>
          </w:pPr>
        </w:pPrChange>
      </w:pPr>
    </w:p>
    <w:p w14:paraId="1BD438DE" w14:textId="34274CBC" w:rsidR="00AD0FE7" w:rsidDel="003F0A4F" w:rsidRDefault="004D7D50">
      <w:pPr>
        <w:pStyle w:val="Heading1"/>
        <w:numPr>
          <w:ilvl w:val="0"/>
          <w:numId w:val="15"/>
        </w:numPr>
        <w:spacing w:after="0"/>
        <w:ind w:left="345"/>
        <w:rPr>
          <w:del w:id="1679" w:author="Sushanth Shetty" w:date="2021-10-19T17:09:00Z"/>
        </w:rPr>
        <w:pPrChange w:id="1680" w:author="Sushanth Shetty" w:date="2021-10-19T17:21:00Z">
          <w:pPr>
            <w:pStyle w:val="Heading1"/>
            <w:spacing w:after="0"/>
            <w:ind w:left="345" w:hanging="360"/>
          </w:pPr>
        </w:pPrChange>
      </w:pPr>
      <w:bookmarkStart w:id="1681" w:name="_Toc76900320"/>
      <w:del w:id="1682" w:author="Sushanth Shetty" w:date="2021-10-19T17:09:00Z">
        <w:r w:rsidDel="003F0A4F">
          <w:delText>SYSTEM BACKUP</w:delText>
        </w:r>
        <w:bookmarkEnd w:id="1681"/>
      </w:del>
    </w:p>
    <w:p w14:paraId="379652E6" w14:textId="2539C720" w:rsidR="00AD0FE7" w:rsidDel="003F0A4F" w:rsidRDefault="00AA3898">
      <w:pPr>
        <w:numPr>
          <w:ilvl w:val="0"/>
          <w:numId w:val="15"/>
        </w:numPr>
        <w:spacing w:after="0" w:line="259" w:lineRule="auto"/>
        <w:rPr>
          <w:del w:id="1683" w:author="Sushanth Shetty" w:date="2021-10-19T17:09:00Z"/>
        </w:rPr>
        <w:pPrChange w:id="1684" w:author="Sushanth Shetty" w:date="2021-10-19T17:21:00Z">
          <w:pPr>
            <w:spacing w:after="0" w:line="259" w:lineRule="auto"/>
            <w:ind w:left="0" w:firstLine="0"/>
          </w:pPr>
        </w:pPrChange>
      </w:pPr>
      <w:del w:id="1685" w:author="Sushanth Shetty" w:date="2021-10-19T17:09:00Z">
        <w:r w:rsidDel="003F0A4F">
          <w:delText xml:space="preserve"> </w:delText>
        </w:r>
      </w:del>
    </w:p>
    <w:tbl>
      <w:tblPr>
        <w:tblW w:w="10207" w:type="dxa"/>
        <w:tblInd w:w="-436" w:type="dxa"/>
        <w:tblLook w:val="04A0" w:firstRow="1" w:lastRow="0" w:firstColumn="1" w:lastColumn="0" w:noHBand="0" w:noVBand="1"/>
      </w:tblPr>
      <w:tblGrid>
        <w:gridCol w:w="1426"/>
        <w:gridCol w:w="8781"/>
      </w:tblGrid>
      <w:tr w:rsidR="00097815" w:rsidRPr="00097815" w:rsidDel="003F0A4F" w14:paraId="56A65EA2" w14:textId="7788237D" w:rsidTr="00B311DE">
        <w:trPr>
          <w:trHeight w:val="328"/>
          <w:del w:id="1686" w:author="Sushanth Shetty" w:date="2021-10-19T17:09:00Z"/>
        </w:trPr>
        <w:tc>
          <w:tcPr>
            <w:tcW w:w="102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0545825A" w14:textId="1BED3E9F" w:rsidR="00097815" w:rsidRPr="00097815" w:rsidDel="003F0A4F" w:rsidRDefault="00D30ADF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687" w:author="Sushanth Shetty" w:date="2021-10-19T17:09:00Z"/>
                <w:rFonts w:eastAsia="Times New Roman"/>
                <w:b/>
                <w:bCs/>
              </w:rPr>
              <w:pPrChange w:id="1688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689" w:author="Sushanth Shetty" w:date="2021-10-19T17:09:00Z">
              <w:r w:rsidDel="003F0A4F">
                <w:rPr>
                  <w:rFonts w:eastAsia="Times New Roman"/>
                  <w:b/>
                  <w:bCs/>
                </w:rPr>
                <w:delText>System Backup</w:delText>
              </w:r>
              <w:r w:rsidR="00097815" w:rsidRPr="00097815" w:rsidDel="003F0A4F">
                <w:rPr>
                  <w:rFonts w:eastAsia="Times New Roman"/>
                  <w:b/>
                  <w:bCs/>
                </w:rPr>
                <w:delText xml:space="preserve"> </w:delText>
              </w:r>
            </w:del>
          </w:p>
        </w:tc>
      </w:tr>
      <w:tr w:rsidR="00097815" w:rsidRPr="00097815" w:rsidDel="003F0A4F" w14:paraId="20BB6F3C" w14:textId="6E6EF1E4" w:rsidTr="00B311DE">
        <w:trPr>
          <w:trHeight w:val="328"/>
          <w:del w:id="1690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47893F92" w14:textId="22A0D45F" w:rsidR="00097815" w:rsidRPr="00097815" w:rsidDel="003F0A4F" w:rsidRDefault="00097815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691" w:author="Sushanth Shetty" w:date="2021-10-19T17:09:00Z"/>
                <w:rFonts w:eastAsia="Times New Roman"/>
                <w:b/>
                <w:bCs/>
              </w:rPr>
              <w:pPrChange w:id="1692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693" w:author="Sushanth Shetty" w:date="2021-10-19T17:09:00Z">
              <w:r w:rsidRPr="00097815" w:rsidDel="003F0A4F">
                <w:rPr>
                  <w:rFonts w:eastAsia="Times New Roman"/>
                  <w:b/>
                  <w:bCs/>
                </w:rPr>
                <w:delText xml:space="preserve">URS ID 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B9CA"/>
            <w:vAlign w:val="center"/>
            <w:hideMark/>
          </w:tcPr>
          <w:p w14:paraId="7758B241" w14:textId="10BAEEFC" w:rsidR="00097815" w:rsidRPr="00097815" w:rsidDel="003F0A4F" w:rsidRDefault="00097815">
            <w:pPr>
              <w:numPr>
                <w:ilvl w:val="0"/>
                <w:numId w:val="15"/>
              </w:numPr>
              <w:spacing w:after="0" w:line="240" w:lineRule="auto"/>
              <w:rPr>
                <w:del w:id="1694" w:author="Sushanth Shetty" w:date="2021-10-19T17:09:00Z"/>
                <w:rFonts w:eastAsia="Times New Roman"/>
                <w:b/>
                <w:bCs/>
              </w:rPr>
              <w:pPrChange w:id="1695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696" w:author="Sushanth Shetty" w:date="2021-10-19T17:09:00Z">
              <w:r w:rsidRPr="00097815" w:rsidDel="003F0A4F">
                <w:rPr>
                  <w:rFonts w:eastAsia="Times New Roman"/>
                  <w:b/>
                  <w:bCs/>
                </w:rPr>
                <w:delText xml:space="preserve">Requirement </w:delText>
              </w:r>
            </w:del>
          </w:p>
        </w:tc>
      </w:tr>
      <w:tr w:rsidR="00097815" w:rsidRPr="00097815" w:rsidDel="003F0A4F" w14:paraId="63446289" w14:textId="0518935E" w:rsidTr="00B311DE">
        <w:trPr>
          <w:trHeight w:val="193"/>
          <w:del w:id="1697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721F2" w14:textId="6544F78D" w:rsidR="00097815" w:rsidRPr="00097815" w:rsidDel="003F0A4F" w:rsidRDefault="00097815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698" w:author="Sushanth Shetty" w:date="2021-10-19T17:09:00Z"/>
                <w:rFonts w:eastAsia="Times New Roman"/>
              </w:rPr>
              <w:pPrChange w:id="1699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700" w:author="Sushanth Shetty" w:date="2021-10-19T17:09:00Z">
              <w:r w:rsidRPr="00097815" w:rsidDel="003F0A4F">
                <w:rPr>
                  <w:rFonts w:eastAsia="Times New Roman"/>
                </w:rPr>
                <w:delText>7.1.1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CE0FE4" w14:textId="26A43882" w:rsidR="00097815" w:rsidRPr="00097815" w:rsidDel="003F0A4F" w:rsidRDefault="00611A22">
            <w:pPr>
              <w:numPr>
                <w:ilvl w:val="0"/>
                <w:numId w:val="15"/>
              </w:numPr>
              <w:spacing w:after="0" w:line="240" w:lineRule="auto"/>
              <w:rPr>
                <w:del w:id="1701" w:author="Sushanth Shetty" w:date="2021-10-19T17:09:00Z"/>
                <w:rFonts w:eastAsia="Times New Roman"/>
              </w:rPr>
              <w:pPrChange w:id="1702" w:author="Sushanth Shetty" w:date="2021-10-19T17:21:00Z">
                <w:pPr>
                  <w:spacing w:after="0" w:line="240" w:lineRule="auto"/>
                  <w:ind w:left="0" w:firstLine="0"/>
                </w:pPr>
              </w:pPrChange>
            </w:pPr>
            <w:del w:id="1703" w:author="Sushanth Shetty" w:date="2021-10-19T17:09:00Z">
              <w:r w:rsidDel="003F0A4F">
                <w:rPr>
                  <w:rFonts w:eastAsia="Times New Roman"/>
                </w:rPr>
                <w:delText>A</w:delText>
              </w:r>
              <w:r w:rsidR="00D75D63" w:rsidDel="003F0A4F">
                <w:rPr>
                  <w:rFonts w:eastAsia="Times New Roman"/>
                </w:rPr>
                <w:delText xml:space="preserve"> </w:delText>
              </w:r>
              <w:r w:rsidR="00097815" w:rsidRPr="00097815" w:rsidDel="003F0A4F">
                <w:rPr>
                  <w:rFonts w:eastAsia="Times New Roman"/>
                </w:rPr>
                <w:delText xml:space="preserve">snapshot </w:delText>
              </w:r>
              <w:r w:rsidR="00D75D63" w:rsidDel="003F0A4F">
                <w:rPr>
                  <w:rFonts w:eastAsia="Times New Roman"/>
                </w:rPr>
                <w:delText xml:space="preserve">of EC2 instance </w:delText>
              </w:r>
              <w:commentRangeStart w:id="1704"/>
              <w:r w:rsidR="00D75D63" w:rsidDel="003F0A4F">
                <w:rPr>
                  <w:rFonts w:eastAsia="Times New Roman"/>
                </w:rPr>
                <w:delText>daily</w:delText>
              </w:r>
              <w:commentRangeEnd w:id="1704"/>
              <w:r w:rsidR="00DF40F4" w:rsidDel="003F0A4F">
                <w:rPr>
                  <w:rStyle w:val="CommentReference"/>
                </w:rPr>
                <w:commentReference w:id="1704"/>
              </w:r>
              <w:r w:rsidR="00097815" w:rsidRPr="00097815" w:rsidDel="003F0A4F">
                <w:rPr>
                  <w:rFonts w:eastAsia="Times New Roman"/>
                </w:rPr>
                <w:delText xml:space="preserve">  </w:delText>
              </w:r>
            </w:del>
          </w:p>
        </w:tc>
      </w:tr>
      <w:tr w:rsidR="00097815" w:rsidRPr="00097815" w:rsidDel="003F0A4F" w14:paraId="47E1D0C2" w14:textId="77B9C8D9" w:rsidTr="00B311DE">
        <w:trPr>
          <w:trHeight w:val="328"/>
          <w:del w:id="1705" w:author="Sushanth Shetty" w:date="2021-10-19T17:09:00Z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51143" w14:textId="42511BB9" w:rsidR="00097815" w:rsidRPr="00097815" w:rsidDel="003F0A4F" w:rsidRDefault="00097815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del w:id="1706" w:author="Sushanth Shetty" w:date="2021-10-19T17:09:00Z"/>
                <w:rFonts w:eastAsia="Times New Roman"/>
              </w:rPr>
              <w:pPrChange w:id="1707" w:author="Sushanth Shetty" w:date="2021-10-19T17:21:00Z">
                <w:pPr>
                  <w:spacing w:after="0" w:line="240" w:lineRule="auto"/>
                  <w:ind w:left="0" w:firstLine="0"/>
                  <w:jc w:val="center"/>
                </w:pPr>
              </w:pPrChange>
            </w:pPr>
            <w:del w:id="1708" w:author="Sushanth Shetty" w:date="2021-10-19T17:09:00Z">
              <w:r w:rsidRPr="00097815" w:rsidDel="003F0A4F">
                <w:rPr>
                  <w:rFonts w:eastAsia="Times New Roman"/>
                </w:rPr>
                <w:delText>7.1.2</w:delText>
              </w:r>
            </w:del>
          </w:p>
        </w:tc>
        <w:tc>
          <w:tcPr>
            <w:tcW w:w="8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41BF7" w14:textId="757A8128" w:rsidR="00097815" w:rsidRPr="00097815" w:rsidDel="003F0A4F" w:rsidRDefault="00097815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del w:id="1709" w:author="Sushanth Shetty" w:date="2021-10-19T17:09:00Z"/>
                <w:rFonts w:eastAsia="Times New Roman"/>
              </w:rPr>
              <w:pPrChange w:id="1710" w:author="Sushanth Shetty" w:date="2021-10-19T17:21:00Z">
                <w:pPr>
                  <w:spacing w:after="0" w:line="240" w:lineRule="auto"/>
                  <w:ind w:left="0" w:firstLine="0"/>
                  <w:jc w:val="both"/>
                </w:pPr>
              </w:pPrChange>
            </w:pPr>
            <w:del w:id="1711" w:author="Sushanth Shetty" w:date="2021-10-19T17:09:00Z">
              <w:r w:rsidRPr="00097815" w:rsidDel="003F0A4F">
                <w:rPr>
                  <w:rFonts w:eastAsia="Times New Roman"/>
                </w:rPr>
                <w:delText xml:space="preserve">Data in SAS Computing Environment </w:delText>
              </w:r>
              <w:r w:rsidR="00611A22" w:rsidDel="003F0A4F">
                <w:rPr>
                  <w:rFonts w:eastAsia="Times New Roman"/>
                </w:rPr>
                <w:delText>to</w:delText>
              </w:r>
              <w:r w:rsidR="00611A22" w:rsidRPr="00097815" w:rsidDel="003F0A4F">
                <w:rPr>
                  <w:rFonts w:eastAsia="Times New Roman"/>
                </w:rPr>
                <w:delText xml:space="preserve"> </w:delText>
              </w:r>
              <w:r w:rsidRPr="00097815" w:rsidDel="003F0A4F">
                <w:rPr>
                  <w:rFonts w:eastAsia="Times New Roman"/>
                </w:rPr>
                <w:delText xml:space="preserve">be backed up </w:delText>
              </w:r>
              <w:r w:rsidR="00611A22" w:rsidDel="003F0A4F">
                <w:rPr>
                  <w:rFonts w:eastAsia="Times New Roman"/>
                </w:rPr>
                <w:delText>every night,</w:delText>
              </w:r>
              <w:r w:rsidR="00611A22" w:rsidRPr="00097815" w:rsidDel="003F0A4F">
                <w:rPr>
                  <w:rFonts w:eastAsia="Times New Roman"/>
                </w:rPr>
                <w:delText xml:space="preserve"> </w:delText>
              </w:r>
              <w:r w:rsidRPr="00097815" w:rsidDel="003F0A4F">
                <w:rPr>
                  <w:rFonts w:eastAsia="Times New Roman"/>
                </w:rPr>
                <w:delText>Monday through Sunday</w:delText>
              </w:r>
              <w:r w:rsidR="00D75D63" w:rsidDel="003F0A4F">
                <w:rPr>
                  <w:rFonts w:eastAsia="Times New Roman"/>
                </w:rPr>
                <w:delText xml:space="preserve"> with the help of backup software provided by </w:delText>
              </w:r>
              <w:r w:rsidR="00EB4438" w:rsidDel="003F0A4F">
                <w:rPr>
                  <w:rFonts w:eastAsia="Times New Roman"/>
                </w:rPr>
                <w:delText>Beren</w:delText>
              </w:r>
            </w:del>
          </w:p>
        </w:tc>
      </w:tr>
    </w:tbl>
    <w:p w14:paraId="32E7BC48" w14:textId="77777777" w:rsidR="003F0A4F" w:rsidRDefault="003F0A4F">
      <w:pPr>
        <w:pStyle w:val="ListParagraph"/>
        <w:widowControl w:val="0"/>
        <w:numPr>
          <w:ilvl w:val="0"/>
          <w:numId w:val="15"/>
        </w:numPr>
        <w:tabs>
          <w:tab w:val="left" w:pos="681"/>
        </w:tabs>
        <w:autoSpaceDE w:val="0"/>
        <w:autoSpaceDN w:val="0"/>
        <w:spacing w:before="94" w:after="0" w:line="240" w:lineRule="auto"/>
        <w:ind w:hanging="361"/>
        <w:contextualSpacing w:val="0"/>
        <w:rPr>
          <w:ins w:id="1712" w:author="Sushanth Shetty" w:date="2021-10-19T17:10:00Z"/>
          <w:b/>
        </w:rPr>
        <w:pPrChange w:id="1713" w:author="Sushanth Shetty" w:date="2021-10-19T17:21:00Z">
          <w:pPr>
            <w:pStyle w:val="ListParagraph"/>
            <w:widowControl w:val="0"/>
            <w:numPr>
              <w:numId w:val="7"/>
            </w:numPr>
            <w:tabs>
              <w:tab w:val="left" w:pos="681"/>
            </w:tabs>
            <w:autoSpaceDE w:val="0"/>
            <w:autoSpaceDN w:val="0"/>
            <w:spacing w:before="94" w:after="0" w:line="240" w:lineRule="auto"/>
            <w:ind w:left="680" w:hanging="361"/>
            <w:contextualSpacing w:val="0"/>
          </w:pPr>
        </w:pPrChange>
      </w:pPr>
      <w:ins w:id="1714" w:author="Sushanth Shetty" w:date="2021-10-19T17:10:00Z">
        <w:r>
          <w:rPr>
            <w:b/>
            <w:color w:val="2E5395"/>
          </w:rPr>
          <w:t>SAS</w:t>
        </w:r>
        <w:r>
          <w:rPr>
            <w:b/>
            <w:color w:val="2E5395"/>
            <w:spacing w:val="-6"/>
          </w:rPr>
          <w:t xml:space="preserve"> </w:t>
        </w:r>
        <w:r>
          <w:rPr>
            <w:b/>
            <w:color w:val="2E5395"/>
          </w:rPr>
          <w:t>SERVER</w:t>
        </w:r>
        <w:r>
          <w:rPr>
            <w:b/>
            <w:color w:val="2E5395"/>
            <w:spacing w:val="-1"/>
          </w:rPr>
          <w:t xml:space="preserve"> </w:t>
        </w:r>
        <w:r>
          <w:rPr>
            <w:b/>
            <w:color w:val="2E5395"/>
          </w:rPr>
          <w:t>AND</w:t>
        </w:r>
        <w:r>
          <w:rPr>
            <w:b/>
            <w:color w:val="2E5395"/>
            <w:spacing w:val="-6"/>
          </w:rPr>
          <w:t xml:space="preserve"> </w:t>
        </w:r>
        <w:r>
          <w:rPr>
            <w:b/>
            <w:color w:val="2E5395"/>
          </w:rPr>
          <w:t>WORKSPACE</w:t>
        </w:r>
        <w:r>
          <w:rPr>
            <w:b/>
            <w:color w:val="2E5395"/>
            <w:spacing w:val="-5"/>
          </w:rPr>
          <w:t xml:space="preserve"> </w:t>
        </w:r>
        <w:r>
          <w:rPr>
            <w:b/>
            <w:color w:val="2E5395"/>
          </w:rPr>
          <w:t>CONFIGURATION:</w:t>
        </w:r>
      </w:ins>
    </w:p>
    <w:p w14:paraId="7F2ED29F" w14:textId="77777777" w:rsidR="003F0A4F" w:rsidRDefault="003F0A4F" w:rsidP="003F0A4F">
      <w:pPr>
        <w:pStyle w:val="BodyText"/>
        <w:spacing w:before="5"/>
        <w:rPr>
          <w:ins w:id="1715" w:author="Sushanth Shetty" w:date="2021-10-19T17:10:00Z"/>
          <w:rFonts w:ascii="Arial"/>
          <w:b/>
          <w:sz w:val="27"/>
        </w:rPr>
      </w:pPr>
    </w:p>
    <w:tbl>
      <w:tblPr>
        <w:tblW w:w="9241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1716" w:author="Sushanth Shetty" w:date="2021-10-21T11:04:00Z">
          <w:tblPr>
            <w:tblW w:w="0" w:type="auto"/>
            <w:tblInd w:w="3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1658"/>
        <w:gridCol w:w="1394"/>
        <w:gridCol w:w="706"/>
        <w:gridCol w:w="2122"/>
        <w:gridCol w:w="3361"/>
        <w:tblGridChange w:id="1717">
          <w:tblGrid>
            <w:gridCol w:w="1658"/>
            <w:gridCol w:w="1318"/>
            <w:gridCol w:w="782"/>
            <w:gridCol w:w="2122"/>
            <w:gridCol w:w="3361"/>
          </w:tblGrid>
        </w:tblGridChange>
      </w:tblGrid>
      <w:tr w:rsidR="003F0A4F" w14:paraId="0734489E" w14:textId="77777777" w:rsidTr="002C3742">
        <w:trPr>
          <w:trHeight w:val="779"/>
          <w:ins w:id="1718" w:author="Sushanth Shetty" w:date="2021-10-19T17:10:00Z"/>
          <w:trPrChange w:id="1719" w:author="Sushanth Shetty" w:date="2021-10-21T11:04:00Z">
            <w:trPr>
              <w:trHeight w:val="779"/>
            </w:trPr>
          </w:trPrChange>
        </w:trPr>
        <w:tc>
          <w:tcPr>
            <w:tcW w:w="1658" w:type="dxa"/>
            <w:tcPrChange w:id="1720" w:author="Sushanth Shetty" w:date="2021-10-21T11:04:00Z">
              <w:tcPr>
                <w:tcW w:w="1658" w:type="dxa"/>
              </w:tcPr>
            </w:tcPrChange>
          </w:tcPr>
          <w:p w14:paraId="42530E01" w14:textId="77777777" w:rsidR="003F0A4F" w:rsidRDefault="003F0A4F" w:rsidP="00E60329">
            <w:pPr>
              <w:pStyle w:val="TableParagraph"/>
              <w:spacing w:before="4"/>
              <w:ind w:left="143" w:hanging="36"/>
              <w:rPr>
                <w:ins w:id="1721" w:author="Sushanth Shetty" w:date="2021-10-19T17:10:00Z"/>
                <w:rFonts w:ascii="Arial"/>
                <w:b/>
              </w:rPr>
            </w:pPr>
            <w:ins w:id="1722" w:author="Sushanth Shetty" w:date="2021-10-19T17:10:00Z">
              <w:r>
                <w:rPr>
                  <w:rFonts w:ascii="Arial"/>
                  <w:b/>
                </w:rPr>
                <w:t>Configuration</w:t>
              </w:r>
            </w:ins>
          </w:p>
          <w:p w14:paraId="074D1A1A" w14:textId="77777777" w:rsidR="003F0A4F" w:rsidRDefault="003F0A4F" w:rsidP="00E60329">
            <w:pPr>
              <w:pStyle w:val="TableParagraph"/>
              <w:spacing w:line="252" w:lineRule="exact"/>
              <w:ind w:left="649" w:right="106" w:hanging="507"/>
              <w:rPr>
                <w:ins w:id="1723" w:author="Sushanth Shetty" w:date="2021-10-19T17:10:00Z"/>
                <w:rFonts w:ascii="Arial"/>
                <w:b/>
              </w:rPr>
            </w:pPr>
            <w:ins w:id="1724" w:author="Sushanth Shetty" w:date="2021-10-19T17:10:00Z">
              <w:r>
                <w:rPr>
                  <w:rFonts w:ascii="Arial"/>
                  <w:b/>
                </w:rPr>
                <w:t>Specification</w:t>
              </w:r>
              <w:r>
                <w:rPr>
                  <w:rFonts w:ascii="Arial"/>
                  <w:b/>
                  <w:spacing w:val="-59"/>
                </w:rPr>
                <w:t xml:space="preserve"> </w:t>
              </w:r>
              <w:r>
                <w:rPr>
                  <w:rFonts w:ascii="Arial"/>
                  <w:b/>
                </w:rPr>
                <w:t>No.</w:t>
              </w:r>
            </w:ins>
          </w:p>
        </w:tc>
        <w:tc>
          <w:tcPr>
            <w:tcW w:w="1394" w:type="dxa"/>
            <w:tcPrChange w:id="1725" w:author="Sushanth Shetty" w:date="2021-10-21T11:04:00Z">
              <w:tcPr>
                <w:tcW w:w="1318" w:type="dxa"/>
              </w:tcPr>
            </w:tcPrChange>
          </w:tcPr>
          <w:p w14:paraId="33EF13D7" w14:textId="77777777" w:rsidR="003F0A4F" w:rsidRDefault="003F0A4F" w:rsidP="00E60329">
            <w:pPr>
              <w:pStyle w:val="TableParagraph"/>
              <w:spacing w:before="131"/>
              <w:ind w:left="425" w:right="169" w:hanging="209"/>
              <w:rPr>
                <w:ins w:id="1726" w:author="Sushanth Shetty" w:date="2021-10-19T17:10:00Z"/>
                <w:rFonts w:ascii="Arial"/>
                <w:b/>
              </w:rPr>
            </w:pPr>
            <w:ins w:id="1727" w:author="Sushanth Shetty" w:date="2021-10-19T17:10:00Z">
              <w:r>
                <w:rPr>
                  <w:rFonts w:ascii="Arial"/>
                  <w:b/>
                </w:rPr>
                <w:t>Instance</w:t>
              </w:r>
              <w:r>
                <w:rPr>
                  <w:rFonts w:ascii="Arial"/>
                  <w:b/>
                  <w:spacing w:val="-59"/>
                </w:rPr>
                <w:t xml:space="preserve"> </w:t>
              </w:r>
              <w:r>
                <w:rPr>
                  <w:rFonts w:ascii="Arial"/>
                  <w:b/>
                </w:rPr>
                <w:t>Role</w:t>
              </w:r>
            </w:ins>
          </w:p>
        </w:tc>
        <w:tc>
          <w:tcPr>
            <w:tcW w:w="706" w:type="dxa"/>
            <w:tcPrChange w:id="1728" w:author="Sushanth Shetty" w:date="2021-10-21T11:04:00Z">
              <w:tcPr>
                <w:tcW w:w="782" w:type="dxa"/>
              </w:tcPr>
            </w:tcPrChange>
          </w:tcPr>
          <w:p w14:paraId="75D8E203" w14:textId="77777777" w:rsidR="003F0A4F" w:rsidRDefault="003F0A4F" w:rsidP="00E60329">
            <w:pPr>
              <w:pStyle w:val="TableParagraph"/>
              <w:spacing w:before="5"/>
              <w:rPr>
                <w:ins w:id="1729" w:author="Sushanth Shetty" w:date="2021-10-19T17:10:00Z"/>
                <w:rFonts w:ascii="Arial"/>
                <w:b/>
              </w:rPr>
            </w:pPr>
          </w:p>
          <w:p w14:paraId="1C63952A" w14:textId="77777777" w:rsidR="003F0A4F" w:rsidRDefault="003F0A4F" w:rsidP="00E60329">
            <w:pPr>
              <w:pStyle w:val="TableParagraph"/>
              <w:spacing w:before="1"/>
              <w:ind w:left="193" w:right="162"/>
              <w:jc w:val="center"/>
              <w:rPr>
                <w:ins w:id="1730" w:author="Sushanth Shetty" w:date="2021-10-19T17:10:00Z"/>
                <w:rFonts w:ascii="Arial"/>
                <w:b/>
              </w:rPr>
            </w:pPr>
            <w:ins w:id="1731" w:author="Sushanth Shetty" w:date="2021-10-19T17:10:00Z">
              <w:r>
                <w:rPr>
                  <w:rFonts w:ascii="Arial"/>
                  <w:b/>
                </w:rPr>
                <w:t>Qty</w:t>
              </w:r>
            </w:ins>
          </w:p>
        </w:tc>
        <w:tc>
          <w:tcPr>
            <w:tcW w:w="2122" w:type="dxa"/>
            <w:tcPrChange w:id="1732" w:author="Sushanth Shetty" w:date="2021-10-21T11:04:00Z">
              <w:tcPr>
                <w:tcW w:w="2122" w:type="dxa"/>
              </w:tcPr>
            </w:tcPrChange>
          </w:tcPr>
          <w:p w14:paraId="335E1A57" w14:textId="77777777" w:rsidR="003F0A4F" w:rsidRDefault="003F0A4F" w:rsidP="00E60329">
            <w:pPr>
              <w:pStyle w:val="TableParagraph"/>
              <w:spacing w:before="5"/>
              <w:rPr>
                <w:ins w:id="1733" w:author="Sushanth Shetty" w:date="2021-10-19T17:10:00Z"/>
                <w:rFonts w:ascii="Arial"/>
                <w:b/>
              </w:rPr>
            </w:pPr>
          </w:p>
          <w:p w14:paraId="3C254A48" w14:textId="77777777" w:rsidR="003F0A4F" w:rsidRDefault="003F0A4F" w:rsidP="00E60329">
            <w:pPr>
              <w:pStyle w:val="TableParagraph"/>
              <w:spacing w:before="1"/>
              <w:ind w:left="96" w:right="68"/>
              <w:jc w:val="center"/>
              <w:rPr>
                <w:ins w:id="1734" w:author="Sushanth Shetty" w:date="2021-10-19T17:10:00Z"/>
                <w:rFonts w:ascii="Arial"/>
                <w:b/>
              </w:rPr>
            </w:pPr>
            <w:ins w:id="1735" w:author="Sushanth Shetty" w:date="2021-10-19T17:10:00Z">
              <w:r>
                <w:rPr>
                  <w:rFonts w:ascii="Arial"/>
                  <w:b/>
                </w:rPr>
                <w:t>Server Name</w:t>
              </w:r>
            </w:ins>
          </w:p>
        </w:tc>
        <w:tc>
          <w:tcPr>
            <w:tcW w:w="3361" w:type="dxa"/>
            <w:tcPrChange w:id="1736" w:author="Sushanth Shetty" w:date="2021-10-21T11:04:00Z">
              <w:tcPr>
                <w:tcW w:w="3361" w:type="dxa"/>
              </w:tcPr>
            </w:tcPrChange>
          </w:tcPr>
          <w:p w14:paraId="7D9F7B5A" w14:textId="77777777" w:rsidR="003F0A4F" w:rsidRDefault="003F0A4F" w:rsidP="00E60329">
            <w:pPr>
              <w:pStyle w:val="TableParagraph"/>
              <w:spacing w:before="5"/>
              <w:rPr>
                <w:ins w:id="1737" w:author="Sushanth Shetty" w:date="2021-10-19T17:10:00Z"/>
                <w:rFonts w:ascii="Arial"/>
                <w:b/>
              </w:rPr>
            </w:pPr>
          </w:p>
          <w:p w14:paraId="6A4C2BAC" w14:textId="77777777" w:rsidR="003F0A4F" w:rsidRDefault="003F0A4F" w:rsidP="00E60329">
            <w:pPr>
              <w:pStyle w:val="TableParagraph"/>
              <w:spacing w:before="1"/>
              <w:ind w:left="963"/>
              <w:rPr>
                <w:ins w:id="1738" w:author="Sushanth Shetty" w:date="2021-10-19T17:10:00Z"/>
                <w:rFonts w:ascii="Arial"/>
                <w:b/>
              </w:rPr>
            </w:pPr>
            <w:commentRangeStart w:id="1739"/>
            <w:ins w:id="1740" w:author="Sushanth Shetty" w:date="2021-10-19T17:10:00Z">
              <w:r>
                <w:rPr>
                  <w:rFonts w:ascii="Arial"/>
                  <w:b/>
                </w:rPr>
                <w:t>Configuration</w:t>
              </w:r>
              <w:commentRangeEnd w:id="1739"/>
              <w:r>
                <w:rPr>
                  <w:rStyle w:val="CommentReference"/>
                </w:rPr>
                <w:commentReference w:id="1739"/>
              </w:r>
            </w:ins>
          </w:p>
        </w:tc>
      </w:tr>
      <w:tr w:rsidR="003F0A4F" w14:paraId="439A332E" w14:textId="77777777" w:rsidTr="002C3742">
        <w:trPr>
          <w:trHeight w:val="710"/>
          <w:ins w:id="1741" w:author="Sushanth Shetty" w:date="2021-10-19T17:10:00Z"/>
          <w:trPrChange w:id="1742" w:author="Sushanth Shetty" w:date="2021-10-21T11:04:00Z">
            <w:trPr>
              <w:trHeight w:val="710"/>
            </w:trPr>
          </w:trPrChange>
        </w:trPr>
        <w:tc>
          <w:tcPr>
            <w:tcW w:w="1658" w:type="dxa"/>
            <w:tcPrChange w:id="1743" w:author="Sushanth Shetty" w:date="2021-10-21T11:04:00Z">
              <w:tcPr>
                <w:tcW w:w="1658" w:type="dxa"/>
              </w:tcPr>
            </w:tcPrChange>
          </w:tcPr>
          <w:p w14:paraId="7BD294C9" w14:textId="77777777" w:rsidR="003F0A4F" w:rsidRDefault="003F0A4F" w:rsidP="00E60329">
            <w:pPr>
              <w:pStyle w:val="TableParagraph"/>
              <w:spacing w:before="9"/>
              <w:rPr>
                <w:ins w:id="1744" w:author="Sushanth Shetty" w:date="2021-10-19T17:10:00Z"/>
                <w:rFonts w:ascii="Arial"/>
                <w:b/>
                <w:sz w:val="19"/>
              </w:rPr>
            </w:pPr>
          </w:p>
          <w:p w14:paraId="58A2D67C" w14:textId="77777777" w:rsidR="003F0A4F" w:rsidRDefault="003F0A4F" w:rsidP="00E60329">
            <w:pPr>
              <w:pStyle w:val="TableParagraph"/>
              <w:ind w:left="563" w:right="546"/>
              <w:jc w:val="center"/>
              <w:rPr>
                <w:ins w:id="1745" w:author="Sushanth Shetty" w:date="2021-10-19T17:10:00Z"/>
              </w:rPr>
            </w:pPr>
            <w:ins w:id="1746" w:author="Sushanth Shetty" w:date="2021-10-19T17:10:00Z">
              <w:r>
                <w:t>CS</w:t>
              </w:r>
              <w:r>
                <w:rPr>
                  <w:spacing w:val="-1"/>
                </w:rPr>
                <w:t xml:space="preserve"> </w:t>
              </w:r>
              <w:r>
                <w:t>1</w:t>
              </w:r>
            </w:ins>
          </w:p>
        </w:tc>
        <w:tc>
          <w:tcPr>
            <w:tcW w:w="1394" w:type="dxa"/>
            <w:tcPrChange w:id="1747" w:author="Sushanth Shetty" w:date="2021-10-21T11:04:00Z">
              <w:tcPr>
                <w:tcW w:w="1318" w:type="dxa"/>
              </w:tcPr>
            </w:tcPrChange>
          </w:tcPr>
          <w:p w14:paraId="7A0B2970" w14:textId="77777777" w:rsidR="003F0A4F" w:rsidRDefault="003F0A4F" w:rsidP="00E60329">
            <w:pPr>
              <w:pStyle w:val="TableParagraph"/>
              <w:spacing w:before="9"/>
              <w:rPr>
                <w:ins w:id="1748" w:author="Sushanth Shetty" w:date="2021-10-19T17:10:00Z"/>
                <w:rFonts w:ascii="Arial"/>
                <w:b/>
                <w:sz w:val="19"/>
              </w:rPr>
            </w:pPr>
          </w:p>
          <w:p w14:paraId="19419817" w14:textId="77777777" w:rsidR="003F0A4F" w:rsidRDefault="003F0A4F" w:rsidP="00E60329">
            <w:pPr>
              <w:pStyle w:val="TableParagraph"/>
              <w:ind w:left="90" w:right="59"/>
              <w:jc w:val="center"/>
              <w:rPr>
                <w:ins w:id="1749" w:author="Sushanth Shetty" w:date="2021-10-19T17:10:00Z"/>
              </w:rPr>
            </w:pPr>
            <w:ins w:id="1750" w:author="Sushanth Shetty" w:date="2021-10-19T17:10:00Z">
              <w:r>
                <w:t>SAS</w:t>
              </w:r>
              <w:r>
                <w:rPr>
                  <w:spacing w:val="-1"/>
                </w:rPr>
                <w:t xml:space="preserve"> </w:t>
              </w:r>
              <w:r>
                <w:t>Test</w:t>
              </w:r>
            </w:ins>
          </w:p>
        </w:tc>
        <w:tc>
          <w:tcPr>
            <w:tcW w:w="706" w:type="dxa"/>
            <w:tcPrChange w:id="1751" w:author="Sushanth Shetty" w:date="2021-10-21T11:04:00Z">
              <w:tcPr>
                <w:tcW w:w="782" w:type="dxa"/>
              </w:tcPr>
            </w:tcPrChange>
          </w:tcPr>
          <w:p w14:paraId="04745B23" w14:textId="77777777" w:rsidR="003F0A4F" w:rsidRDefault="003F0A4F" w:rsidP="00E60329">
            <w:pPr>
              <w:pStyle w:val="TableParagraph"/>
              <w:spacing w:before="9"/>
              <w:rPr>
                <w:ins w:id="1752" w:author="Sushanth Shetty" w:date="2021-10-19T17:10:00Z"/>
                <w:rFonts w:ascii="Arial"/>
                <w:b/>
                <w:sz w:val="19"/>
              </w:rPr>
            </w:pPr>
          </w:p>
          <w:p w14:paraId="7ED90AB4" w14:textId="77777777" w:rsidR="003F0A4F" w:rsidRDefault="003F0A4F" w:rsidP="00E60329">
            <w:pPr>
              <w:pStyle w:val="TableParagraph"/>
              <w:ind w:left="28"/>
              <w:jc w:val="center"/>
              <w:rPr>
                <w:ins w:id="1753" w:author="Sushanth Shetty" w:date="2021-10-19T17:10:00Z"/>
              </w:rPr>
            </w:pPr>
            <w:ins w:id="1754" w:author="Sushanth Shetty" w:date="2021-10-19T17:10:00Z">
              <w:r>
                <w:t>1</w:t>
              </w:r>
            </w:ins>
          </w:p>
        </w:tc>
        <w:tc>
          <w:tcPr>
            <w:tcW w:w="2122" w:type="dxa"/>
            <w:tcPrChange w:id="1755" w:author="Sushanth Shetty" w:date="2021-10-21T11:04:00Z">
              <w:tcPr>
                <w:tcW w:w="2122" w:type="dxa"/>
              </w:tcPr>
            </w:tcPrChange>
          </w:tcPr>
          <w:p w14:paraId="677C960C" w14:textId="77777777" w:rsidR="003F0A4F" w:rsidRDefault="003F0A4F" w:rsidP="00E60329">
            <w:pPr>
              <w:pStyle w:val="TableParagraph"/>
              <w:ind w:left="98" w:right="68"/>
              <w:jc w:val="center"/>
              <w:rPr>
                <w:ins w:id="1756" w:author="Sushanth Shetty" w:date="2021-10-19T17:10:00Z"/>
              </w:rPr>
            </w:pPr>
          </w:p>
        </w:tc>
        <w:tc>
          <w:tcPr>
            <w:tcW w:w="3361" w:type="dxa"/>
            <w:tcPrChange w:id="1757" w:author="Sushanth Shetty" w:date="2021-10-21T11:04:00Z">
              <w:tcPr>
                <w:tcW w:w="3361" w:type="dxa"/>
              </w:tcPr>
            </w:tcPrChange>
          </w:tcPr>
          <w:p w14:paraId="31953189" w14:textId="77777777" w:rsidR="003F0A4F" w:rsidRDefault="003F0A4F" w:rsidP="00E60329">
            <w:pPr>
              <w:pStyle w:val="TableParagraph"/>
              <w:spacing w:line="244" w:lineRule="exact"/>
              <w:ind w:left="118"/>
              <w:rPr>
                <w:ins w:id="1758" w:author="Sushanth Shetty" w:date="2021-10-19T17:10:00Z"/>
              </w:rPr>
            </w:pPr>
          </w:p>
        </w:tc>
      </w:tr>
      <w:tr w:rsidR="003F0A4F" w14:paraId="79276FD8" w14:textId="77777777" w:rsidTr="002C3742">
        <w:trPr>
          <w:trHeight w:val="841"/>
          <w:ins w:id="1759" w:author="Sushanth Shetty" w:date="2021-10-19T17:10:00Z"/>
          <w:trPrChange w:id="1760" w:author="Sushanth Shetty" w:date="2021-10-21T11:04:00Z">
            <w:trPr>
              <w:trHeight w:val="841"/>
            </w:trPr>
          </w:trPrChange>
        </w:trPr>
        <w:tc>
          <w:tcPr>
            <w:tcW w:w="1658" w:type="dxa"/>
            <w:tcPrChange w:id="1761" w:author="Sushanth Shetty" w:date="2021-10-21T11:04:00Z">
              <w:tcPr>
                <w:tcW w:w="1658" w:type="dxa"/>
              </w:tcPr>
            </w:tcPrChange>
          </w:tcPr>
          <w:p w14:paraId="0DAA4075" w14:textId="77777777" w:rsidR="003F0A4F" w:rsidRDefault="003F0A4F" w:rsidP="00E60329">
            <w:pPr>
              <w:pStyle w:val="TableParagraph"/>
              <w:spacing w:before="10"/>
              <w:rPr>
                <w:ins w:id="1762" w:author="Sushanth Shetty" w:date="2021-10-19T17:10:00Z"/>
                <w:rFonts w:ascii="Arial"/>
                <w:b/>
                <w:sz w:val="32"/>
              </w:rPr>
            </w:pPr>
          </w:p>
          <w:p w14:paraId="57778CB0" w14:textId="77777777" w:rsidR="003F0A4F" w:rsidRDefault="003F0A4F" w:rsidP="00E60329">
            <w:pPr>
              <w:pStyle w:val="TableParagraph"/>
              <w:spacing w:before="1"/>
              <w:ind w:left="563" w:right="546"/>
              <w:jc w:val="center"/>
              <w:rPr>
                <w:ins w:id="1763" w:author="Sushanth Shetty" w:date="2021-10-19T17:10:00Z"/>
              </w:rPr>
            </w:pPr>
            <w:ins w:id="1764" w:author="Sushanth Shetty" w:date="2021-10-19T17:10:00Z">
              <w:r>
                <w:t>CS</w:t>
              </w:r>
              <w:r>
                <w:rPr>
                  <w:spacing w:val="-1"/>
                </w:rPr>
                <w:t xml:space="preserve"> </w:t>
              </w:r>
              <w:r>
                <w:t>2</w:t>
              </w:r>
            </w:ins>
          </w:p>
        </w:tc>
        <w:tc>
          <w:tcPr>
            <w:tcW w:w="1394" w:type="dxa"/>
            <w:tcPrChange w:id="1765" w:author="Sushanth Shetty" w:date="2021-10-21T11:04:00Z">
              <w:tcPr>
                <w:tcW w:w="1318" w:type="dxa"/>
              </w:tcPr>
            </w:tcPrChange>
          </w:tcPr>
          <w:p w14:paraId="205D2105" w14:textId="77777777" w:rsidR="003F0A4F" w:rsidRDefault="003F0A4F" w:rsidP="00E60329">
            <w:pPr>
              <w:pStyle w:val="TableParagraph"/>
              <w:spacing w:before="10"/>
              <w:rPr>
                <w:ins w:id="1766" w:author="Sushanth Shetty" w:date="2021-10-19T17:10:00Z"/>
                <w:rFonts w:ascii="Arial"/>
                <w:b/>
                <w:sz w:val="32"/>
              </w:rPr>
            </w:pPr>
          </w:p>
          <w:p w14:paraId="2FC87191" w14:textId="77777777" w:rsidR="003F0A4F" w:rsidRDefault="003F0A4F" w:rsidP="00E60329">
            <w:pPr>
              <w:pStyle w:val="TableParagraph"/>
              <w:spacing w:before="1"/>
              <w:ind w:left="90" w:right="60"/>
              <w:jc w:val="center"/>
              <w:rPr>
                <w:ins w:id="1767" w:author="Sushanth Shetty" w:date="2021-10-19T17:10:00Z"/>
              </w:rPr>
            </w:pPr>
            <w:ins w:id="1768" w:author="Sushanth Shetty" w:date="2021-10-19T17:10:00Z">
              <w:r>
                <w:t>SAS Prod</w:t>
              </w:r>
            </w:ins>
          </w:p>
        </w:tc>
        <w:tc>
          <w:tcPr>
            <w:tcW w:w="706" w:type="dxa"/>
            <w:tcPrChange w:id="1769" w:author="Sushanth Shetty" w:date="2021-10-21T11:04:00Z">
              <w:tcPr>
                <w:tcW w:w="782" w:type="dxa"/>
              </w:tcPr>
            </w:tcPrChange>
          </w:tcPr>
          <w:p w14:paraId="37B99CB8" w14:textId="77777777" w:rsidR="003F0A4F" w:rsidRDefault="003F0A4F" w:rsidP="00E60329">
            <w:pPr>
              <w:pStyle w:val="TableParagraph"/>
              <w:spacing w:before="10"/>
              <w:rPr>
                <w:ins w:id="1770" w:author="Sushanth Shetty" w:date="2021-10-19T17:10:00Z"/>
                <w:rFonts w:ascii="Arial"/>
                <w:b/>
                <w:sz w:val="32"/>
              </w:rPr>
            </w:pPr>
          </w:p>
          <w:p w14:paraId="66BE1EE6" w14:textId="77777777" w:rsidR="003F0A4F" w:rsidRDefault="003F0A4F" w:rsidP="00E60329">
            <w:pPr>
              <w:pStyle w:val="TableParagraph"/>
              <w:spacing w:before="1"/>
              <w:ind w:left="28"/>
              <w:jc w:val="center"/>
              <w:rPr>
                <w:ins w:id="1771" w:author="Sushanth Shetty" w:date="2021-10-19T17:10:00Z"/>
              </w:rPr>
            </w:pPr>
            <w:ins w:id="1772" w:author="Sushanth Shetty" w:date="2021-10-19T17:10:00Z">
              <w:r>
                <w:t>1</w:t>
              </w:r>
            </w:ins>
          </w:p>
        </w:tc>
        <w:tc>
          <w:tcPr>
            <w:tcW w:w="2122" w:type="dxa"/>
            <w:tcPrChange w:id="1773" w:author="Sushanth Shetty" w:date="2021-10-21T11:04:00Z">
              <w:tcPr>
                <w:tcW w:w="2122" w:type="dxa"/>
              </w:tcPr>
            </w:tcPrChange>
          </w:tcPr>
          <w:p w14:paraId="26B45884" w14:textId="77777777" w:rsidR="003F0A4F" w:rsidRDefault="003F0A4F" w:rsidP="00E60329">
            <w:pPr>
              <w:pStyle w:val="TableParagraph"/>
              <w:spacing w:before="1"/>
              <w:ind w:left="98" w:right="68"/>
              <w:jc w:val="center"/>
              <w:rPr>
                <w:ins w:id="1774" w:author="Sushanth Shetty" w:date="2021-10-19T17:10:00Z"/>
              </w:rPr>
            </w:pPr>
          </w:p>
        </w:tc>
        <w:tc>
          <w:tcPr>
            <w:tcW w:w="3361" w:type="dxa"/>
            <w:tcPrChange w:id="1775" w:author="Sushanth Shetty" w:date="2021-10-21T11:04:00Z">
              <w:tcPr>
                <w:tcW w:w="3361" w:type="dxa"/>
              </w:tcPr>
            </w:tcPrChange>
          </w:tcPr>
          <w:p w14:paraId="6FB47633" w14:textId="77777777" w:rsidR="003F0A4F" w:rsidRDefault="003F0A4F" w:rsidP="00E60329">
            <w:pPr>
              <w:pStyle w:val="TableParagraph"/>
              <w:spacing w:line="244" w:lineRule="exact"/>
              <w:ind w:left="118"/>
              <w:rPr>
                <w:ins w:id="1776" w:author="Sushanth Shetty" w:date="2021-10-19T17:10:00Z"/>
              </w:rPr>
            </w:pPr>
          </w:p>
        </w:tc>
      </w:tr>
      <w:tr w:rsidR="003F0A4F" w14:paraId="2F5F353B" w14:textId="77777777" w:rsidTr="002C3742">
        <w:trPr>
          <w:trHeight w:val="826"/>
          <w:ins w:id="1777" w:author="Sushanth Shetty" w:date="2021-10-19T17:10:00Z"/>
          <w:trPrChange w:id="1778" w:author="Sushanth Shetty" w:date="2021-10-21T11:04:00Z">
            <w:trPr>
              <w:trHeight w:val="826"/>
            </w:trPr>
          </w:trPrChange>
        </w:trPr>
        <w:tc>
          <w:tcPr>
            <w:tcW w:w="1658" w:type="dxa"/>
            <w:tcPrChange w:id="1779" w:author="Sushanth Shetty" w:date="2021-10-21T11:04:00Z">
              <w:tcPr>
                <w:tcW w:w="1658" w:type="dxa"/>
              </w:tcPr>
            </w:tcPrChange>
          </w:tcPr>
          <w:p w14:paraId="78FAB244" w14:textId="77777777" w:rsidR="003F0A4F" w:rsidRDefault="003F0A4F" w:rsidP="00E60329">
            <w:pPr>
              <w:pStyle w:val="TableParagraph"/>
              <w:jc w:val="both"/>
              <w:rPr>
                <w:ins w:id="1780" w:author="Sushanth Shetty" w:date="2021-10-19T17:10:00Z"/>
                <w:rFonts w:ascii="Arial"/>
                <w:b/>
                <w:sz w:val="24"/>
              </w:rPr>
            </w:pPr>
          </w:p>
          <w:p w14:paraId="4495E432" w14:textId="77777777" w:rsidR="003F0A4F" w:rsidRDefault="003F0A4F" w:rsidP="00E60329">
            <w:pPr>
              <w:pStyle w:val="TableParagraph"/>
              <w:spacing w:before="2"/>
              <w:jc w:val="both"/>
              <w:rPr>
                <w:ins w:id="1781" w:author="Sushanth Shetty" w:date="2021-10-19T17:10:00Z"/>
                <w:rFonts w:ascii="Arial"/>
                <w:b/>
                <w:sz w:val="19"/>
              </w:rPr>
            </w:pPr>
          </w:p>
          <w:p w14:paraId="456037FE" w14:textId="77777777" w:rsidR="003F0A4F" w:rsidRDefault="003F0A4F" w:rsidP="00E60329">
            <w:pPr>
              <w:pStyle w:val="TableParagraph"/>
              <w:ind w:left="563" w:right="546"/>
              <w:jc w:val="both"/>
              <w:rPr>
                <w:ins w:id="1782" w:author="Sushanth Shetty" w:date="2021-10-19T17:10:00Z"/>
              </w:rPr>
            </w:pPr>
            <w:ins w:id="1783" w:author="Sushanth Shetty" w:date="2021-10-19T17:10:00Z">
              <w:r>
                <w:t>CS</w:t>
              </w:r>
              <w:r>
                <w:rPr>
                  <w:spacing w:val="-1"/>
                </w:rPr>
                <w:t xml:space="preserve"> </w:t>
              </w:r>
              <w:r>
                <w:t>3</w:t>
              </w:r>
            </w:ins>
          </w:p>
        </w:tc>
        <w:tc>
          <w:tcPr>
            <w:tcW w:w="1394" w:type="dxa"/>
            <w:tcPrChange w:id="1784" w:author="Sushanth Shetty" w:date="2021-10-21T11:04:00Z">
              <w:tcPr>
                <w:tcW w:w="1318" w:type="dxa"/>
              </w:tcPr>
            </w:tcPrChange>
          </w:tcPr>
          <w:p w14:paraId="1750DF59" w14:textId="77777777" w:rsidR="003F0A4F" w:rsidRDefault="003F0A4F" w:rsidP="00E60329">
            <w:pPr>
              <w:pStyle w:val="TableParagraph"/>
              <w:jc w:val="both"/>
              <w:rPr>
                <w:ins w:id="1785" w:author="Sushanth Shetty" w:date="2021-10-19T17:10:00Z"/>
                <w:rFonts w:ascii="Arial"/>
                <w:b/>
                <w:sz w:val="24"/>
              </w:rPr>
            </w:pPr>
          </w:p>
          <w:p w14:paraId="1495052B" w14:textId="77777777" w:rsidR="003F0A4F" w:rsidRDefault="003F0A4F" w:rsidP="00E60329">
            <w:pPr>
              <w:pStyle w:val="TableParagraph"/>
              <w:spacing w:before="2"/>
              <w:jc w:val="both"/>
              <w:rPr>
                <w:ins w:id="1786" w:author="Sushanth Shetty" w:date="2021-10-19T17:10:00Z"/>
                <w:rFonts w:ascii="Arial"/>
                <w:b/>
                <w:sz w:val="19"/>
              </w:rPr>
            </w:pPr>
          </w:p>
          <w:p w14:paraId="33F40010" w14:textId="77777777" w:rsidR="003F0A4F" w:rsidRDefault="003F0A4F" w:rsidP="00E60329">
            <w:pPr>
              <w:pStyle w:val="TableParagraph"/>
              <w:ind w:left="90" w:right="67"/>
              <w:jc w:val="both"/>
              <w:rPr>
                <w:ins w:id="1787" w:author="Sushanth Shetty" w:date="2021-10-19T17:10:00Z"/>
              </w:rPr>
            </w:pPr>
            <w:ins w:id="1788" w:author="Sushanth Shetty" w:date="2021-10-19T17:10:00Z">
              <w:r>
                <w:t>Workspace</w:t>
              </w:r>
            </w:ins>
          </w:p>
        </w:tc>
        <w:tc>
          <w:tcPr>
            <w:tcW w:w="706" w:type="dxa"/>
            <w:tcPrChange w:id="1789" w:author="Sushanth Shetty" w:date="2021-10-21T11:04:00Z">
              <w:tcPr>
                <w:tcW w:w="782" w:type="dxa"/>
              </w:tcPr>
            </w:tcPrChange>
          </w:tcPr>
          <w:p w14:paraId="32B33D8E" w14:textId="77777777" w:rsidR="003F0A4F" w:rsidRDefault="003F0A4F" w:rsidP="00E60329">
            <w:pPr>
              <w:pStyle w:val="TableParagraph"/>
              <w:jc w:val="both"/>
              <w:rPr>
                <w:ins w:id="1790" w:author="Sushanth Shetty" w:date="2021-10-19T17:10:00Z"/>
                <w:rFonts w:ascii="Arial"/>
                <w:b/>
                <w:sz w:val="24"/>
              </w:rPr>
            </w:pPr>
          </w:p>
          <w:p w14:paraId="214D3EF7" w14:textId="77777777" w:rsidR="003F0A4F" w:rsidRDefault="003F0A4F" w:rsidP="00E60329">
            <w:pPr>
              <w:pStyle w:val="TableParagraph"/>
              <w:spacing w:before="2"/>
              <w:jc w:val="both"/>
              <w:rPr>
                <w:ins w:id="1791" w:author="Sushanth Shetty" w:date="2021-10-19T17:10:00Z"/>
                <w:rFonts w:ascii="Arial"/>
                <w:b/>
                <w:sz w:val="19"/>
              </w:rPr>
            </w:pPr>
          </w:p>
          <w:p w14:paraId="2B753D0F" w14:textId="77777777" w:rsidR="003F0A4F" w:rsidRDefault="003F0A4F" w:rsidP="00E60329">
            <w:pPr>
              <w:pStyle w:val="TableParagraph"/>
              <w:ind w:left="18"/>
              <w:jc w:val="center"/>
              <w:rPr>
                <w:ins w:id="1792" w:author="Sushanth Shetty" w:date="2021-10-19T17:10:00Z"/>
              </w:rPr>
            </w:pPr>
            <w:commentRangeStart w:id="1793"/>
            <w:ins w:id="1794" w:author="Sushanth Shetty" w:date="2021-10-19T17:10:00Z">
              <w:r>
                <w:t>4</w:t>
              </w:r>
              <w:commentRangeEnd w:id="1793"/>
              <w:r>
                <w:rPr>
                  <w:rStyle w:val="CommentReference"/>
                </w:rPr>
                <w:commentReference w:id="1793"/>
              </w:r>
            </w:ins>
          </w:p>
        </w:tc>
        <w:tc>
          <w:tcPr>
            <w:tcW w:w="2122" w:type="dxa"/>
            <w:tcPrChange w:id="1795" w:author="Sushanth Shetty" w:date="2021-10-21T11:04:00Z">
              <w:tcPr>
                <w:tcW w:w="2122" w:type="dxa"/>
              </w:tcPr>
            </w:tcPrChange>
          </w:tcPr>
          <w:p w14:paraId="4BB42C2F" w14:textId="77777777" w:rsidR="003F0A4F" w:rsidRDefault="003F0A4F" w:rsidP="00E60329">
            <w:pPr>
              <w:pStyle w:val="TableParagraph"/>
              <w:ind w:left="87" w:right="68"/>
              <w:jc w:val="center"/>
              <w:rPr>
                <w:ins w:id="1796" w:author="Sushanth Shetty" w:date="2021-10-19T17:10:00Z"/>
              </w:rPr>
            </w:pPr>
          </w:p>
        </w:tc>
        <w:tc>
          <w:tcPr>
            <w:tcW w:w="3361" w:type="dxa"/>
            <w:tcPrChange w:id="1797" w:author="Sushanth Shetty" w:date="2021-10-21T11:04:00Z">
              <w:tcPr>
                <w:tcW w:w="3361" w:type="dxa"/>
              </w:tcPr>
            </w:tcPrChange>
          </w:tcPr>
          <w:p w14:paraId="5A0FE8B4" w14:textId="77777777" w:rsidR="003F0A4F" w:rsidRDefault="003F0A4F" w:rsidP="00E60329">
            <w:pPr>
              <w:pStyle w:val="TableParagraph"/>
              <w:spacing w:line="243" w:lineRule="exact"/>
              <w:ind w:left="118"/>
              <w:rPr>
                <w:ins w:id="1798" w:author="Sushanth Shetty" w:date="2021-10-19T17:10:00Z"/>
              </w:rPr>
            </w:pPr>
          </w:p>
        </w:tc>
      </w:tr>
      <w:tr w:rsidR="005A719D" w14:paraId="29C08ECE" w14:textId="77777777" w:rsidTr="002C3742">
        <w:trPr>
          <w:trHeight w:val="826"/>
          <w:ins w:id="1799" w:author="Sushanth Shetty" w:date="2021-10-19T17:19:00Z"/>
          <w:trPrChange w:id="1800" w:author="Sushanth Shetty" w:date="2021-10-21T11:04:00Z">
            <w:trPr>
              <w:trHeight w:val="826"/>
            </w:trPr>
          </w:trPrChange>
        </w:trPr>
        <w:tc>
          <w:tcPr>
            <w:tcW w:w="1658" w:type="dxa"/>
            <w:tcPrChange w:id="1801" w:author="Sushanth Shetty" w:date="2021-10-21T11:04:00Z">
              <w:tcPr>
                <w:tcW w:w="1658" w:type="dxa"/>
              </w:tcPr>
            </w:tcPrChange>
          </w:tcPr>
          <w:p w14:paraId="3DF01C8C" w14:textId="2490225B" w:rsidR="005A719D" w:rsidRDefault="005A719D" w:rsidP="005A719D">
            <w:pPr>
              <w:pStyle w:val="TableParagraph"/>
              <w:jc w:val="center"/>
              <w:rPr>
                <w:ins w:id="1802" w:author="Sushanth Shetty" w:date="2021-10-19T17:25:00Z"/>
                <w:spacing w:val="-1"/>
              </w:rPr>
            </w:pPr>
          </w:p>
          <w:p w14:paraId="4563ACFA" w14:textId="77777777" w:rsidR="005A719D" w:rsidRDefault="005A719D" w:rsidP="005A719D">
            <w:pPr>
              <w:rPr>
                <w:ins w:id="1803" w:author="Sushanth Shetty" w:date="2021-10-19T17:25:00Z"/>
                <w:rFonts w:ascii="Arial MT" w:eastAsia="Arial MT" w:hAnsi="Arial MT" w:cs="Arial MT"/>
                <w:color w:val="auto"/>
                <w:spacing w:val="-1"/>
                <w:lang w:val="en-US" w:eastAsia="en-US"/>
              </w:rPr>
            </w:pPr>
          </w:p>
          <w:p w14:paraId="07492F3F" w14:textId="34D30C80" w:rsidR="005A719D" w:rsidRPr="005A719D" w:rsidRDefault="005A719D">
            <w:pPr>
              <w:jc w:val="center"/>
              <w:rPr>
                <w:ins w:id="1804" w:author="Sushanth Shetty" w:date="2021-10-19T17:19:00Z"/>
                <w:rPrChange w:id="1805" w:author="Sushanth Shetty" w:date="2021-10-19T17:25:00Z">
                  <w:rPr>
                    <w:ins w:id="1806" w:author="Sushanth Shetty" w:date="2021-10-19T17:19:00Z"/>
                    <w:rFonts w:ascii="Arial"/>
                    <w:b/>
                    <w:sz w:val="24"/>
                  </w:rPr>
                </w:rPrChange>
              </w:rPr>
              <w:pPrChange w:id="1807" w:author="Sushanth Shetty" w:date="2021-10-19T17:25:00Z">
                <w:pPr>
                  <w:pStyle w:val="TableParagraph"/>
                  <w:jc w:val="both"/>
                </w:pPr>
              </w:pPrChange>
            </w:pPr>
            <w:ins w:id="1808" w:author="Sushanth Shetty" w:date="2021-10-19T17:25:00Z">
              <w:r>
                <w:rPr>
                  <w:lang w:val="en-US" w:eastAsia="en-US"/>
                </w:rPr>
                <w:t>CS</w:t>
              </w:r>
            </w:ins>
            <w:ins w:id="1809" w:author="Sushanth Shetty" w:date="2021-10-19T17:26:00Z">
              <w:r>
                <w:rPr>
                  <w:lang w:val="en-US" w:eastAsia="en-US"/>
                </w:rPr>
                <w:t xml:space="preserve"> </w:t>
              </w:r>
            </w:ins>
            <w:ins w:id="1810" w:author="Sushanth Shetty" w:date="2021-10-19T17:25:00Z">
              <w:r>
                <w:rPr>
                  <w:lang w:val="en-US" w:eastAsia="en-US"/>
                </w:rPr>
                <w:t>3</w:t>
              </w:r>
            </w:ins>
          </w:p>
        </w:tc>
        <w:tc>
          <w:tcPr>
            <w:tcW w:w="1394" w:type="dxa"/>
            <w:tcPrChange w:id="1811" w:author="Sushanth Shetty" w:date="2021-10-21T11:04:00Z">
              <w:tcPr>
                <w:tcW w:w="1318" w:type="dxa"/>
              </w:tcPr>
            </w:tcPrChange>
          </w:tcPr>
          <w:p w14:paraId="717AD1EF" w14:textId="77777777" w:rsidR="005A719D" w:rsidRDefault="005A719D" w:rsidP="00E60329">
            <w:pPr>
              <w:pStyle w:val="TableParagraph"/>
              <w:jc w:val="both"/>
              <w:rPr>
                <w:ins w:id="1812" w:author="Sushanth Shetty" w:date="2021-10-19T17:26:00Z"/>
                <w:rFonts w:ascii="Arial"/>
                <w:b/>
                <w:sz w:val="24"/>
              </w:rPr>
            </w:pPr>
          </w:p>
          <w:p w14:paraId="6E433308" w14:textId="77777777" w:rsidR="005A719D" w:rsidRDefault="005A719D" w:rsidP="005A719D">
            <w:pPr>
              <w:rPr>
                <w:ins w:id="1813" w:author="Sushanth Shetty" w:date="2021-10-19T17:26:00Z"/>
                <w:rFonts w:eastAsia="Arial MT" w:hAnsi="Arial MT" w:cs="Arial MT"/>
                <w:b/>
                <w:color w:val="auto"/>
                <w:sz w:val="24"/>
                <w:lang w:val="en-US" w:eastAsia="en-US"/>
              </w:rPr>
            </w:pPr>
          </w:p>
          <w:p w14:paraId="1DA62DA0" w14:textId="18DC1DD9" w:rsidR="005A719D" w:rsidRPr="005A719D" w:rsidRDefault="005A719D">
            <w:pPr>
              <w:jc w:val="center"/>
              <w:rPr>
                <w:ins w:id="1814" w:author="Sushanth Shetty" w:date="2021-10-19T17:19:00Z"/>
                <w:rPrChange w:id="1815" w:author="Sushanth Shetty" w:date="2021-10-19T17:26:00Z">
                  <w:rPr>
                    <w:ins w:id="1816" w:author="Sushanth Shetty" w:date="2021-10-19T17:19:00Z"/>
                    <w:rFonts w:ascii="Arial"/>
                    <w:b/>
                    <w:sz w:val="24"/>
                  </w:rPr>
                </w:rPrChange>
              </w:rPr>
              <w:pPrChange w:id="1817" w:author="Sushanth Shetty" w:date="2021-10-19T17:26:00Z">
                <w:pPr>
                  <w:pStyle w:val="TableParagraph"/>
                  <w:jc w:val="both"/>
                </w:pPr>
              </w:pPrChange>
            </w:pPr>
            <w:ins w:id="1818" w:author="Sushanth Shetty" w:date="2021-10-19T17:26:00Z">
              <w:r>
                <w:rPr>
                  <w:lang w:val="en-US" w:eastAsia="en-US"/>
                </w:rPr>
                <w:t>Spotfire</w:t>
              </w:r>
            </w:ins>
          </w:p>
        </w:tc>
        <w:tc>
          <w:tcPr>
            <w:tcW w:w="706" w:type="dxa"/>
            <w:tcPrChange w:id="1819" w:author="Sushanth Shetty" w:date="2021-10-21T11:04:00Z">
              <w:tcPr>
                <w:tcW w:w="782" w:type="dxa"/>
              </w:tcPr>
            </w:tcPrChange>
          </w:tcPr>
          <w:p w14:paraId="0B310D46" w14:textId="77777777" w:rsidR="005A719D" w:rsidRDefault="005A719D" w:rsidP="00E60329">
            <w:pPr>
              <w:pStyle w:val="TableParagraph"/>
              <w:jc w:val="both"/>
              <w:rPr>
                <w:ins w:id="1820" w:author="Sushanth Shetty" w:date="2021-10-19T17:19:00Z"/>
                <w:rFonts w:ascii="Arial"/>
                <w:b/>
                <w:sz w:val="24"/>
              </w:rPr>
            </w:pPr>
          </w:p>
        </w:tc>
        <w:tc>
          <w:tcPr>
            <w:tcW w:w="2122" w:type="dxa"/>
            <w:tcPrChange w:id="1821" w:author="Sushanth Shetty" w:date="2021-10-21T11:04:00Z">
              <w:tcPr>
                <w:tcW w:w="2122" w:type="dxa"/>
              </w:tcPr>
            </w:tcPrChange>
          </w:tcPr>
          <w:p w14:paraId="73D6E81B" w14:textId="77777777" w:rsidR="005A719D" w:rsidRDefault="005A719D" w:rsidP="00E60329">
            <w:pPr>
              <w:pStyle w:val="TableParagraph"/>
              <w:ind w:left="87" w:right="68"/>
              <w:jc w:val="center"/>
              <w:rPr>
                <w:ins w:id="1822" w:author="Sushanth Shetty" w:date="2021-10-19T17:19:00Z"/>
              </w:rPr>
            </w:pPr>
          </w:p>
        </w:tc>
        <w:tc>
          <w:tcPr>
            <w:tcW w:w="3361" w:type="dxa"/>
            <w:tcPrChange w:id="1823" w:author="Sushanth Shetty" w:date="2021-10-21T11:04:00Z">
              <w:tcPr>
                <w:tcW w:w="3361" w:type="dxa"/>
              </w:tcPr>
            </w:tcPrChange>
          </w:tcPr>
          <w:p w14:paraId="3B2B6FF3" w14:textId="77777777" w:rsidR="005A719D" w:rsidRDefault="002C3742" w:rsidP="00E60329">
            <w:pPr>
              <w:pStyle w:val="TableParagraph"/>
              <w:spacing w:line="243" w:lineRule="exact"/>
              <w:ind w:left="118"/>
              <w:rPr>
                <w:ins w:id="1824" w:author="Sushanth Shetty" w:date="2021-10-21T11:06:00Z"/>
              </w:rPr>
            </w:pPr>
            <w:commentRangeStart w:id="1825"/>
            <w:commentRangeEnd w:id="1825"/>
            <w:ins w:id="1826" w:author="Sushanth Shetty" w:date="2021-10-21T11:05:00Z">
              <w:r>
                <w:rPr>
                  <w:rStyle w:val="CommentReference"/>
                  <w:rFonts w:ascii="Arial" w:eastAsia="Arial" w:hAnsi="Arial" w:cs="Arial"/>
                  <w:color w:val="000000"/>
                  <w:lang w:val="en-IN" w:eastAsia="en-IN"/>
                </w:rPr>
                <w:commentReference w:id="1825"/>
              </w:r>
            </w:ins>
          </w:p>
          <w:p w14:paraId="16933E0F" w14:textId="3DA6AD28" w:rsidR="002C3742" w:rsidRPr="002C3742" w:rsidRDefault="002C3742" w:rsidP="002C3742">
            <w:pPr>
              <w:tabs>
                <w:tab w:val="left" w:pos="920"/>
              </w:tabs>
              <w:rPr>
                <w:ins w:id="1827" w:author="Sushanth Shetty" w:date="2021-10-19T17:19:00Z"/>
                <w:lang w:val="en-US" w:eastAsia="en-US"/>
                <w:rPrChange w:id="1828" w:author="Sushanth Shetty" w:date="2021-10-21T11:06:00Z">
                  <w:rPr>
                    <w:ins w:id="1829" w:author="Sushanth Shetty" w:date="2021-10-19T17:19:00Z"/>
                  </w:rPr>
                </w:rPrChange>
              </w:rPr>
              <w:pPrChange w:id="1830" w:author="Sushanth Shetty" w:date="2021-10-21T11:06:00Z">
                <w:pPr>
                  <w:pStyle w:val="TableParagraph"/>
                  <w:spacing w:line="243" w:lineRule="exact"/>
                  <w:ind w:left="118"/>
                </w:pPr>
              </w:pPrChange>
            </w:pPr>
            <w:ins w:id="1831" w:author="Sushanth Shetty" w:date="2021-10-21T11:06:00Z">
              <w:r>
                <w:rPr>
                  <w:lang w:val="en-US" w:eastAsia="en-US"/>
                </w:rPr>
                <w:tab/>
                <w:t>EC2 instance type – M5. large</w:t>
              </w:r>
            </w:ins>
          </w:p>
        </w:tc>
      </w:tr>
      <w:tr w:rsidR="005A719D" w14:paraId="2C1D1B88" w14:textId="77777777" w:rsidTr="002C3742">
        <w:trPr>
          <w:trHeight w:val="826"/>
          <w:ins w:id="1832" w:author="Sushanth Shetty" w:date="2021-10-19T17:19:00Z"/>
          <w:trPrChange w:id="1833" w:author="Sushanth Shetty" w:date="2021-10-21T11:04:00Z">
            <w:trPr>
              <w:trHeight w:val="826"/>
            </w:trPr>
          </w:trPrChange>
        </w:trPr>
        <w:tc>
          <w:tcPr>
            <w:tcW w:w="1658" w:type="dxa"/>
            <w:tcPrChange w:id="1834" w:author="Sushanth Shetty" w:date="2021-10-21T11:04:00Z">
              <w:tcPr>
                <w:tcW w:w="1658" w:type="dxa"/>
              </w:tcPr>
            </w:tcPrChange>
          </w:tcPr>
          <w:p w14:paraId="32C823A1" w14:textId="77777777" w:rsidR="005A719D" w:rsidRDefault="005A719D" w:rsidP="00E60329">
            <w:pPr>
              <w:pStyle w:val="TableParagraph"/>
              <w:jc w:val="both"/>
              <w:rPr>
                <w:ins w:id="1835" w:author="Sushanth Shetty" w:date="2021-10-19T17:26:00Z"/>
                <w:rFonts w:ascii="Arial"/>
                <w:b/>
                <w:sz w:val="24"/>
              </w:rPr>
            </w:pPr>
          </w:p>
          <w:p w14:paraId="30A7ABD2" w14:textId="77777777" w:rsidR="005A719D" w:rsidRDefault="005A719D" w:rsidP="005A719D">
            <w:pPr>
              <w:rPr>
                <w:ins w:id="1836" w:author="Sushanth Shetty" w:date="2021-10-19T17:26:00Z"/>
                <w:rFonts w:eastAsia="Arial MT" w:hAnsi="Arial MT" w:cs="Arial MT"/>
                <w:b/>
                <w:color w:val="auto"/>
                <w:sz w:val="24"/>
                <w:lang w:val="en-US" w:eastAsia="en-US"/>
              </w:rPr>
            </w:pPr>
          </w:p>
          <w:p w14:paraId="34AB947F" w14:textId="62991324" w:rsidR="005A719D" w:rsidRPr="005A719D" w:rsidRDefault="005A719D">
            <w:pPr>
              <w:jc w:val="center"/>
              <w:rPr>
                <w:ins w:id="1837" w:author="Sushanth Shetty" w:date="2021-10-19T17:19:00Z"/>
                <w:rPrChange w:id="1838" w:author="Sushanth Shetty" w:date="2021-10-19T17:26:00Z">
                  <w:rPr>
                    <w:ins w:id="1839" w:author="Sushanth Shetty" w:date="2021-10-19T17:19:00Z"/>
                    <w:rFonts w:ascii="Arial"/>
                    <w:b/>
                    <w:sz w:val="24"/>
                  </w:rPr>
                </w:rPrChange>
              </w:rPr>
              <w:pPrChange w:id="1840" w:author="Sushanth Shetty" w:date="2021-10-19T17:26:00Z">
                <w:pPr>
                  <w:pStyle w:val="TableParagraph"/>
                  <w:jc w:val="both"/>
                </w:pPr>
              </w:pPrChange>
            </w:pPr>
            <w:ins w:id="1841" w:author="Sushanth Shetty" w:date="2021-10-19T17:26:00Z">
              <w:r>
                <w:rPr>
                  <w:lang w:val="en-US" w:eastAsia="en-US"/>
                </w:rPr>
                <w:t>CS 5</w:t>
              </w:r>
            </w:ins>
          </w:p>
        </w:tc>
        <w:tc>
          <w:tcPr>
            <w:tcW w:w="1394" w:type="dxa"/>
            <w:tcPrChange w:id="1842" w:author="Sushanth Shetty" w:date="2021-10-21T11:04:00Z">
              <w:tcPr>
                <w:tcW w:w="1318" w:type="dxa"/>
              </w:tcPr>
            </w:tcPrChange>
          </w:tcPr>
          <w:p w14:paraId="3BB82633" w14:textId="77777777" w:rsidR="005A719D" w:rsidRDefault="005A719D" w:rsidP="00E60329">
            <w:pPr>
              <w:pStyle w:val="TableParagraph"/>
              <w:jc w:val="both"/>
              <w:rPr>
                <w:ins w:id="1843" w:author="Sushanth Shetty" w:date="2021-10-19T17:26:00Z"/>
                <w:rFonts w:ascii="Arial"/>
                <w:b/>
                <w:sz w:val="24"/>
              </w:rPr>
            </w:pPr>
          </w:p>
          <w:p w14:paraId="2C0A3929" w14:textId="77777777" w:rsidR="005A719D" w:rsidRDefault="005A719D" w:rsidP="005A719D">
            <w:pPr>
              <w:rPr>
                <w:ins w:id="1844" w:author="Sushanth Shetty" w:date="2021-10-19T17:26:00Z"/>
                <w:rFonts w:eastAsia="Arial MT" w:hAnsi="Arial MT" w:cs="Arial MT"/>
                <w:b/>
                <w:color w:val="auto"/>
                <w:sz w:val="24"/>
                <w:lang w:val="en-US" w:eastAsia="en-US"/>
              </w:rPr>
            </w:pPr>
          </w:p>
          <w:p w14:paraId="356C9066" w14:textId="1A418579" w:rsidR="005A719D" w:rsidRPr="005A719D" w:rsidRDefault="005A719D">
            <w:pPr>
              <w:jc w:val="center"/>
              <w:rPr>
                <w:ins w:id="1845" w:author="Sushanth Shetty" w:date="2021-10-19T17:19:00Z"/>
                <w:rPrChange w:id="1846" w:author="Sushanth Shetty" w:date="2021-10-19T17:26:00Z">
                  <w:rPr>
                    <w:ins w:id="1847" w:author="Sushanth Shetty" w:date="2021-10-19T17:19:00Z"/>
                    <w:rFonts w:ascii="Arial"/>
                    <w:b/>
                    <w:sz w:val="24"/>
                  </w:rPr>
                </w:rPrChange>
              </w:rPr>
              <w:pPrChange w:id="1848" w:author="Sushanth Shetty" w:date="2021-10-19T17:26:00Z">
                <w:pPr>
                  <w:pStyle w:val="TableParagraph"/>
                  <w:jc w:val="both"/>
                </w:pPr>
              </w:pPrChange>
            </w:pPr>
            <w:ins w:id="1849" w:author="Sushanth Shetty" w:date="2021-10-19T17:26:00Z">
              <w:r>
                <w:rPr>
                  <w:lang w:val="en-US" w:eastAsia="en-US"/>
                </w:rPr>
                <w:t>Net</w:t>
              </w:r>
            </w:ins>
            <w:ins w:id="1850" w:author="Sushanth Shetty" w:date="2021-10-19T17:27:00Z">
              <w:r>
                <w:rPr>
                  <w:lang w:val="en-US" w:eastAsia="en-US"/>
                </w:rPr>
                <w:t>App ONTAP</w:t>
              </w:r>
            </w:ins>
          </w:p>
        </w:tc>
        <w:tc>
          <w:tcPr>
            <w:tcW w:w="706" w:type="dxa"/>
            <w:tcPrChange w:id="1851" w:author="Sushanth Shetty" w:date="2021-10-21T11:04:00Z">
              <w:tcPr>
                <w:tcW w:w="782" w:type="dxa"/>
              </w:tcPr>
            </w:tcPrChange>
          </w:tcPr>
          <w:p w14:paraId="20EC5EBD" w14:textId="77777777" w:rsidR="005A719D" w:rsidRDefault="005A719D" w:rsidP="00E60329">
            <w:pPr>
              <w:pStyle w:val="TableParagraph"/>
              <w:jc w:val="both"/>
              <w:rPr>
                <w:ins w:id="1852" w:author="Sushanth Shetty" w:date="2021-10-19T17:19:00Z"/>
                <w:rFonts w:ascii="Arial"/>
                <w:b/>
                <w:sz w:val="24"/>
              </w:rPr>
            </w:pPr>
          </w:p>
        </w:tc>
        <w:tc>
          <w:tcPr>
            <w:tcW w:w="2122" w:type="dxa"/>
            <w:tcPrChange w:id="1853" w:author="Sushanth Shetty" w:date="2021-10-21T11:04:00Z">
              <w:tcPr>
                <w:tcW w:w="2122" w:type="dxa"/>
              </w:tcPr>
            </w:tcPrChange>
          </w:tcPr>
          <w:p w14:paraId="26FB4FA7" w14:textId="77777777" w:rsidR="005A719D" w:rsidRDefault="005A719D" w:rsidP="00E60329">
            <w:pPr>
              <w:pStyle w:val="TableParagraph"/>
              <w:ind w:left="87" w:right="68"/>
              <w:jc w:val="center"/>
              <w:rPr>
                <w:ins w:id="1854" w:author="Sushanth Shetty" w:date="2021-10-19T17:19:00Z"/>
              </w:rPr>
            </w:pPr>
          </w:p>
        </w:tc>
        <w:tc>
          <w:tcPr>
            <w:tcW w:w="3361" w:type="dxa"/>
            <w:tcPrChange w:id="1855" w:author="Sushanth Shetty" w:date="2021-10-21T11:04:00Z">
              <w:tcPr>
                <w:tcW w:w="3361" w:type="dxa"/>
              </w:tcPr>
            </w:tcPrChange>
          </w:tcPr>
          <w:p w14:paraId="122B8F17" w14:textId="77777777" w:rsidR="005A719D" w:rsidRDefault="005A719D" w:rsidP="00E60329">
            <w:pPr>
              <w:pStyle w:val="TableParagraph"/>
              <w:spacing w:line="243" w:lineRule="exact"/>
              <w:ind w:left="118"/>
              <w:rPr>
                <w:ins w:id="1856" w:author="Sushanth Shetty" w:date="2021-10-19T17:19:00Z"/>
              </w:rPr>
            </w:pPr>
          </w:p>
        </w:tc>
      </w:tr>
      <w:tr w:rsidR="005A719D" w14:paraId="00993E5C" w14:textId="77777777" w:rsidTr="002C3742">
        <w:trPr>
          <w:trHeight w:val="826"/>
          <w:ins w:id="1857" w:author="Sushanth Shetty" w:date="2021-10-19T17:19:00Z"/>
          <w:trPrChange w:id="1858" w:author="Sushanth Shetty" w:date="2021-10-21T11:04:00Z">
            <w:trPr>
              <w:trHeight w:val="826"/>
            </w:trPr>
          </w:trPrChange>
        </w:trPr>
        <w:tc>
          <w:tcPr>
            <w:tcW w:w="1658" w:type="dxa"/>
            <w:tcPrChange w:id="1859" w:author="Sushanth Shetty" w:date="2021-10-21T11:04:00Z">
              <w:tcPr>
                <w:tcW w:w="1658" w:type="dxa"/>
              </w:tcPr>
            </w:tcPrChange>
          </w:tcPr>
          <w:p w14:paraId="43E76FC1" w14:textId="77777777" w:rsidR="005A719D" w:rsidRDefault="005A719D" w:rsidP="00E60329">
            <w:pPr>
              <w:pStyle w:val="TableParagraph"/>
              <w:jc w:val="both"/>
              <w:rPr>
                <w:ins w:id="1860" w:author="Sushanth Shetty" w:date="2021-10-19T17:26:00Z"/>
                <w:rFonts w:ascii="Arial"/>
                <w:b/>
                <w:sz w:val="24"/>
              </w:rPr>
            </w:pPr>
          </w:p>
          <w:p w14:paraId="2A79037F" w14:textId="77777777" w:rsidR="005A719D" w:rsidRDefault="005A719D" w:rsidP="005A719D">
            <w:pPr>
              <w:rPr>
                <w:ins w:id="1861" w:author="Sushanth Shetty" w:date="2021-10-19T17:26:00Z"/>
                <w:rFonts w:eastAsia="Arial MT" w:hAnsi="Arial MT" w:cs="Arial MT"/>
                <w:b/>
                <w:color w:val="auto"/>
                <w:sz w:val="24"/>
                <w:lang w:val="en-US" w:eastAsia="en-US"/>
              </w:rPr>
            </w:pPr>
          </w:p>
          <w:p w14:paraId="13B7DAD0" w14:textId="72AF9068" w:rsidR="005A719D" w:rsidRPr="005A719D" w:rsidRDefault="005A719D">
            <w:pPr>
              <w:jc w:val="center"/>
              <w:rPr>
                <w:ins w:id="1862" w:author="Sushanth Shetty" w:date="2021-10-19T17:19:00Z"/>
                <w:rPrChange w:id="1863" w:author="Sushanth Shetty" w:date="2021-10-19T17:26:00Z">
                  <w:rPr>
                    <w:ins w:id="1864" w:author="Sushanth Shetty" w:date="2021-10-19T17:19:00Z"/>
                    <w:rFonts w:ascii="Arial"/>
                    <w:b/>
                    <w:sz w:val="24"/>
                  </w:rPr>
                </w:rPrChange>
              </w:rPr>
              <w:pPrChange w:id="1865" w:author="Sushanth Shetty" w:date="2021-10-19T17:26:00Z">
                <w:pPr>
                  <w:pStyle w:val="TableParagraph"/>
                  <w:jc w:val="both"/>
                </w:pPr>
              </w:pPrChange>
            </w:pPr>
            <w:ins w:id="1866" w:author="Sushanth Shetty" w:date="2021-10-19T17:26:00Z">
              <w:r>
                <w:rPr>
                  <w:lang w:val="en-US" w:eastAsia="en-US"/>
                </w:rPr>
                <w:t>CS 6</w:t>
              </w:r>
            </w:ins>
          </w:p>
        </w:tc>
        <w:tc>
          <w:tcPr>
            <w:tcW w:w="1394" w:type="dxa"/>
            <w:tcPrChange w:id="1867" w:author="Sushanth Shetty" w:date="2021-10-21T11:04:00Z">
              <w:tcPr>
                <w:tcW w:w="1318" w:type="dxa"/>
              </w:tcPr>
            </w:tcPrChange>
          </w:tcPr>
          <w:p w14:paraId="7376DE42" w14:textId="77777777" w:rsidR="005A719D" w:rsidRDefault="005A719D" w:rsidP="00E60329">
            <w:pPr>
              <w:pStyle w:val="TableParagraph"/>
              <w:jc w:val="both"/>
              <w:rPr>
                <w:ins w:id="1868" w:author="Sushanth Shetty" w:date="2021-10-19T17:27:00Z"/>
                <w:rFonts w:ascii="Arial"/>
                <w:b/>
                <w:sz w:val="24"/>
              </w:rPr>
            </w:pPr>
          </w:p>
          <w:p w14:paraId="6077867F" w14:textId="77777777" w:rsidR="005A719D" w:rsidRDefault="005A719D" w:rsidP="005A719D">
            <w:pPr>
              <w:rPr>
                <w:ins w:id="1869" w:author="Sushanth Shetty" w:date="2021-10-19T17:27:00Z"/>
                <w:rFonts w:eastAsia="Arial MT" w:hAnsi="Arial MT" w:cs="Arial MT"/>
                <w:b/>
                <w:color w:val="auto"/>
                <w:sz w:val="24"/>
                <w:lang w:val="en-US" w:eastAsia="en-US"/>
              </w:rPr>
            </w:pPr>
          </w:p>
          <w:p w14:paraId="0F521A7C" w14:textId="14BD566E" w:rsidR="005A719D" w:rsidRPr="005A719D" w:rsidRDefault="005A719D">
            <w:pPr>
              <w:jc w:val="center"/>
              <w:rPr>
                <w:ins w:id="1870" w:author="Sushanth Shetty" w:date="2021-10-19T17:19:00Z"/>
                <w:rPrChange w:id="1871" w:author="Sushanth Shetty" w:date="2021-10-19T17:27:00Z">
                  <w:rPr>
                    <w:ins w:id="1872" w:author="Sushanth Shetty" w:date="2021-10-19T17:19:00Z"/>
                    <w:rFonts w:ascii="Arial"/>
                    <w:b/>
                    <w:sz w:val="24"/>
                  </w:rPr>
                </w:rPrChange>
              </w:rPr>
              <w:pPrChange w:id="1873" w:author="Sushanth Shetty" w:date="2021-10-19T17:27:00Z">
                <w:pPr>
                  <w:pStyle w:val="TableParagraph"/>
                  <w:jc w:val="both"/>
                </w:pPr>
              </w:pPrChange>
            </w:pPr>
            <w:ins w:id="1874" w:author="Sushanth Shetty" w:date="2021-10-19T17:27:00Z">
              <w:r>
                <w:rPr>
                  <w:lang w:val="en-US" w:eastAsia="en-US"/>
                </w:rPr>
                <w:t>Dynamo DB</w:t>
              </w:r>
            </w:ins>
          </w:p>
        </w:tc>
        <w:tc>
          <w:tcPr>
            <w:tcW w:w="706" w:type="dxa"/>
            <w:tcPrChange w:id="1875" w:author="Sushanth Shetty" w:date="2021-10-21T11:04:00Z">
              <w:tcPr>
                <w:tcW w:w="782" w:type="dxa"/>
              </w:tcPr>
            </w:tcPrChange>
          </w:tcPr>
          <w:p w14:paraId="5BCEAE02" w14:textId="77777777" w:rsidR="005A719D" w:rsidRDefault="005A719D" w:rsidP="00E60329">
            <w:pPr>
              <w:pStyle w:val="TableParagraph"/>
              <w:jc w:val="both"/>
              <w:rPr>
                <w:ins w:id="1876" w:author="Sushanth Shetty" w:date="2021-10-19T17:19:00Z"/>
                <w:rFonts w:ascii="Arial"/>
                <w:b/>
                <w:sz w:val="24"/>
              </w:rPr>
            </w:pPr>
          </w:p>
        </w:tc>
        <w:tc>
          <w:tcPr>
            <w:tcW w:w="2122" w:type="dxa"/>
            <w:tcPrChange w:id="1877" w:author="Sushanth Shetty" w:date="2021-10-21T11:04:00Z">
              <w:tcPr>
                <w:tcW w:w="2122" w:type="dxa"/>
              </w:tcPr>
            </w:tcPrChange>
          </w:tcPr>
          <w:p w14:paraId="22F66DF3" w14:textId="77777777" w:rsidR="005A719D" w:rsidRDefault="005A719D" w:rsidP="00E60329">
            <w:pPr>
              <w:pStyle w:val="TableParagraph"/>
              <w:ind w:left="87" w:right="68"/>
              <w:jc w:val="center"/>
              <w:rPr>
                <w:ins w:id="1878" w:author="Sushanth Shetty" w:date="2021-10-19T17:19:00Z"/>
              </w:rPr>
            </w:pPr>
          </w:p>
        </w:tc>
        <w:tc>
          <w:tcPr>
            <w:tcW w:w="3361" w:type="dxa"/>
            <w:tcPrChange w:id="1879" w:author="Sushanth Shetty" w:date="2021-10-21T11:04:00Z">
              <w:tcPr>
                <w:tcW w:w="3361" w:type="dxa"/>
              </w:tcPr>
            </w:tcPrChange>
          </w:tcPr>
          <w:p w14:paraId="62E4DA58" w14:textId="77777777" w:rsidR="005A719D" w:rsidRDefault="005A719D" w:rsidP="00E60329">
            <w:pPr>
              <w:pStyle w:val="TableParagraph"/>
              <w:spacing w:line="243" w:lineRule="exact"/>
              <w:ind w:left="118"/>
              <w:rPr>
                <w:ins w:id="1880" w:author="Sushanth Shetty" w:date="2021-10-19T17:19:00Z"/>
              </w:rPr>
            </w:pPr>
          </w:p>
        </w:tc>
      </w:tr>
      <w:tr w:rsidR="005A719D" w14:paraId="3387D25C" w14:textId="77777777" w:rsidTr="002C3742">
        <w:trPr>
          <w:trHeight w:val="826"/>
          <w:ins w:id="1881" w:author="Sushanth Shetty" w:date="2021-10-19T17:19:00Z"/>
          <w:trPrChange w:id="1882" w:author="Sushanth Shetty" w:date="2021-10-21T11:04:00Z">
            <w:trPr>
              <w:trHeight w:val="826"/>
            </w:trPr>
          </w:trPrChange>
        </w:trPr>
        <w:tc>
          <w:tcPr>
            <w:tcW w:w="1658" w:type="dxa"/>
            <w:tcPrChange w:id="1883" w:author="Sushanth Shetty" w:date="2021-10-21T11:04:00Z">
              <w:tcPr>
                <w:tcW w:w="1658" w:type="dxa"/>
              </w:tcPr>
            </w:tcPrChange>
          </w:tcPr>
          <w:p w14:paraId="4DC8F8E4" w14:textId="77777777" w:rsidR="005A719D" w:rsidRDefault="005A719D" w:rsidP="00E60329">
            <w:pPr>
              <w:pStyle w:val="TableParagraph"/>
              <w:jc w:val="both"/>
              <w:rPr>
                <w:ins w:id="1884" w:author="Sushanth Shetty" w:date="2021-10-19T17:26:00Z"/>
                <w:rFonts w:ascii="Arial"/>
                <w:b/>
                <w:sz w:val="24"/>
              </w:rPr>
            </w:pPr>
          </w:p>
          <w:p w14:paraId="6F14A508" w14:textId="77777777" w:rsidR="005A719D" w:rsidRDefault="005A719D" w:rsidP="005A719D">
            <w:pPr>
              <w:rPr>
                <w:ins w:id="1885" w:author="Sushanth Shetty" w:date="2021-10-19T17:26:00Z"/>
                <w:rFonts w:eastAsia="Arial MT" w:hAnsi="Arial MT" w:cs="Arial MT"/>
                <w:b/>
                <w:color w:val="auto"/>
                <w:sz w:val="24"/>
                <w:lang w:val="en-US" w:eastAsia="en-US"/>
              </w:rPr>
            </w:pPr>
          </w:p>
          <w:p w14:paraId="1DCD76F8" w14:textId="7892DA71" w:rsidR="005A719D" w:rsidRPr="005A719D" w:rsidRDefault="005A719D">
            <w:pPr>
              <w:jc w:val="center"/>
              <w:rPr>
                <w:ins w:id="1886" w:author="Sushanth Shetty" w:date="2021-10-19T17:19:00Z"/>
                <w:rPrChange w:id="1887" w:author="Sushanth Shetty" w:date="2021-10-19T17:26:00Z">
                  <w:rPr>
                    <w:ins w:id="1888" w:author="Sushanth Shetty" w:date="2021-10-19T17:19:00Z"/>
                    <w:rFonts w:ascii="Arial"/>
                    <w:b/>
                    <w:sz w:val="24"/>
                  </w:rPr>
                </w:rPrChange>
              </w:rPr>
              <w:pPrChange w:id="1889" w:author="Sushanth Shetty" w:date="2021-10-19T17:26:00Z">
                <w:pPr>
                  <w:pStyle w:val="TableParagraph"/>
                  <w:jc w:val="both"/>
                </w:pPr>
              </w:pPrChange>
            </w:pPr>
            <w:ins w:id="1890" w:author="Sushanth Shetty" w:date="2021-10-19T17:26:00Z">
              <w:r>
                <w:rPr>
                  <w:lang w:val="en-US" w:eastAsia="en-US"/>
                </w:rPr>
                <w:t>CS 7</w:t>
              </w:r>
            </w:ins>
          </w:p>
        </w:tc>
        <w:tc>
          <w:tcPr>
            <w:tcW w:w="1394" w:type="dxa"/>
            <w:tcPrChange w:id="1891" w:author="Sushanth Shetty" w:date="2021-10-21T11:04:00Z">
              <w:tcPr>
                <w:tcW w:w="1318" w:type="dxa"/>
              </w:tcPr>
            </w:tcPrChange>
          </w:tcPr>
          <w:p w14:paraId="33E0487E" w14:textId="77777777" w:rsidR="005A719D" w:rsidRDefault="005A719D" w:rsidP="00E60329">
            <w:pPr>
              <w:pStyle w:val="TableParagraph"/>
              <w:jc w:val="both"/>
              <w:rPr>
                <w:ins w:id="1892" w:author="Sushanth Shetty" w:date="2021-10-19T17:27:00Z"/>
                <w:rFonts w:ascii="Arial"/>
                <w:b/>
                <w:sz w:val="24"/>
              </w:rPr>
            </w:pPr>
          </w:p>
          <w:p w14:paraId="2FC57CB7" w14:textId="77777777" w:rsidR="005A719D" w:rsidRDefault="005A719D" w:rsidP="005A719D">
            <w:pPr>
              <w:rPr>
                <w:ins w:id="1893" w:author="Sushanth Shetty" w:date="2021-10-19T17:27:00Z"/>
                <w:rFonts w:eastAsia="Arial MT" w:hAnsi="Arial MT" w:cs="Arial MT"/>
                <w:b/>
                <w:color w:val="auto"/>
                <w:sz w:val="24"/>
                <w:lang w:val="en-US" w:eastAsia="en-US"/>
              </w:rPr>
            </w:pPr>
          </w:p>
          <w:p w14:paraId="6E59C8AE" w14:textId="2C77F77A" w:rsidR="005A719D" w:rsidRPr="005A719D" w:rsidRDefault="005A719D">
            <w:pPr>
              <w:jc w:val="center"/>
              <w:rPr>
                <w:ins w:id="1894" w:author="Sushanth Shetty" w:date="2021-10-19T17:19:00Z"/>
                <w:rPrChange w:id="1895" w:author="Sushanth Shetty" w:date="2021-10-19T17:27:00Z">
                  <w:rPr>
                    <w:ins w:id="1896" w:author="Sushanth Shetty" w:date="2021-10-19T17:19:00Z"/>
                    <w:rFonts w:ascii="Arial"/>
                    <w:b/>
                    <w:sz w:val="24"/>
                  </w:rPr>
                </w:rPrChange>
              </w:rPr>
              <w:pPrChange w:id="1897" w:author="Sushanth Shetty" w:date="2021-10-19T17:27:00Z">
                <w:pPr>
                  <w:pStyle w:val="TableParagraph"/>
                  <w:jc w:val="both"/>
                </w:pPr>
              </w:pPrChange>
            </w:pPr>
            <w:ins w:id="1898" w:author="Sushanth Shetty" w:date="2021-10-19T17:27:00Z">
              <w:r>
                <w:rPr>
                  <w:lang w:val="en-US" w:eastAsia="en-US"/>
                </w:rPr>
                <w:t>AWS Redshift</w:t>
              </w:r>
            </w:ins>
          </w:p>
        </w:tc>
        <w:tc>
          <w:tcPr>
            <w:tcW w:w="706" w:type="dxa"/>
            <w:tcPrChange w:id="1899" w:author="Sushanth Shetty" w:date="2021-10-21T11:04:00Z">
              <w:tcPr>
                <w:tcW w:w="782" w:type="dxa"/>
              </w:tcPr>
            </w:tcPrChange>
          </w:tcPr>
          <w:p w14:paraId="0574AB15" w14:textId="77777777" w:rsidR="005A719D" w:rsidRDefault="005A719D" w:rsidP="00E60329">
            <w:pPr>
              <w:pStyle w:val="TableParagraph"/>
              <w:jc w:val="both"/>
              <w:rPr>
                <w:ins w:id="1900" w:author="Sushanth Shetty" w:date="2021-10-19T17:19:00Z"/>
                <w:rFonts w:ascii="Arial"/>
                <w:b/>
                <w:sz w:val="24"/>
              </w:rPr>
            </w:pPr>
          </w:p>
        </w:tc>
        <w:tc>
          <w:tcPr>
            <w:tcW w:w="2122" w:type="dxa"/>
            <w:tcPrChange w:id="1901" w:author="Sushanth Shetty" w:date="2021-10-21T11:04:00Z">
              <w:tcPr>
                <w:tcW w:w="2122" w:type="dxa"/>
              </w:tcPr>
            </w:tcPrChange>
          </w:tcPr>
          <w:p w14:paraId="67D3FF72" w14:textId="77777777" w:rsidR="005A719D" w:rsidRDefault="005A719D" w:rsidP="00E60329">
            <w:pPr>
              <w:pStyle w:val="TableParagraph"/>
              <w:ind w:left="87" w:right="68"/>
              <w:jc w:val="center"/>
              <w:rPr>
                <w:ins w:id="1902" w:author="Sushanth Shetty" w:date="2021-10-19T17:19:00Z"/>
              </w:rPr>
            </w:pPr>
          </w:p>
        </w:tc>
        <w:tc>
          <w:tcPr>
            <w:tcW w:w="3361" w:type="dxa"/>
            <w:tcPrChange w:id="1903" w:author="Sushanth Shetty" w:date="2021-10-21T11:04:00Z">
              <w:tcPr>
                <w:tcW w:w="3361" w:type="dxa"/>
              </w:tcPr>
            </w:tcPrChange>
          </w:tcPr>
          <w:p w14:paraId="4AFBA8CE" w14:textId="77777777" w:rsidR="005A719D" w:rsidRDefault="005A719D" w:rsidP="00E60329">
            <w:pPr>
              <w:pStyle w:val="TableParagraph"/>
              <w:spacing w:line="243" w:lineRule="exact"/>
              <w:ind w:left="118"/>
              <w:rPr>
                <w:ins w:id="1904" w:author="Sushanth Shetty" w:date="2021-10-19T17:19:00Z"/>
              </w:rPr>
            </w:pPr>
          </w:p>
        </w:tc>
      </w:tr>
      <w:tr w:rsidR="002C3742" w14:paraId="0A50B5A2" w14:textId="77777777" w:rsidTr="002C3742">
        <w:trPr>
          <w:trHeight w:val="826"/>
          <w:ins w:id="1905" w:author="Sushanth Shetty" w:date="2021-10-21T11:04:00Z"/>
          <w:trPrChange w:id="1906" w:author="Sushanth Shetty" w:date="2021-10-21T11:04:00Z">
            <w:trPr>
              <w:trHeight w:val="826"/>
            </w:trPr>
          </w:trPrChange>
        </w:trPr>
        <w:tc>
          <w:tcPr>
            <w:tcW w:w="1658" w:type="dxa"/>
            <w:tcPrChange w:id="1907" w:author="Sushanth Shetty" w:date="2021-10-21T11:04:00Z">
              <w:tcPr>
                <w:tcW w:w="1658" w:type="dxa"/>
              </w:tcPr>
            </w:tcPrChange>
          </w:tcPr>
          <w:p w14:paraId="7C4271F4" w14:textId="77777777" w:rsidR="002C3742" w:rsidRDefault="002C3742" w:rsidP="00E60329">
            <w:pPr>
              <w:pStyle w:val="TableParagraph"/>
              <w:jc w:val="both"/>
              <w:rPr>
                <w:ins w:id="1908" w:author="Sushanth Shetty" w:date="2021-10-21T11:15:00Z"/>
                <w:rFonts w:ascii="Arial"/>
                <w:b/>
                <w:sz w:val="24"/>
              </w:rPr>
            </w:pPr>
          </w:p>
          <w:p w14:paraId="416BB891" w14:textId="77777777" w:rsidR="007776A6" w:rsidRDefault="007776A6" w:rsidP="007776A6">
            <w:pPr>
              <w:rPr>
                <w:ins w:id="1909" w:author="Sushanth Shetty" w:date="2021-10-21T11:15:00Z"/>
                <w:rFonts w:eastAsia="Arial MT" w:hAnsi="Arial MT" w:cs="Arial MT"/>
                <w:b/>
                <w:color w:val="auto"/>
                <w:sz w:val="24"/>
                <w:lang w:val="en-US" w:eastAsia="en-US"/>
              </w:rPr>
            </w:pPr>
          </w:p>
          <w:p w14:paraId="4F24F5EF" w14:textId="55A933B5" w:rsidR="007776A6" w:rsidRPr="007776A6" w:rsidRDefault="007776A6" w:rsidP="007776A6">
            <w:pPr>
              <w:jc w:val="center"/>
              <w:rPr>
                <w:ins w:id="1910" w:author="Sushanth Shetty" w:date="2021-10-21T11:04:00Z"/>
                <w:lang w:val="en-US" w:eastAsia="en-US"/>
                <w:rPrChange w:id="1911" w:author="Sushanth Shetty" w:date="2021-10-21T11:15:00Z">
                  <w:rPr>
                    <w:ins w:id="1912" w:author="Sushanth Shetty" w:date="2021-10-21T11:04:00Z"/>
                    <w:rFonts w:ascii="Arial"/>
                    <w:b/>
                    <w:sz w:val="24"/>
                  </w:rPr>
                </w:rPrChange>
              </w:rPr>
              <w:pPrChange w:id="1913" w:author="Sushanth Shetty" w:date="2021-10-21T11:15:00Z">
                <w:pPr>
                  <w:pStyle w:val="TableParagraph"/>
                  <w:jc w:val="both"/>
                </w:pPr>
              </w:pPrChange>
            </w:pPr>
            <w:ins w:id="1914" w:author="Sushanth Shetty" w:date="2021-10-21T11:15:00Z">
              <w:r>
                <w:rPr>
                  <w:lang w:val="en-US" w:eastAsia="en-US"/>
                </w:rPr>
                <w:t>CS 8</w:t>
              </w:r>
            </w:ins>
          </w:p>
        </w:tc>
        <w:tc>
          <w:tcPr>
            <w:tcW w:w="1394" w:type="dxa"/>
            <w:tcPrChange w:id="1915" w:author="Sushanth Shetty" w:date="2021-10-21T11:04:00Z">
              <w:tcPr>
                <w:tcW w:w="1318" w:type="dxa"/>
              </w:tcPr>
            </w:tcPrChange>
          </w:tcPr>
          <w:p w14:paraId="2DBD6189" w14:textId="77777777" w:rsidR="002C3742" w:rsidRDefault="002C3742" w:rsidP="00E60329">
            <w:pPr>
              <w:pStyle w:val="TableParagraph"/>
              <w:jc w:val="both"/>
              <w:rPr>
                <w:ins w:id="1916" w:author="Sushanth Shetty" w:date="2021-10-21T11:04:00Z"/>
                <w:rFonts w:ascii="Arial"/>
                <w:b/>
                <w:sz w:val="24"/>
              </w:rPr>
            </w:pPr>
          </w:p>
          <w:p w14:paraId="5027D854" w14:textId="77777777" w:rsidR="002C3742" w:rsidRDefault="002C3742" w:rsidP="002C3742">
            <w:pPr>
              <w:jc w:val="center"/>
              <w:rPr>
                <w:ins w:id="1917" w:author="Sushanth Shetty" w:date="2021-10-21T11:04:00Z"/>
                <w:lang w:val="en-US" w:eastAsia="en-US"/>
              </w:rPr>
            </w:pPr>
          </w:p>
          <w:p w14:paraId="57FB9EED" w14:textId="23A2F159" w:rsidR="002C3742" w:rsidRPr="002C3742" w:rsidRDefault="002C3742" w:rsidP="002C3742">
            <w:pPr>
              <w:jc w:val="center"/>
              <w:rPr>
                <w:ins w:id="1918" w:author="Sushanth Shetty" w:date="2021-10-21T11:04:00Z"/>
                <w:lang w:val="en-US" w:eastAsia="en-US"/>
                <w:rPrChange w:id="1919" w:author="Sushanth Shetty" w:date="2021-10-21T11:04:00Z">
                  <w:rPr>
                    <w:ins w:id="1920" w:author="Sushanth Shetty" w:date="2021-10-21T11:04:00Z"/>
                    <w:rFonts w:ascii="Arial"/>
                    <w:b/>
                    <w:sz w:val="24"/>
                  </w:rPr>
                </w:rPrChange>
              </w:rPr>
              <w:pPrChange w:id="1921" w:author="Sushanth Shetty" w:date="2021-10-21T11:04:00Z">
                <w:pPr>
                  <w:pStyle w:val="TableParagraph"/>
                  <w:jc w:val="both"/>
                </w:pPr>
              </w:pPrChange>
            </w:pPr>
            <w:ins w:id="1922" w:author="Sushanth Shetty" w:date="2021-10-21T11:04:00Z">
              <w:r>
                <w:rPr>
                  <w:lang w:val="en-US" w:eastAsia="en-US"/>
                </w:rPr>
                <w:t>AWS lambda</w:t>
              </w:r>
            </w:ins>
          </w:p>
        </w:tc>
        <w:tc>
          <w:tcPr>
            <w:tcW w:w="706" w:type="dxa"/>
            <w:tcPrChange w:id="1923" w:author="Sushanth Shetty" w:date="2021-10-21T11:04:00Z">
              <w:tcPr>
                <w:tcW w:w="782" w:type="dxa"/>
              </w:tcPr>
            </w:tcPrChange>
          </w:tcPr>
          <w:p w14:paraId="6B0CC06A" w14:textId="77777777" w:rsidR="002C3742" w:rsidRDefault="002C3742" w:rsidP="00E60329">
            <w:pPr>
              <w:pStyle w:val="TableParagraph"/>
              <w:jc w:val="both"/>
              <w:rPr>
                <w:ins w:id="1924" w:author="Sushanth Shetty" w:date="2021-10-21T11:04:00Z"/>
                <w:rFonts w:ascii="Arial"/>
                <w:b/>
                <w:sz w:val="24"/>
              </w:rPr>
            </w:pPr>
          </w:p>
        </w:tc>
        <w:tc>
          <w:tcPr>
            <w:tcW w:w="2122" w:type="dxa"/>
            <w:tcPrChange w:id="1925" w:author="Sushanth Shetty" w:date="2021-10-21T11:04:00Z">
              <w:tcPr>
                <w:tcW w:w="2122" w:type="dxa"/>
              </w:tcPr>
            </w:tcPrChange>
          </w:tcPr>
          <w:p w14:paraId="633E85F0" w14:textId="77777777" w:rsidR="002C3742" w:rsidRDefault="002C3742" w:rsidP="00E60329">
            <w:pPr>
              <w:pStyle w:val="TableParagraph"/>
              <w:ind w:left="87" w:right="68"/>
              <w:jc w:val="center"/>
              <w:rPr>
                <w:ins w:id="1926" w:author="Sushanth Shetty" w:date="2021-10-21T11:04:00Z"/>
              </w:rPr>
            </w:pPr>
          </w:p>
        </w:tc>
        <w:tc>
          <w:tcPr>
            <w:tcW w:w="3361" w:type="dxa"/>
            <w:tcPrChange w:id="1927" w:author="Sushanth Shetty" w:date="2021-10-21T11:04:00Z">
              <w:tcPr>
                <w:tcW w:w="3361" w:type="dxa"/>
              </w:tcPr>
            </w:tcPrChange>
          </w:tcPr>
          <w:p w14:paraId="70A52386" w14:textId="77777777" w:rsidR="002C3742" w:rsidRDefault="002C3742" w:rsidP="00E60329">
            <w:pPr>
              <w:pStyle w:val="TableParagraph"/>
              <w:spacing w:line="243" w:lineRule="exact"/>
              <w:ind w:left="118"/>
              <w:rPr>
                <w:ins w:id="1928" w:author="Sushanth Shetty" w:date="2021-10-21T11:04:00Z"/>
              </w:rPr>
            </w:pPr>
          </w:p>
        </w:tc>
      </w:tr>
    </w:tbl>
    <w:p w14:paraId="322A796F" w14:textId="71D8CC77" w:rsidR="00597F1B" w:rsidDel="003F0A4F" w:rsidRDefault="00AA3898" w:rsidP="003F0A4F">
      <w:pPr>
        <w:ind w:left="0" w:firstLine="0"/>
        <w:rPr>
          <w:del w:id="1929" w:author="Sushanth Shetty" w:date="2021-10-19T17:09:00Z"/>
        </w:rPr>
      </w:pPr>
      <w:del w:id="1930" w:author="Sushanth Shetty" w:date="2021-10-19T17:09:00Z">
        <w:r w:rsidDel="003F0A4F">
          <w:delText xml:space="preserve"> </w:delText>
        </w:r>
      </w:del>
    </w:p>
    <w:p w14:paraId="2528ECCA" w14:textId="2E10C917" w:rsidR="003F0A4F" w:rsidRDefault="003F0A4F" w:rsidP="003F0A4F">
      <w:pPr>
        <w:spacing w:after="0" w:line="259" w:lineRule="auto"/>
        <w:ind w:left="0" w:firstLine="0"/>
        <w:rPr>
          <w:ins w:id="1931" w:author="Sushanth Shetty" w:date="2021-10-19T17:10:00Z"/>
        </w:rPr>
      </w:pPr>
    </w:p>
    <w:p w14:paraId="54FF4AAD" w14:textId="60E0A816" w:rsidR="003F0A4F" w:rsidRDefault="003F0A4F" w:rsidP="003F0A4F">
      <w:pPr>
        <w:spacing w:after="0" w:line="259" w:lineRule="auto"/>
        <w:ind w:left="0" w:firstLine="0"/>
        <w:rPr>
          <w:ins w:id="1932" w:author="Sushanth Shetty" w:date="2021-10-19T17:10:00Z"/>
        </w:rPr>
      </w:pPr>
    </w:p>
    <w:p w14:paraId="259D3AA5" w14:textId="1BDF9FF0" w:rsidR="003F0A4F" w:rsidRDefault="003F0A4F" w:rsidP="003F0A4F">
      <w:pPr>
        <w:spacing w:after="0" w:line="259" w:lineRule="auto"/>
        <w:ind w:left="0" w:firstLine="0"/>
        <w:rPr>
          <w:ins w:id="1933" w:author="Sushanth Shetty" w:date="2021-10-19T17:10:00Z"/>
        </w:rPr>
      </w:pPr>
    </w:p>
    <w:p w14:paraId="6D07856A" w14:textId="54961B6F" w:rsidR="003F0A4F" w:rsidRDefault="003F0A4F" w:rsidP="003F0A4F">
      <w:pPr>
        <w:spacing w:after="0" w:line="259" w:lineRule="auto"/>
        <w:ind w:left="0" w:firstLine="0"/>
        <w:rPr>
          <w:ins w:id="1934" w:author="Sushanth Shetty" w:date="2021-10-19T17:10:00Z"/>
        </w:rPr>
      </w:pPr>
    </w:p>
    <w:p w14:paraId="1DA748C5" w14:textId="359F6012" w:rsidR="003F0A4F" w:rsidRDefault="003F0A4F" w:rsidP="003F0A4F">
      <w:pPr>
        <w:spacing w:after="0" w:line="259" w:lineRule="auto"/>
        <w:ind w:left="0" w:firstLine="0"/>
        <w:rPr>
          <w:ins w:id="1935" w:author="Sushanth Shetty" w:date="2021-10-19T17:10:00Z"/>
        </w:rPr>
      </w:pPr>
    </w:p>
    <w:p w14:paraId="3E355659" w14:textId="1F3E7CEF" w:rsidR="003F0A4F" w:rsidRDefault="003F0A4F" w:rsidP="003F0A4F">
      <w:pPr>
        <w:spacing w:after="0" w:line="259" w:lineRule="auto"/>
        <w:ind w:left="0" w:firstLine="0"/>
        <w:rPr>
          <w:ins w:id="1936" w:author="Sushanth Shetty" w:date="2021-10-19T17:10:00Z"/>
        </w:rPr>
      </w:pPr>
    </w:p>
    <w:p w14:paraId="3B4BA62E" w14:textId="603305E1" w:rsidR="003F0A4F" w:rsidRDefault="003F0A4F" w:rsidP="003F0A4F">
      <w:pPr>
        <w:spacing w:after="0" w:line="259" w:lineRule="auto"/>
        <w:ind w:left="0" w:firstLine="0"/>
        <w:rPr>
          <w:ins w:id="1937" w:author="Sushanth Shetty" w:date="2021-10-19T17:10:00Z"/>
        </w:rPr>
      </w:pPr>
    </w:p>
    <w:p w14:paraId="20757A68" w14:textId="55E5B050" w:rsidR="003F0A4F" w:rsidRDefault="003F0A4F" w:rsidP="003F0A4F">
      <w:pPr>
        <w:spacing w:after="0" w:line="259" w:lineRule="auto"/>
        <w:ind w:left="0" w:firstLine="0"/>
        <w:rPr>
          <w:ins w:id="1938" w:author="Sushanth Shetty" w:date="2021-10-19T17:10:00Z"/>
        </w:rPr>
      </w:pPr>
    </w:p>
    <w:p w14:paraId="67A9C04E" w14:textId="764368F8" w:rsidR="003F0A4F" w:rsidRDefault="003F0A4F" w:rsidP="003F0A4F">
      <w:pPr>
        <w:spacing w:after="0" w:line="259" w:lineRule="auto"/>
        <w:ind w:left="0" w:firstLine="0"/>
        <w:rPr>
          <w:ins w:id="1939" w:author="Sushanth Shetty" w:date="2021-10-19T17:10:00Z"/>
        </w:rPr>
      </w:pPr>
    </w:p>
    <w:p w14:paraId="131EDCDF" w14:textId="220C0458" w:rsidR="003F0A4F" w:rsidRDefault="003F0A4F" w:rsidP="003F0A4F">
      <w:pPr>
        <w:spacing w:after="0" w:line="259" w:lineRule="auto"/>
        <w:ind w:left="0" w:firstLine="0"/>
        <w:rPr>
          <w:ins w:id="1940" w:author="Sushanth Shetty" w:date="2021-10-19T17:10:00Z"/>
        </w:rPr>
      </w:pPr>
    </w:p>
    <w:p w14:paraId="420F79B0" w14:textId="66BC26FB" w:rsidR="003F0A4F" w:rsidRDefault="003F0A4F" w:rsidP="003F0A4F">
      <w:pPr>
        <w:spacing w:after="0" w:line="259" w:lineRule="auto"/>
        <w:ind w:left="0" w:firstLine="0"/>
        <w:rPr>
          <w:ins w:id="1941" w:author="Sushanth Shetty" w:date="2021-10-19T17:10:00Z"/>
        </w:rPr>
      </w:pPr>
    </w:p>
    <w:p w14:paraId="5B30676A" w14:textId="6AFC2D7D" w:rsidR="003F0A4F" w:rsidRDefault="003F0A4F" w:rsidP="003F0A4F">
      <w:pPr>
        <w:spacing w:after="0" w:line="259" w:lineRule="auto"/>
        <w:ind w:left="0" w:firstLine="0"/>
        <w:rPr>
          <w:ins w:id="1942" w:author="Sushanth Shetty" w:date="2021-10-19T17:10:00Z"/>
        </w:rPr>
      </w:pPr>
    </w:p>
    <w:p w14:paraId="676A0866" w14:textId="69D111C9" w:rsidR="003F0A4F" w:rsidRDefault="003F0A4F" w:rsidP="003F0A4F">
      <w:pPr>
        <w:spacing w:after="0" w:line="259" w:lineRule="auto"/>
        <w:ind w:left="0" w:firstLine="0"/>
        <w:rPr>
          <w:ins w:id="1943" w:author="Sushanth Shetty" w:date="2021-10-19T17:10:00Z"/>
        </w:rPr>
      </w:pPr>
    </w:p>
    <w:p w14:paraId="5E8DE632" w14:textId="6588B068" w:rsidR="003F0A4F" w:rsidRDefault="003F0A4F" w:rsidP="003F0A4F">
      <w:pPr>
        <w:spacing w:after="0" w:line="259" w:lineRule="auto"/>
        <w:ind w:left="0" w:firstLine="0"/>
        <w:rPr>
          <w:ins w:id="1944" w:author="Sushanth Shetty" w:date="2021-10-19T17:10:00Z"/>
        </w:rPr>
      </w:pPr>
    </w:p>
    <w:p w14:paraId="0D7C5AA3" w14:textId="0E7A02FE" w:rsidR="003F0A4F" w:rsidRDefault="003F0A4F" w:rsidP="003F0A4F">
      <w:pPr>
        <w:spacing w:before="180"/>
        <w:ind w:left="375" w:right="410"/>
        <w:jc w:val="center"/>
        <w:rPr>
          <w:ins w:id="1945" w:author="Sushanth Shetty" w:date="2021-10-19T17:10:00Z"/>
          <w:b/>
        </w:rPr>
      </w:pPr>
      <w:ins w:id="1946" w:author="Sushanth Shetty" w:date="2021-10-19T17:10:00Z">
        <w:r>
          <w:rPr>
            <w:b/>
          </w:rPr>
          <w:t>Diagram</w:t>
        </w:r>
        <w:r>
          <w:rPr>
            <w:b/>
            <w:spacing w:val="-2"/>
          </w:rPr>
          <w:t xml:space="preserve"> </w:t>
        </w:r>
        <w:r>
          <w:rPr>
            <w:b/>
          </w:rPr>
          <w:t>2:</w:t>
        </w:r>
        <w:r>
          <w:rPr>
            <w:b/>
            <w:spacing w:val="-1"/>
          </w:rPr>
          <w:t xml:space="preserve"> </w:t>
        </w:r>
        <w:r>
          <w:rPr>
            <w:b/>
          </w:rPr>
          <w:t>SAS Topology</w:t>
        </w:r>
      </w:ins>
    </w:p>
    <w:p w14:paraId="76ADE053" w14:textId="11213709" w:rsidR="003F0A4F" w:rsidRDefault="003F0A4F" w:rsidP="003F0A4F">
      <w:pPr>
        <w:pStyle w:val="BodyText"/>
        <w:spacing w:before="8"/>
        <w:rPr>
          <w:ins w:id="1947" w:author="Sushanth Shetty" w:date="2021-10-19T17:10:00Z"/>
          <w:rFonts w:ascii="Arial"/>
          <w:b/>
          <w:sz w:val="12"/>
        </w:rPr>
      </w:pPr>
      <w:ins w:id="1948" w:author="Sushanth Shetty" w:date="2021-10-19T17:10:00Z">
        <w:r>
          <w:rPr>
            <w:noProof/>
          </w:rPr>
          <w:drawing>
            <wp:anchor distT="0" distB="0" distL="0" distR="0" simplePos="0" relativeHeight="251668480" behindDoc="0" locked="0" layoutInCell="1" allowOverlap="1" wp14:anchorId="0783CA70" wp14:editId="0639A1E2">
              <wp:simplePos x="0" y="0"/>
              <wp:positionH relativeFrom="margin">
                <wp:align>center</wp:align>
              </wp:positionH>
              <wp:positionV relativeFrom="paragraph">
                <wp:posOffset>199178</wp:posOffset>
              </wp:positionV>
              <wp:extent cx="5391785" cy="3005455"/>
              <wp:effectExtent l="0" t="0" r="0" b="4445"/>
              <wp:wrapTopAndBottom/>
              <wp:docPr id="39" name="image10.jpeg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image10.jpeg" descr="Diagram&#10;&#10;Description automatically generated"/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1785" cy="3005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42FD60EE" w14:textId="1539B953" w:rsidR="003F0A4F" w:rsidRDefault="003F0A4F" w:rsidP="003F0A4F">
      <w:pPr>
        <w:spacing w:after="0" w:line="259" w:lineRule="auto"/>
        <w:ind w:left="0" w:firstLine="0"/>
        <w:rPr>
          <w:ins w:id="1949" w:author="Sushanth Shetty" w:date="2021-10-19T17:10:00Z"/>
        </w:rPr>
      </w:pPr>
    </w:p>
    <w:p w14:paraId="6E0612CA" w14:textId="47E47619" w:rsidR="003F0A4F" w:rsidRDefault="003F0A4F" w:rsidP="003F0A4F">
      <w:pPr>
        <w:spacing w:after="0" w:line="259" w:lineRule="auto"/>
        <w:ind w:left="0" w:firstLine="0"/>
        <w:rPr>
          <w:ins w:id="1950" w:author="Sushanth Shetty" w:date="2021-10-19T17:10:00Z"/>
        </w:rPr>
      </w:pPr>
      <w:ins w:id="1951" w:author="Sushanth Shetty" w:date="2021-10-19T17:10:00Z">
        <w:r>
          <w:rPr>
            <w:noProof/>
          </w:rPr>
          <w:drawing>
            <wp:anchor distT="0" distB="0" distL="0" distR="0" simplePos="0" relativeHeight="251670528" behindDoc="0" locked="0" layoutInCell="1" allowOverlap="1" wp14:anchorId="744C4A1A" wp14:editId="229381A3">
              <wp:simplePos x="0" y="0"/>
              <wp:positionH relativeFrom="margin">
                <wp:align>center</wp:align>
              </wp:positionH>
              <wp:positionV relativeFrom="paragraph">
                <wp:posOffset>339090</wp:posOffset>
              </wp:positionV>
              <wp:extent cx="5128895" cy="3183255"/>
              <wp:effectExtent l="0" t="0" r="0" b="0"/>
              <wp:wrapTopAndBottom/>
              <wp:docPr id="43" name="image11.jpeg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age11.jpeg" descr="Diagram&#10;&#10;Description automatically generated"/>
                      <pic:cNvPicPr/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8895" cy="3183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3083D21F" w14:textId="4C20C38E" w:rsidR="003F0A4F" w:rsidRDefault="003F0A4F" w:rsidP="003F0A4F">
      <w:pPr>
        <w:spacing w:after="0" w:line="259" w:lineRule="auto"/>
        <w:ind w:left="0" w:firstLine="0"/>
        <w:rPr>
          <w:ins w:id="1952" w:author="Sushanth Shetty" w:date="2021-10-19T17:10:00Z"/>
        </w:rPr>
      </w:pPr>
    </w:p>
    <w:p w14:paraId="1FFB05B1" w14:textId="5A50687B" w:rsidR="003F0A4F" w:rsidRDefault="003F0A4F">
      <w:pPr>
        <w:spacing w:after="0" w:line="259" w:lineRule="auto"/>
        <w:ind w:left="0" w:firstLine="0"/>
        <w:rPr>
          <w:ins w:id="1953" w:author="Sushanth Shetty" w:date="2021-10-19T17:10:00Z"/>
        </w:rPr>
      </w:pPr>
    </w:p>
    <w:p w14:paraId="6EC726DC" w14:textId="0FE11AEA" w:rsidR="00AD0FE7" w:rsidDel="003F0A4F" w:rsidRDefault="00AD0FE7" w:rsidP="003F0A4F">
      <w:pPr>
        <w:ind w:left="0" w:firstLine="0"/>
        <w:rPr>
          <w:del w:id="1954" w:author="Sushanth Shetty" w:date="2021-10-19T17:09:00Z"/>
        </w:rPr>
      </w:pPr>
    </w:p>
    <w:p w14:paraId="23F02E60" w14:textId="502FDD0F" w:rsidR="003F0A4F" w:rsidRDefault="003F0A4F">
      <w:pPr>
        <w:ind w:left="0" w:firstLine="0"/>
        <w:rPr>
          <w:ins w:id="1955" w:author="Sushanth Shetty" w:date="2021-10-19T17:12:00Z"/>
        </w:rPr>
        <w:pPrChange w:id="1956" w:author="Sushanth Shetty" w:date="2021-10-19T17:13:00Z">
          <w:pPr>
            <w:spacing w:after="0" w:line="259" w:lineRule="auto"/>
            <w:ind w:left="0" w:firstLine="0"/>
          </w:pPr>
        </w:pPrChange>
      </w:pPr>
    </w:p>
    <w:p w14:paraId="446A6693" w14:textId="1D910379" w:rsidR="003F0A4F" w:rsidRPr="003F0A4F" w:rsidRDefault="003F0A4F">
      <w:pPr>
        <w:pStyle w:val="Heading1"/>
        <w:numPr>
          <w:ilvl w:val="1"/>
          <w:numId w:val="15"/>
        </w:numPr>
        <w:rPr>
          <w:ins w:id="1957" w:author="Sushanth Shetty" w:date="2021-10-19T17:12:00Z"/>
          <w:rPrChange w:id="1958" w:author="Sushanth Shetty" w:date="2021-10-19T17:13:00Z">
            <w:rPr>
              <w:ins w:id="1959" w:author="Sushanth Shetty" w:date="2021-10-19T17:12:00Z"/>
            </w:rPr>
          </w:rPrChange>
        </w:rPr>
        <w:pPrChange w:id="1960" w:author="Sushanth Shetty" w:date="2021-10-19T17:22:00Z">
          <w:pPr>
            <w:pStyle w:val="BodyText"/>
            <w:spacing w:before="7"/>
          </w:pPr>
        </w:pPrChange>
      </w:pPr>
      <w:bookmarkStart w:id="1961" w:name="_Toc85558604"/>
      <w:bookmarkStart w:id="1962" w:name="_Toc85558752"/>
      <w:ins w:id="1963" w:author="Sushanth Shetty" w:date="2021-10-19T17:12:00Z">
        <w:r>
          <w:t>Number</w:t>
        </w:r>
        <w:r>
          <w:rPr>
            <w:spacing w:val="-8"/>
          </w:rPr>
          <w:t xml:space="preserve"> </w:t>
        </w:r>
        <w:r>
          <w:t>of</w:t>
        </w:r>
        <w:r>
          <w:rPr>
            <w:spacing w:val="-8"/>
          </w:rPr>
          <w:t xml:space="preserve"> </w:t>
        </w:r>
        <w:r>
          <w:t>Environments</w:t>
        </w:r>
        <w:bookmarkEnd w:id="1961"/>
        <w:bookmarkEnd w:id="1962"/>
      </w:ins>
    </w:p>
    <w:p w14:paraId="40EDF576" w14:textId="2F7F7513" w:rsidR="003F0A4F" w:rsidRDefault="003F0A4F">
      <w:pPr>
        <w:pStyle w:val="BodyText"/>
        <w:ind w:firstLine="10"/>
        <w:rPr>
          <w:ins w:id="1964" w:author="Sushanth Shetty" w:date="2021-10-19T17:12:00Z"/>
        </w:rPr>
        <w:pPrChange w:id="1965" w:author="Sushanth Shetty" w:date="2021-10-19T17:14:00Z">
          <w:pPr>
            <w:pStyle w:val="BodyText"/>
            <w:ind w:left="320"/>
          </w:pPr>
        </w:pPrChange>
      </w:pPr>
      <w:ins w:id="1966" w:author="Sushanth Shetty" w:date="2021-10-19T17:12:00Z">
        <w:r>
          <w:t>There</w:t>
        </w:r>
        <w:r>
          <w:rPr>
            <w:spacing w:val="-3"/>
          </w:rPr>
          <w:t xml:space="preserve"> </w:t>
        </w:r>
        <w:r>
          <w:t>will</w:t>
        </w:r>
        <w:r>
          <w:rPr>
            <w:spacing w:val="-2"/>
          </w:rPr>
          <w:t xml:space="preserve"> </w:t>
        </w:r>
        <w:r>
          <w:t>be</w:t>
        </w:r>
        <w:r>
          <w:rPr>
            <w:spacing w:val="-2"/>
          </w:rPr>
          <w:t xml:space="preserve"> </w:t>
        </w:r>
        <w:r>
          <w:t>two</w:t>
        </w:r>
        <w:r>
          <w:rPr>
            <w:spacing w:val="-3"/>
          </w:rPr>
          <w:t xml:space="preserve"> </w:t>
        </w:r>
        <w:r>
          <w:t>environments:</w:t>
        </w:r>
      </w:ins>
    </w:p>
    <w:p w14:paraId="03EE8477" w14:textId="77777777" w:rsidR="003F0A4F" w:rsidRDefault="003F0A4F" w:rsidP="003F0A4F">
      <w:pPr>
        <w:pStyle w:val="ListParagraph"/>
        <w:widowControl w:val="0"/>
        <w:numPr>
          <w:ilvl w:val="2"/>
          <w:numId w:val="10"/>
        </w:numPr>
        <w:tabs>
          <w:tab w:val="left" w:pos="1041"/>
        </w:tabs>
        <w:autoSpaceDE w:val="0"/>
        <w:autoSpaceDN w:val="0"/>
        <w:spacing w:before="1" w:after="0" w:line="253" w:lineRule="exact"/>
        <w:ind w:hanging="361"/>
        <w:contextualSpacing w:val="0"/>
        <w:rPr>
          <w:ins w:id="1967" w:author="Sushanth Shetty" w:date="2021-10-19T17:12:00Z"/>
          <w:rFonts w:ascii="Arial MT"/>
        </w:rPr>
      </w:pPr>
      <w:ins w:id="1968" w:author="Sushanth Shetty" w:date="2021-10-19T17:12:00Z">
        <w:r>
          <w:rPr>
            <w:rFonts w:ascii="Arial MT"/>
          </w:rPr>
          <w:t>Production</w:t>
        </w:r>
        <w:r>
          <w:rPr>
            <w:rFonts w:ascii="Arial MT"/>
            <w:spacing w:val="-3"/>
          </w:rPr>
          <w:t xml:space="preserve"> </w:t>
        </w:r>
        <w:r>
          <w:rPr>
            <w:rFonts w:ascii="Arial MT"/>
          </w:rPr>
          <w:t>Environment</w:t>
        </w:r>
      </w:ins>
    </w:p>
    <w:p w14:paraId="705C7F7A" w14:textId="77777777" w:rsidR="003F0A4F" w:rsidRDefault="003F0A4F" w:rsidP="003F0A4F">
      <w:pPr>
        <w:pStyle w:val="ListParagraph"/>
        <w:widowControl w:val="0"/>
        <w:numPr>
          <w:ilvl w:val="2"/>
          <w:numId w:val="10"/>
        </w:numPr>
        <w:tabs>
          <w:tab w:val="left" w:pos="1041"/>
        </w:tabs>
        <w:autoSpaceDE w:val="0"/>
        <w:autoSpaceDN w:val="0"/>
        <w:spacing w:after="0" w:line="253" w:lineRule="exact"/>
        <w:ind w:hanging="361"/>
        <w:contextualSpacing w:val="0"/>
        <w:rPr>
          <w:ins w:id="1969" w:author="Sushanth Shetty" w:date="2021-10-19T17:12:00Z"/>
          <w:rFonts w:ascii="Arial MT"/>
        </w:rPr>
      </w:pPr>
      <w:ins w:id="1970" w:author="Sushanth Shetty" w:date="2021-10-19T17:12:00Z">
        <w:r>
          <w:rPr>
            <w:rFonts w:ascii="Arial MT"/>
          </w:rPr>
          <w:t>Test</w:t>
        </w:r>
        <w:r>
          <w:rPr>
            <w:rFonts w:ascii="Arial MT"/>
            <w:spacing w:val="-2"/>
          </w:rPr>
          <w:t xml:space="preserve"> </w:t>
        </w:r>
        <w:r>
          <w:rPr>
            <w:rFonts w:ascii="Arial MT"/>
          </w:rPr>
          <w:t>Environment</w:t>
        </w:r>
      </w:ins>
    </w:p>
    <w:p w14:paraId="279358A4" w14:textId="77777777" w:rsidR="003F0A4F" w:rsidRDefault="003F0A4F" w:rsidP="003F0A4F">
      <w:pPr>
        <w:pStyle w:val="BodyText"/>
        <w:rPr>
          <w:ins w:id="1971" w:author="Sushanth Shetty" w:date="2021-10-19T17:12:00Z"/>
          <w:sz w:val="27"/>
        </w:rPr>
      </w:pPr>
    </w:p>
    <w:p w14:paraId="08A28A83" w14:textId="410F2C47" w:rsidR="003F0A4F" w:rsidRPr="003F0A4F" w:rsidRDefault="003F0A4F">
      <w:pPr>
        <w:pStyle w:val="Heading1"/>
        <w:numPr>
          <w:ilvl w:val="1"/>
          <w:numId w:val="10"/>
        </w:numPr>
        <w:rPr>
          <w:ins w:id="1972" w:author="Sushanth Shetty" w:date="2021-10-19T17:12:00Z"/>
          <w:rPrChange w:id="1973" w:author="Sushanth Shetty" w:date="2021-10-19T17:14:00Z">
            <w:rPr>
              <w:ins w:id="1974" w:author="Sushanth Shetty" w:date="2021-10-19T17:12:00Z"/>
            </w:rPr>
          </w:rPrChange>
        </w:rPr>
        <w:pPrChange w:id="1975" w:author="Sushanth Shetty" w:date="2021-10-19T17:22:00Z">
          <w:pPr>
            <w:pStyle w:val="BodyText"/>
            <w:spacing w:before="11"/>
          </w:pPr>
        </w:pPrChange>
      </w:pPr>
      <w:bookmarkStart w:id="1976" w:name="_Toc85558605"/>
      <w:bookmarkStart w:id="1977" w:name="_Toc85558753"/>
      <w:ins w:id="1978" w:author="Sushanth Shetty" w:date="2021-10-19T17:12:00Z">
        <w:r>
          <w:rPr>
            <w:spacing w:val="-2"/>
          </w:rPr>
          <w:t>Backup</w:t>
        </w:r>
        <w:r>
          <w:rPr>
            <w:spacing w:val="-12"/>
          </w:rPr>
          <w:t xml:space="preserve"> </w:t>
        </w:r>
        <w:r>
          <w:t>and</w:t>
        </w:r>
        <w:r>
          <w:rPr>
            <w:spacing w:val="-11"/>
          </w:rPr>
          <w:t xml:space="preserve"> </w:t>
        </w:r>
        <w:commentRangeStart w:id="1979"/>
        <w:r>
          <w:t>Recovery</w:t>
        </w:r>
        <w:commentRangeEnd w:id="1979"/>
        <w:r>
          <w:rPr>
            <w:rStyle w:val="CommentReference"/>
            <w:rFonts w:ascii="Arial MT" w:eastAsia="Arial MT" w:hAnsi="Arial MT" w:cs="Arial MT"/>
          </w:rPr>
          <w:commentReference w:id="1979"/>
        </w:r>
        <w:bookmarkEnd w:id="1976"/>
        <w:bookmarkEnd w:id="1977"/>
      </w:ins>
    </w:p>
    <w:p w14:paraId="5EA87C02" w14:textId="77777777" w:rsidR="003F0A4F" w:rsidRDefault="003F0A4F" w:rsidP="003F0A4F">
      <w:pPr>
        <w:pStyle w:val="BodyText"/>
        <w:ind w:left="320" w:right="906"/>
        <w:rPr>
          <w:ins w:id="1980" w:author="Sushanth Shetty" w:date="2021-10-19T17:12:00Z"/>
        </w:rPr>
      </w:pPr>
      <w:ins w:id="1981" w:author="Sushanth Shetty" w:date="2021-10-19T17:12:00Z">
        <w:r w:rsidRPr="002D799B">
          <w:rPr>
            <w:highlight w:val="yellow"/>
          </w:rPr>
          <w:t>Snapshot of EC2 instance would be taken daily when the backup happens at the scheduled</w:t>
        </w:r>
        <w:r w:rsidRPr="002D799B">
          <w:rPr>
            <w:spacing w:val="-59"/>
            <w:highlight w:val="yellow"/>
          </w:rPr>
          <w:t xml:space="preserve"> </w:t>
        </w:r>
        <w:r w:rsidRPr="002D799B">
          <w:rPr>
            <w:highlight w:val="yellow"/>
          </w:rPr>
          <w:t>time</w:t>
        </w:r>
        <w:r w:rsidRPr="002D799B">
          <w:rPr>
            <w:spacing w:val="-1"/>
            <w:highlight w:val="yellow"/>
          </w:rPr>
          <w:t xml:space="preserve"> </w:t>
        </w:r>
        <w:r w:rsidRPr="002D799B">
          <w:rPr>
            <w:highlight w:val="yellow"/>
          </w:rPr>
          <w:t>of</w:t>
        </w:r>
        <w:r w:rsidRPr="002D799B">
          <w:rPr>
            <w:spacing w:val="-1"/>
            <w:highlight w:val="yellow"/>
          </w:rPr>
          <w:t xml:space="preserve"> </w:t>
        </w:r>
        <w:r w:rsidRPr="002D799B">
          <w:rPr>
            <w:highlight w:val="yellow"/>
          </w:rPr>
          <w:t>the</w:t>
        </w:r>
        <w:r w:rsidRPr="002D799B">
          <w:rPr>
            <w:spacing w:val="-2"/>
            <w:highlight w:val="yellow"/>
          </w:rPr>
          <w:t xml:space="preserve"> </w:t>
        </w:r>
        <w:r w:rsidRPr="002D799B">
          <w:rPr>
            <w:highlight w:val="yellow"/>
          </w:rPr>
          <w:t>day.</w:t>
        </w:r>
      </w:ins>
    </w:p>
    <w:p w14:paraId="00AA5051" w14:textId="77777777" w:rsidR="003F0A4F" w:rsidRDefault="003F0A4F" w:rsidP="003F0A4F">
      <w:pPr>
        <w:pStyle w:val="BodyText"/>
        <w:spacing w:before="11"/>
        <w:rPr>
          <w:ins w:id="1982" w:author="Sushanth Shetty" w:date="2021-10-19T17:12:00Z"/>
          <w:sz w:val="26"/>
        </w:rPr>
      </w:pPr>
    </w:p>
    <w:p w14:paraId="152C8452" w14:textId="2F1A955C" w:rsidR="003F0A4F" w:rsidRPr="003F0A4F" w:rsidRDefault="003F0A4F">
      <w:pPr>
        <w:pStyle w:val="Heading1"/>
        <w:numPr>
          <w:ilvl w:val="1"/>
          <w:numId w:val="10"/>
        </w:numPr>
        <w:rPr>
          <w:ins w:id="1983" w:author="Sushanth Shetty" w:date="2021-10-19T17:12:00Z"/>
          <w:rPrChange w:id="1984" w:author="Sushanth Shetty" w:date="2021-10-19T17:14:00Z">
            <w:rPr>
              <w:ins w:id="1985" w:author="Sushanth Shetty" w:date="2021-10-19T17:12:00Z"/>
            </w:rPr>
          </w:rPrChange>
        </w:rPr>
        <w:pPrChange w:id="1986" w:author="Sushanth Shetty" w:date="2021-10-19T17:22:00Z">
          <w:pPr>
            <w:pStyle w:val="BodyText"/>
            <w:spacing w:before="2"/>
          </w:pPr>
        </w:pPrChange>
      </w:pPr>
      <w:bookmarkStart w:id="1987" w:name="_Toc85558606"/>
      <w:bookmarkStart w:id="1988" w:name="_Toc85558754"/>
      <w:ins w:id="1989" w:author="Sushanth Shetty" w:date="2021-10-19T17:12:00Z">
        <w:r>
          <w:t>Network</w:t>
        </w:r>
        <w:r>
          <w:rPr>
            <w:spacing w:val="-11"/>
          </w:rPr>
          <w:t xml:space="preserve"> </w:t>
        </w:r>
        <w:r>
          <w:t>Security</w:t>
        </w:r>
        <w:bookmarkEnd w:id="1987"/>
        <w:bookmarkEnd w:id="1988"/>
      </w:ins>
    </w:p>
    <w:p w14:paraId="67DCEC6E" w14:textId="77777777" w:rsidR="003F0A4F" w:rsidRDefault="003F0A4F" w:rsidP="003F0A4F">
      <w:pPr>
        <w:pStyle w:val="BodyText"/>
        <w:spacing w:line="259" w:lineRule="auto"/>
        <w:ind w:left="320" w:right="968"/>
        <w:rPr>
          <w:ins w:id="1990" w:author="Sushanth Shetty" w:date="2021-10-19T17:12:00Z"/>
        </w:rPr>
      </w:pPr>
      <w:ins w:id="1991" w:author="Sushanth Shetty" w:date="2021-10-19T17:12:00Z">
        <w:r>
          <w:t>All ports are open for internal network only and nothing is opened for external network. The</w:t>
        </w:r>
        <w:r>
          <w:rPr>
            <w:spacing w:val="-59"/>
          </w:rPr>
          <w:t xml:space="preserve"> </w:t>
        </w:r>
        <w:commentRangeStart w:id="1992"/>
        <w:r>
          <w:t>port</w:t>
        </w:r>
        <w:commentRangeEnd w:id="1992"/>
        <w:r>
          <w:rPr>
            <w:rStyle w:val="CommentReference"/>
          </w:rPr>
          <w:commentReference w:id="1992"/>
        </w:r>
        <w:r>
          <w:t xml:space="preserve"> numbers are </w:t>
        </w:r>
        <w:r w:rsidRPr="002A3567">
          <w:rPr>
            <w:highlight w:val="yellow"/>
          </w:rPr>
          <w:t>3389, 8561,8581, 8591, 8801</w:t>
        </w:r>
        <w:r>
          <w:t xml:space="preserve"> and </w:t>
        </w:r>
        <w:r w:rsidRPr="007776A6">
          <w:rPr>
            <w:highlight w:val="yellow"/>
            <w:rPrChange w:id="1993" w:author="Sushanth Shetty" w:date="2021-10-21T11:15:00Z">
              <w:rPr/>
            </w:rPrChange>
          </w:rPr>
          <w:t>135 – 139</w:t>
        </w:r>
        <w:r>
          <w:t>. These ports are specified</w:t>
        </w:r>
        <w:r>
          <w:rPr>
            <w:spacing w:val="1"/>
          </w:rPr>
          <w:t xml:space="preserve"> </w:t>
        </w:r>
        <w:r>
          <w:t>during the SAS Computing Environment installation and will be documented in CIR-005,</w:t>
        </w:r>
        <w:r>
          <w:rPr>
            <w:spacing w:val="1"/>
          </w:rPr>
          <w:t xml:space="preserve"> </w:t>
        </w:r>
        <w:r>
          <w:t>NSC IQ, PQ and OQ Protocol Execution Report. No inbound ports are opened for the</w:t>
        </w:r>
        <w:r>
          <w:rPr>
            <w:spacing w:val="1"/>
          </w:rPr>
          <w:t xml:space="preserve"> </w:t>
        </w:r>
        <w:r>
          <w:t>Amazon</w:t>
        </w:r>
        <w:r>
          <w:rPr>
            <w:spacing w:val="-5"/>
          </w:rPr>
          <w:t xml:space="preserve"> </w:t>
        </w:r>
        <w:r>
          <w:t>Workspaces.</w:t>
        </w:r>
      </w:ins>
    </w:p>
    <w:p w14:paraId="57406D87" w14:textId="77777777" w:rsidR="003F0A4F" w:rsidRDefault="003F0A4F">
      <w:pPr>
        <w:spacing w:after="0" w:line="259" w:lineRule="auto"/>
        <w:ind w:left="0" w:firstLine="0"/>
        <w:rPr>
          <w:ins w:id="1994" w:author="Sushanth Shetty" w:date="2021-10-19T17:11:00Z"/>
        </w:rPr>
      </w:pPr>
    </w:p>
    <w:p w14:paraId="3EEE71BD" w14:textId="4DE3FD64" w:rsidR="00997158" w:rsidDel="003F0A4F" w:rsidRDefault="00997158" w:rsidP="003F0A4F">
      <w:pPr>
        <w:ind w:left="0" w:firstLine="0"/>
        <w:rPr>
          <w:del w:id="1995" w:author="Sushanth Shetty" w:date="2021-10-19T17:09:00Z"/>
        </w:rPr>
      </w:pPr>
      <w:bookmarkStart w:id="1996" w:name="_Toc76468282"/>
      <w:bookmarkStart w:id="1997" w:name="_Toc76468361"/>
      <w:bookmarkStart w:id="1998" w:name="_Toc76468440"/>
      <w:bookmarkStart w:id="1999" w:name="_Toc76468519"/>
      <w:bookmarkStart w:id="2000" w:name="_Toc76468598"/>
      <w:bookmarkStart w:id="2001" w:name="_Toc76468676"/>
      <w:bookmarkStart w:id="2002" w:name="_Toc76468283"/>
      <w:bookmarkStart w:id="2003" w:name="_Toc76468362"/>
      <w:bookmarkStart w:id="2004" w:name="_Toc76468441"/>
      <w:bookmarkStart w:id="2005" w:name="_Toc76468520"/>
      <w:bookmarkStart w:id="2006" w:name="_Toc76468599"/>
      <w:bookmarkStart w:id="2007" w:name="_Toc76468677"/>
      <w:bookmarkStart w:id="2008" w:name="_Toc76468284"/>
      <w:bookmarkStart w:id="2009" w:name="_Toc76468363"/>
      <w:bookmarkStart w:id="2010" w:name="_Toc76468442"/>
      <w:bookmarkStart w:id="2011" w:name="_Toc76468521"/>
      <w:bookmarkStart w:id="2012" w:name="_Toc76468600"/>
      <w:bookmarkStart w:id="2013" w:name="_Toc76468678"/>
      <w:bookmarkStart w:id="2014" w:name="_Toc76468601"/>
      <w:bookmarkStart w:id="2015" w:name="_Toc76468679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</w:p>
    <w:p w14:paraId="3E7CC131" w14:textId="530C42CD" w:rsidR="003F0A4F" w:rsidRDefault="003F0A4F" w:rsidP="003F0A4F">
      <w:pPr>
        <w:ind w:left="0" w:firstLine="0"/>
        <w:rPr>
          <w:ins w:id="2016" w:author="Sushanth Shetty" w:date="2021-10-19T17:14:00Z"/>
        </w:rPr>
      </w:pPr>
    </w:p>
    <w:p w14:paraId="186B8FB0" w14:textId="503F9270" w:rsidR="003F0A4F" w:rsidRDefault="003F0A4F" w:rsidP="003F0A4F">
      <w:pPr>
        <w:ind w:left="0" w:firstLine="0"/>
        <w:rPr>
          <w:ins w:id="2017" w:author="Sushanth Shetty" w:date="2021-10-19T17:14:00Z"/>
        </w:rPr>
      </w:pPr>
    </w:p>
    <w:p w14:paraId="31E1A75C" w14:textId="4212743F" w:rsidR="003F0A4F" w:rsidRDefault="003F0A4F" w:rsidP="003F0A4F">
      <w:pPr>
        <w:ind w:left="0" w:firstLine="0"/>
        <w:rPr>
          <w:ins w:id="2018" w:author="Sushanth Shetty" w:date="2021-10-19T17:14:00Z"/>
        </w:rPr>
      </w:pPr>
    </w:p>
    <w:p w14:paraId="59026D73" w14:textId="3CF761C9" w:rsidR="003F0A4F" w:rsidRDefault="003F0A4F" w:rsidP="003F0A4F">
      <w:pPr>
        <w:ind w:left="0" w:firstLine="0"/>
        <w:rPr>
          <w:ins w:id="2019" w:author="Sushanth Shetty" w:date="2021-10-19T17:14:00Z"/>
        </w:rPr>
      </w:pPr>
    </w:p>
    <w:p w14:paraId="796F3D59" w14:textId="15963CEB" w:rsidR="003F0A4F" w:rsidRDefault="003F0A4F" w:rsidP="003F0A4F">
      <w:pPr>
        <w:ind w:left="0" w:firstLine="0"/>
        <w:rPr>
          <w:ins w:id="2020" w:author="Sushanth Shetty" w:date="2021-10-19T17:14:00Z"/>
        </w:rPr>
      </w:pPr>
    </w:p>
    <w:p w14:paraId="3FABBFFD" w14:textId="2E9A8E94" w:rsidR="003F0A4F" w:rsidRDefault="003F0A4F" w:rsidP="003F0A4F">
      <w:pPr>
        <w:ind w:left="0" w:firstLine="0"/>
        <w:rPr>
          <w:ins w:id="2021" w:author="Sushanth Shetty" w:date="2021-10-19T17:14:00Z"/>
        </w:rPr>
      </w:pPr>
    </w:p>
    <w:p w14:paraId="7A5C87DF" w14:textId="036B8CD4" w:rsidR="003F0A4F" w:rsidRDefault="003F0A4F" w:rsidP="003F0A4F">
      <w:pPr>
        <w:ind w:left="0" w:firstLine="0"/>
        <w:rPr>
          <w:ins w:id="2022" w:author="Sushanth Shetty" w:date="2021-10-19T17:14:00Z"/>
        </w:rPr>
      </w:pPr>
    </w:p>
    <w:p w14:paraId="50065E62" w14:textId="1782ACD4" w:rsidR="003F0A4F" w:rsidRDefault="003F0A4F" w:rsidP="003F0A4F">
      <w:pPr>
        <w:ind w:left="0" w:firstLine="0"/>
        <w:rPr>
          <w:ins w:id="2023" w:author="Sushanth Shetty" w:date="2021-10-19T17:14:00Z"/>
        </w:rPr>
      </w:pPr>
    </w:p>
    <w:p w14:paraId="0B2D0847" w14:textId="7F9D2796" w:rsidR="003F0A4F" w:rsidRDefault="003F0A4F" w:rsidP="003F0A4F">
      <w:pPr>
        <w:ind w:left="0" w:firstLine="0"/>
        <w:rPr>
          <w:ins w:id="2024" w:author="Sushanth Shetty" w:date="2021-10-19T17:14:00Z"/>
        </w:rPr>
      </w:pPr>
    </w:p>
    <w:p w14:paraId="4B04B4FB" w14:textId="6783DB54" w:rsidR="003F0A4F" w:rsidRDefault="003F0A4F" w:rsidP="003F0A4F">
      <w:pPr>
        <w:ind w:left="0" w:firstLine="0"/>
        <w:rPr>
          <w:ins w:id="2025" w:author="Sushanth Shetty" w:date="2021-10-19T17:14:00Z"/>
        </w:rPr>
      </w:pPr>
    </w:p>
    <w:p w14:paraId="4882227F" w14:textId="17063F7A" w:rsidR="003F0A4F" w:rsidRDefault="003F0A4F" w:rsidP="003F0A4F">
      <w:pPr>
        <w:ind w:left="0" w:firstLine="0"/>
        <w:rPr>
          <w:ins w:id="2026" w:author="Sushanth Shetty" w:date="2021-10-19T17:14:00Z"/>
        </w:rPr>
      </w:pPr>
    </w:p>
    <w:p w14:paraId="65BDF50C" w14:textId="2E9F01CF" w:rsidR="003F0A4F" w:rsidRDefault="003F0A4F" w:rsidP="003F0A4F">
      <w:pPr>
        <w:ind w:left="0" w:firstLine="0"/>
        <w:rPr>
          <w:ins w:id="2027" w:author="Sushanth Shetty" w:date="2021-10-19T17:14:00Z"/>
        </w:rPr>
      </w:pPr>
    </w:p>
    <w:p w14:paraId="251523D7" w14:textId="7174064D" w:rsidR="003F0A4F" w:rsidRDefault="003F0A4F" w:rsidP="003F0A4F">
      <w:pPr>
        <w:ind w:left="0" w:firstLine="0"/>
        <w:rPr>
          <w:ins w:id="2028" w:author="Sushanth Shetty" w:date="2021-10-19T17:14:00Z"/>
        </w:rPr>
      </w:pPr>
    </w:p>
    <w:p w14:paraId="0B229CC1" w14:textId="4E00BC28" w:rsidR="003F0A4F" w:rsidRDefault="003F0A4F" w:rsidP="003F0A4F">
      <w:pPr>
        <w:ind w:left="0" w:firstLine="0"/>
        <w:rPr>
          <w:ins w:id="2029" w:author="Sushanth Shetty" w:date="2021-10-19T17:14:00Z"/>
        </w:rPr>
      </w:pPr>
    </w:p>
    <w:p w14:paraId="0D3F2D97" w14:textId="70CAB265" w:rsidR="003F0A4F" w:rsidRDefault="003F0A4F" w:rsidP="003F0A4F">
      <w:pPr>
        <w:ind w:left="0" w:firstLine="0"/>
        <w:rPr>
          <w:ins w:id="2030" w:author="Sushanth Shetty" w:date="2021-10-19T17:14:00Z"/>
        </w:rPr>
      </w:pPr>
    </w:p>
    <w:p w14:paraId="2B2AB3A5" w14:textId="3FEC6386" w:rsidR="003F0A4F" w:rsidRDefault="003F0A4F" w:rsidP="003F0A4F">
      <w:pPr>
        <w:ind w:left="0" w:firstLine="0"/>
        <w:rPr>
          <w:ins w:id="2031" w:author="Sushanth Shetty" w:date="2021-10-19T17:14:00Z"/>
        </w:rPr>
      </w:pPr>
    </w:p>
    <w:p w14:paraId="6AB2D5B5" w14:textId="47C9CDAF" w:rsidR="003F0A4F" w:rsidRDefault="003F0A4F" w:rsidP="003F0A4F">
      <w:pPr>
        <w:ind w:left="0" w:firstLine="0"/>
        <w:rPr>
          <w:ins w:id="2032" w:author="Sushanth Shetty" w:date="2021-10-19T17:14:00Z"/>
        </w:rPr>
      </w:pPr>
    </w:p>
    <w:p w14:paraId="23E49F72" w14:textId="106C5D2D" w:rsidR="003F0A4F" w:rsidRDefault="003F0A4F" w:rsidP="003F0A4F">
      <w:pPr>
        <w:ind w:left="0" w:firstLine="0"/>
        <w:rPr>
          <w:ins w:id="2033" w:author="Sushanth Shetty" w:date="2021-10-19T17:14:00Z"/>
        </w:rPr>
      </w:pPr>
    </w:p>
    <w:p w14:paraId="283F471D" w14:textId="022A9AFB" w:rsidR="003F0A4F" w:rsidRDefault="003F0A4F" w:rsidP="003F0A4F">
      <w:pPr>
        <w:ind w:left="0" w:firstLine="0"/>
        <w:rPr>
          <w:ins w:id="2034" w:author="Sushanth Shetty" w:date="2021-10-19T17:14:00Z"/>
        </w:rPr>
      </w:pPr>
    </w:p>
    <w:p w14:paraId="3788327A" w14:textId="78445D66" w:rsidR="003F0A4F" w:rsidRDefault="003F0A4F" w:rsidP="003F0A4F">
      <w:pPr>
        <w:ind w:left="0" w:firstLine="0"/>
        <w:rPr>
          <w:ins w:id="2035" w:author="Sushanth Shetty" w:date="2021-10-19T17:14:00Z"/>
        </w:rPr>
      </w:pPr>
    </w:p>
    <w:p w14:paraId="71BFFE66" w14:textId="3427D4E2" w:rsidR="003F0A4F" w:rsidRDefault="003F0A4F" w:rsidP="003F0A4F">
      <w:pPr>
        <w:ind w:left="0" w:firstLine="0"/>
        <w:rPr>
          <w:ins w:id="2036" w:author="Sushanth Shetty" w:date="2021-10-19T17:14:00Z"/>
        </w:rPr>
      </w:pPr>
    </w:p>
    <w:p w14:paraId="771EBDF6" w14:textId="394D84BA" w:rsidR="003F0A4F" w:rsidRDefault="003F0A4F" w:rsidP="003F0A4F">
      <w:pPr>
        <w:ind w:left="0" w:firstLine="0"/>
        <w:rPr>
          <w:ins w:id="2037" w:author="Sushanth Shetty" w:date="2021-10-19T17:14:00Z"/>
        </w:rPr>
      </w:pPr>
    </w:p>
    <w:p w14:paraId="6DE9B62C" w14:textId="66A62E3E" w:rsidR="003F0A4F" w:rsidRDefault="003F0A4F" w:rsidP="003F0A4F">
      <w:pPr>
        <w:ind w:left="0" w:firstLine="0"/>
        <w:rPr>
          <w:ins w:id="2038" w:author="Sushanth Shetty" w:date="2021-10-19T17:14:00Z"/>
        </w:rPr>
      </w:pPr>
    </w:p>
    <w:p w14:paraId="1048F8A3" w14:textId="1D47B956" w:rsidR="003F0A4F" w:rsidRDefault="003F0A4F" w:rsidP="003F0A4F">
      <w:pPr>
        <w:ind w:left="0" w:firstLine="0"/>
        <w:rPr>
          <w:ins w:id="2039" w:author="Sushanth Shetty" w:date="2021-10-19T17:14:00Z"/>
        </w:rPr>
      </w:pPr>
    </w:p>
    <w:p w14:paraId="639DE0B2" w14:textId="3389AEF8" w:rsidR="003F0A4F" w:rsidRDefault="003F0A4F" w:rsidP="003F0A4F">
      <w:pPr>
        <w:ind w:left="0" w:firstLine="0"/>
        <w:rPr>
          <w:ins w:id="2040" w:author="Sushanth Shetty" w:date="2021-10-19T17:14:00Z"/>
        </w:rPr>
      </w:pPr>
    </w:p>
    <w:p w14:paraId="440A373C" w14:textId="24E4CDF8" w:rsidR="003F0A4F" w:rsidRDefault="003F0A4F" w:rsidP="003F0A4F">
      <w:pPr>
        <w:ind w:left="0" w:firstLine="0"/>
        <w:rPr>
          <w:ins w:id="2041" w:author="Sushanth Shetty" w:date="2021-10-19T17:14:00Z"/>
        </w:rPr>
      </w:pPr>
    </w:p>
    <w:p w14:paraId="78BE7A88" w14:textId="7CFFD249" w:rsidR="003F0A4F" w:rsidRDefault="003F0A4F" w:rsidP="003F0A4F">
      <w:pPr>
        <w:ind w:left="0" w:firstLine="0"/>
        <w:rPr>
          <w:ins w:id="2042" w:author="Sushanth Shetty" w:date="2021-10-19T17:14:00Z"/>
        </w:rPr>
      </w:pPr>
    </w:p>
    <w:p w14:paraId="1A147EE5" w14:textId="61026EB9" w:rsidR="003F0A4F" w:rsidRDefault="005A719D">
      <w:pPr>
        <w:pStyle w:val="Heading2"/>
        <w:numPr>
          <w:ilvl w:val="0"/>
          <w:numId w:val="17"/>
        </w:numPr>
        <w:tabs>
          <w:tab w:val="left" w:pos="681"/>
        </w:tabs>
        <w:rPr>
          <w:ins w:id="2043" w:author="Sushanth Shetty" w:date="2021-10-19T17:14:00Z"/>
        </w:rPr>
        <w:pPrChange w:id="2044" w:author="Sushanth Shetty" w:date="2021-10-19T17:23:00Z">
          <w:pPr>
            <w:pStyle w:val="Heading2"/>
            <w:numPr>
              <w:ilvl w:val="0"/>
              <w:numId w:val="11"/>
            </w:numPr>
            <w:tabs>
              <w:tab w:val="left" w:pos="681"/>
            </w:tabs>
            <w:ind w:left="680" w:hanging="360"/>
          </w:pPr>
        </w:pPrChange>
      </w:pPr>
      <w:ins w:id="2045" w:author="Sushanth Shetty" w:date="2021-10-19T17:23:00Z">
        <w:r>
          <w:rPr>
            <w:color w:val="2E5395"/>
          </w:rPr>
          <w:tab/>
        </w:r>
      </w:ins>
      <w:bookmarkStart w:id="2046" w:name="_Toc85558755"/>
      <w:ins w:id="2047" w:author="Sushanth Shetty" w:date="2021-10-19T17:14:00Z">
        <w:r w:rsidR="003F0A4F">
          <w:rPr>
            <w:color w:val="2E5395"/>
          </w:rPr>
          <w:t>SYSTEM</w:t>
        </w:r>
        <w:r w:rsidR="003F0A4F">
          <w:rPr>
            <w:color w:val="2E5395"/>
            <w:spacing w:val="-6"/>
          </w:rPr>
          <w:t xml:space="preserve"> </w:t>
        </w:r>
        <w:r w:rsidR="003F0A4F">
          <w:rPr>
            <w:color w:val="2E5395"/>
          </w:rPr>
          <w:t>ARCHITECTURE</w:t>
        </w:r>
        <w:r w:rsidR="003F0A4F">
          <w:rPr>
            <w:color w:val="2E5395"/>
            <w:spacing w:val="-9"/>
          </w:rPr>
          <w:t xml:space="preserve"> </w:t>
        </w:r>
        <w:r w:rsidR="003F0A4F">
          <w:rPr>
            <w:color w:val="2E5395"/>
          </w:rPr>
          <w:t>DIAGRAM</w:t>
        </w:r>
        <w:bookmarkEnd w:id="2046"/>
      </w:ins>
    </w:p>
    <w:p w14:paraId="4B5D5520" w14:textId="700251E4" w:rsidR="005A719D" w:rsidRPr="00FE243D" w:rsidRDefault="000B0C90" w:rsidP="00FE243D">
      <w:pPr>
        <w:pStyle w:val="BodyText"/>
        <w:spacing w:before="9"/>
        <w:rPr>
          <w:ins w:id="2048" w:author="Sushanth Shetty" w:date="2021-10-19T17:24:00Z"/>
          <w:rFonts w:ascii="Arial"/>
          <w:b/>
          <w:sz w:val="17"/>
          <w:rPrChange w:id="2049" w:author="Sushanth Shetty" w:date="2021-10-21T11:30:00Z">
            <w:rPr>
              <w:ins w:id="2050" w:author="Sushanth Shetty" w:date="2021-10-19T17:24:00Z"/>
            </w:rPr>
          </w:rPrChange>
        </w:rPr>
        <w:pPrChange w:id="2051" w:author="Sushanth Shetty" w:date="2021-10-21T11:30:00Z">
          <w:pPr>
            <w:pStyle w:val="BodyText"/>
            <w:spacing w:before="154" w:line="259" w:lineRule="auto"/>
            <w:ind w:left="320" w:right="833"/>
          </w:pPr>
        </w:pPrChange>
      </w:pPr>
      <w:ins w:id="2052" w:author="Sushanth Shetty" w:date="2021-10-21T11:28:00Z">
        <w:r>
          <w:rPr>
            <w:rFonts w:ascii="Arial"/>
            <w:b/>
            <w:noProof/>
            <w:sz w:val="17"/>
          </w:rPr>
          <w:drawing>
            <wp:anchor distT="0" distB="0" distL="114300" distR="114300" simplePos="0" relativeHeight="251677696" behindDoc="1" locked="0" layoutInCell="1" allowOverlap="1" wp14:anchorId="0F829F9F" wp14:editId="0CB8FFE9">
              <wp:simplePos x="0" y="0"/>
              <wp:positionH relativeFrom="margin">
                <wp:posOffset>-237490</wp:posOffset>
              </wp:positionH>
              <wp:positionV relativeFrom="paragraph">
                <wp:posOffset>234950</wp:posOffset>
              </wp:positionV>
              <wp:extent cx="6553200" cy="2473960"/>
              <wp:effectExtent l="76200" t="76200" r="133350" b="135890"/>
              <wp:wrapThrough wrapText="bothSides">
                <wp:wrapPolygon edited="0">
                  <wp:start x="-126" y="-665"/>
                  <wp:lineTo x="-251" y="-499"/>
                  <wp:lineTo x="-251" y="21955"/>
                  <wp:lineTo x="-126" y="22620"/>
                  <wp:lineTo x="21851" y="22620"/>
                  <wp:lineTo x="21977" y="20957"/>
                  <wp:lineTo x="21977" y="2162"/>
                  <wp:lineTo x="21851" y="-333"/>
                  <wp:lineTo x="21851" y="-665"/>
                  <wp:lineTo x="-126" y="-665"/>
                </wp:wrapPolygon>
              </wp:wrapThrough>
              <wp:docPr id="11" name="Picture 11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 descr="Diagram&#10;&#10;Description automatically generated"/>
                      <pic:cNvPicPr/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0" cy="2473960"/>
                      </a:xfrm>
                      <a:prstGeom prst="rect">
                        <a:avLst/>
                      </a:prstGeom>
                      <a:ln w="38100" cap="sq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>
                        <a:outerShdw blurRad="50800" dist="38100" dir="2700000" algn="tl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commentRangeStart w:id="2053"/>
      <w:commentRangeEnd w:id="2053"/>
      <w:ins w:id="2054" w:author="Sushanth Shetty" w:date="2021-10-19T17:14:00Z">
        <w:r w:rsidR="003F0A4F">
          <w:rPr>
            <w:rStyle w:val="CommentReference"/>
          </w:rPr>
          <w:commentReference w:id="2053"/>
        </w:r>
        <w:commentRangeStart w:id="2055"/>
        <w:commentRangeEnd w:id="2055"/>
        <w:r w:rsidR="003F0A4F">
          <w:rPr>
            <w:rStyle w:val="CommentReference"/>
          </w:rPr>
          <w:commentReference w:id="2055"/>
        </w:r>
      </w:ins>
    </w:p>
    <w:p w14:paraId="13BECA7C" w14:textId="4D297AEB" w:rsidR="003F0A4F" w:rsidRDefault="003F0A4F" w:rsidP="003F0A4F">
      <w:pPr>
        <w:pStyle w:val="BodyText"/>
        <w:spacing w:before="154" w:line="259" w:lineRule="auto"/>
        <w:ind w:left="320" w:right="833"/>
        <w:rPr>
          <w:ins w:id="2056" w:author="Sushanth Shetty" w:date="2021-10-19T17:15:00Z"/>
        </w:rPr>
      </w:pPr>
      <w:ins w:id="2057" w:author="Sushanth Shetty" w:date="2021-10-19T17:14:00Z">
        <w:r w:rsidRPr="007776A6">
          <w:rPr>
            <w:highlight w:val="yellow"/>
            <w:rPrChange w:id="2058" w:author="Sushanth Shetty" w:date="2021-10-21T11:14:00Z">
              <w:rPr/>
            </w:rPrChange>
          </w:rPr>
          <w:t>The system architecture shows how the users can access the SAS EG via the Amazon</w:t>
        </w:r>
        <w:r w:rsidRPr="007776A6">
          <w:rPr>
            <w:spacing w:val="1"/>
            <w:highlight w:val="yellow"/>
            <w:rPrChange w:id="2059" w:author="Sushanth Shetty" w:date="2021-10-21T11:14:00Z">
              <w:rPr>
                <w:spacing w:val="1"/>
              </w:rPr>
            </w:rPrChange>
          </w:rPr>
          <w:t xml:space="preserve"> </w:t>
        </w:r>
        <w:r w:rsidRPr="007776A6">
          <w:rPr>
            <w:highlight w:val="yellow"/>
            <w:rPrChange w:id="2060" w:author="Sushanth Shetty" w:date="2021-10-21T11:14:00Z">
              <w:rPr/>
            </w:rPrChange>
          </w:rPr>
          <w:t>Workspace. The directory services and the servers are hosted in the VPC in AWS cloud.</w:t>
        </w:r>
        <w:r w:rsidRPr="007776A6">
          <w:rPr>
            <w:spacing w:val="1"/>
            <w:highlight w:val="yellow"/>
            <w:rPrChange w:id="2061" w:author="Sushanth Shetty" w:date="2021-10-21T11:14:00Z">
              <w:rPr>
                <w:spacing w:val="1"/>
              </w:rPr>
            </w:rPrChange>
          </w:rPr>
          <w:t xml:space="preserve"> </w:t>
        </w:r>
        <w:r w:rsidRPr="007776A6">
          <w:rPr>
            <w:highlight w:val="yellow"/>
            <w:rPrChange w:id="2062" w:author="Sushanth Shetty" w:date="2021-10-21T11:14:00Z">
              <w:rPr/>
            </w:rPrChange>
          </w:rPr>
          <w:t>They can login using Beren domain credentials to the Workspaces and access the Directory</w:t>
        </w:r>
        <w:r w:rsidRPr="007776A6">
          <w:rPr>
            <w:spacing w:val="1"/>
            <w:highlight w:val="yellow"/>
            <w:rPrChange w:id="2063" w:author="Sushanth Shetty" w:date="2021-10-21T11:14:00Z">
              <w:rPr>
                <w:spacing w:val="1"/>
              </w:rPr>
            </w:rPrChange>
          </w:rPr>
          <w:t xml:space="preserve"> </w:t>
        </w:r>
        <w:r w:rsidRPr="007776A6">
          <w:rPr>
            <w:highlight w:val="yellow"/>
            <w:rPrChange w:id="2064" w:author="Sushanth Shetty" w:date="2021-10-21T11:14:00Z">
              <w:rPr/>
            </w:rPrChange>
          </w:rPr>
          <w:t>services (only authorized users). The SAS server has inbuilt functionalities of SAS Dataset,</w:t>
        </w:r>
        <w:r w:rsidRPr="007776A6">
          <w:rPr>
            <w:spacing w:val="1"/>
            <w:highlight w:val="yellow"/>
            <w:rPrChange w:id="2065" w:author="Sushanth Shetty" w:date="2021-10-21T11:14:00Z">
              <w:rPr>
                <w:spacing w:val="1"/>
              </w:rPr>
            </w:rPrChange>
          </w:rPr>
          <w:t xml:space="preserve"> </w:t>
        </w:r>
        <w:r w:rsidRPr="007776A6">
          <w:rPr>
            <w:highlight w:val="yellow"/>
            <w:rPrChange w:id="2066" w:author="Sushanth Shetty" w:date="2021-10-21T11:14:00Z">
              <w:rPr/>
            </w:rPrChange>
          </w:rPr>
          <w:t>SAS Studio, SAS EG and SAS Spawner/Metadata. They are hosted on a private subnet and</w:t>
        </w:r>
        <w:r w:rsidRPr="007776A6">
          <w:rPr>
            <w:spacing w:val="-59"/>
            <w:highlight w:val="yellow"/>
            <w:rPrChange w:id="2067" w:author="Sushanth Shetty" w:date="2021-10-21T11:14:00Z">
              <w:rPr>
                <w:spacing w:val="-59"/>
              </w:rPr>
            </w:rPrChange>
          </w:rPr>
          <w:t xml:space="preserve"> </w:t>
        </w:r>
        <w:r w:rsidRPr="007776A6">
          <w:rPr>
            <w:highlight w:val="yellow"/>
            <w:rPrChange w:id="2068" w:author="Sushanth Shetty" w:date="2021-10-21T11:14:00Z">
              <w:rPr/>
            </w:rPrChange>
          </w:rPr>
          <w:t>can</w:t>
        </w:r>
        <w:r w:rsidRPr="007776A6">
          <w:rPr>
            <w:spacing w:val="-1"/>
            <w:highlight w:val="yellow"/>
            <w:rPrChange w:id="2069" w:author="Sushanth Shetty" w:date="2021-10-21T11:14:00Z">
              <w:rPr>
                <w:spacing w:val="-1"/>
              </w:rPr>
            </w:rPrChange>
          </w:rPr>
          <w:t xml:space="preserve"> </w:t>
        </w:r>
        <w:r w:rsidRPr="007776A6">
          <w:rPr>
            <w:highlight w:val="yellow"/>
            <w:rPrChange w:id="2070" w:author="Sushanth Shetty" w:date="2021-10-21T11:14:00Z">
              <w:rPr/>
            </w:rPrChange>
          </w:rPr>
          <w:t>be</w:t>
        </w:r>
        <w:r w:rsidRPr="007776A6">
          <w:rPr>
            <w:spacing w:val="-2"/>
            <w:highlight w:val="yellow"/>
            <w:rPrChange w:id="2071" w:author="Sushanth Shetty" w:date="2021-10-21T11:14:00Z">
              <w:rPr>
                <w:spacing w:val="-2"/>
              </w:rPr>
            </w:rPrChange>
          </w:rPr>
          <w:t xml:space="preserve"> </w:t>
        </w:r>
        <w:r w:rsidRPr="007776A6">
          <w:rPr>
            <w:highlight w:val="yellow"/>
            <w:rPrChange w:id="2072" w:author="Sushanth Shetty" w:date="2021-10-21T11:14:00Z">
              <w:rPr/>
            </w:rPrChange>
          </w:rPr>
          <w:t>monitored via the</w:t>
        </w:r>
        <w:r w:rsidRPr="007776A6">
          <w:rPr>
            <w:spacing w:val="-2"/>
            <w:highlight w:val="yellow"/>
            <w:rPrChange w:id="2073" w:author="Sushanth Shetty" w:date="2021-10-21T11:14:00Z">
              <w:rPr>
                <w:spacing w:val="-2"/>
              </w:rPr>
            </w:rPrChange>
          </w:rPr>
          <w:t xml:space="preserve"> </w:t>
        </w:r>
        <w:r w:rsidRPr="007776A6">
          <w:rPr>
            <w:highlight w:val="yellow"/>
            <w:rPrChange w:id="2074" w:author="Sushanth Shetty" w:date="2021-10-21T11:14:00Z">
              <w:rPr/>
            </w:rPrChange>
          </w:rPr>
          <w:t>CloudWatch</w:t>
        </w:r>
        <w:r w:rsidRPr="007776A6">
          <w:rPr>
            <w:spacing w:val="-3"/>
            <w:highlight w:val="yellow"/>
            <w:rPrChange w:id="2075" w:author="Sushanth Shetty" w:date="2021-10-21T11:14:00Z">
              <w:rPr>
                <w:spacing w:val="-3"/>
              </w:rPr>
            </w:rPrChange>
          </w:rPr>
          <w:t xml:space="preserve"> </w:t>
        </w:r>
        <w:r w:rsidRPr="007776A6">
          <w:rPr>
            <w:highlight w:val="yellow"/>
            <w:rPrChange w:id="2076" w:author="Sushanth Shetty" w:date="2021-10-21T11:14:00Z">
              <w:rPr/>
            </w:rPrChange>
          </w:rPr>
          <w:t>and</w:t>
        </w:r>
        <w:r w:rsidRPr="007776A6">
          <w:rPr>
            <w:spacing w:val="-2"/>
            <w:highlight w:val="yellow"/>
            <w:rPrChange w:id="2077" w:author="Sushanth Shetty" w:date="2021-10-21T11:14:00Z">
              <w:rPr>
                <w:spacing w:val="-2"/>
              </w:rPr>
            </w:rPrChange>
          </w:rPr>
          <w:t xml:space="preserve"> </w:t>
        </w:r>
        <w:r w:rsidRPr="007776A6">
          <w:rPr>
            <w:highlight w:val="yellow"/>
            <w:rPrChange w:id="2078" w:author="Sushanth Shetty" w:date="2021-10-21T11:14:00Z">
              <w:rPr/>
            </w:rPrChange>
          </w:rPr>
          <w:t>the CloudTrail.</w:t>
        </w:r>
      </w:ins>
    </w:p>
    <w:p w14:paraId="7F181DCE" w14:textId="5B3C602B" w:rsidR="003F0A4F" w:rsidRDefault="003F0A4F" w:rsidP="003F0A4F">
      <w:pPr>
        <w:pStyle w:val="BodyText"/>
        <w:spacing w:before="154" w:line="259" w:lineRule="auto"/>
        <w:ind w:left="320" w:right="833"/>
        <w:rPr>
          <w:ins w:id="2079" w:author="Sushanth Shetty" w:date="2021-10-19T17:15:00Z"/>
        </w:rPr>
      </w:pPr>
    </w:p>
    <w:p w14:paraId="36424709" w14:textId="27ABEFF3" w:rsidR="003F0A4F" w:rsidRDefault="003F0A4F" w:rsidP="003F0A4F">
      <w:pPr>
        <w:pStyle w:val="BodyText"/>
        <w:spacing w:before="154" w:line="259" w:lineRule="auto"/>
        <w:ind w:left="320" w:right="833"/>
        <w:rPr>
          <w:ins w:id="2080" w:author="Sushanth Shetty" w:date="2021-10-19T17:15:00Z"/>
        </w:rPr>
      </w:pPr>
    </w:p>
    <w:p w14:paraId="0A21024A" w14:textId="2F618F86" w:rsidR="003F0A4F" w:rsidRDefault="003F0A4F" w:rsidP="003F0A4F">
      <w:pPr>
        <w:pStyle w:val="BodyText"/>
        <w:spacing w:before="154" w:line="259" w:lineRule="auto"/>
        <w:ind w:left="320" w:right="833"/>
        <w:rPr>
          <w:ins w:id="2081" w:author="Sushanth Shetty" w:date="2021-10-19T17:15:00Z"/>
        </w:rPr>
      </w:pPr>
    </w:p>
    <w:p w14:paraId="4CCBDBD3" w14:textId="43BD06D1" w:rsidR="003F0A4F" w:rsidRDefault="003F0A4F" w:rsidP="003F0A4F">
      <w:pPr>
        <w:pStyle w:val="BodyText"/>
        <w:spacing w:before="154" w:line="259" w:lineRule="auto"/>
        <w:ind w:left="320" w:right="833"/>
        <w:rPr>
          <w:ins w:id="2082" w:author="Sushanth Shetty" w:date="2021-10-19T17:15:00Z"/>
        </w:rPr>
      </w:pPr>
    </w:p>
    <w:p w14:paraId="45BB5F9C" w14:textId="404FBBCA" w:rsidR="003F0A4F" w:rsidRDefault="003F0A4F" w:rsidP="003F0A4F">
      <w:pPr>
        <w:pStyle w:val="BodyText"/>
        <w:spacing w:before="154" w:line="259" w:lineRule="auto"/>
        <w:ind w:left="320" w:right="833"/>
        <w:rPr>
          <w:ins w:id="2083" w:author="Sushanth Shetty" w:date="2021-10-19T17:15:00Z"/>
        </w:rPr>
      </w:pPr>
    </w:p>
    <w:p w14:paraId="4DE3FF3C" w14:textId="3EC38C3F" w:rsidR="003F0A4F" w:rsidRDefault="003F0A4F" w:rsidP="003F0A4F">
      <w:pPr>
        <w:pStyle w:val="BodyText"/>
        <w:spacing w:before="154" w:line="259" w:lineRule="auto"/>
        <w:ind w:left="320" w:right="833"/>
        <w:rPr>
          <w:ins w:id="2084" w:author="Sushanth Shetty" w:date="2021-10-19T17:15:00Z"/>
        </w:rPr>
      </w:pPr>
    </w:p>
    <w:p w14:paraId="6EE8127E" w14:textId="581A6229" w:rsidR="003F0A4F" w:rsidRDefault="003F0A4F" w:rsidP="003F0A4F">
      <w:pPr>
        <w:pStyle w:val="BodyText"/>
        <w:spacing w:before="154" w:line="259" w:lineRule="auto"/>
        <w:ind w:left="320" w:right="833"/>
        <w:rPr>
          <w:ins w:id="2085" w:author="Sushanth Shetty" w:date="2021-10-19T17:15:00Z"/>
        </w:rPr>
      </w:pPr>
    </w:p>
    <w:p w14:paraId="07349870" w14:textId="07C8B67D" w:rsidR="003F0A4F" w:rsidRDefault="003F0A4F" w:rsidP="003F0A4F">
      <w:pPr>
        <w:pStyle w:val="BodyText"/>
        <w:spacing w:before="154" w:line="259" w:lineRule="auto"/>
        <w:ind w:left="320" w:right="833"/>
        <w:rPr>
          <w:ins w:id="2086" w:author="Sushanth Shetty" w:date="2021-10-19T17:15:00Z"/>
        </w:rPr>
      </w:pPr>
    </w:p>
    <w:p w14:paraId="3A0D9CEC" w14:textId="3749D676" w:rsidR="003F0A4F" w:rsidRDefault="003F0A4F" w:rsidP="003F0A4F">
      <w:pPr>
        <w:pStyle w:val="BodyText"/>
        <w:spacing w:before="154" w:line="259" w:lineRule="auto"/>
        <w:ind w:left="320" w:right="833"/>
        <w:rPr>
          <w:ins w:id="2087" w:author="Sushanth Shetty" w:date="2021-10-19T17:15:00Z"/>
        </w:rPr>
      </w:pPr>
    </w:p>
    <w:p w14:paraId="5967B1FC" w14:textId="5D748EB1" w:rsidR="003F0A4F" w:rsidRDefault="003F0A4F" w:rsidP="003F0A4F">
      <w:pPr>
        <w:pStyle w:val="BodyText"/>
        <w:spacing w:before="154" w:line="259" w:lineRule="auto"/>
        <w:ind w:left="320" w:right="833"/>
        <w:rPr>
          <w:ins w:id="2088" w:author="Sushanth Shetty" w:date="2021-10-19T17:15:00Z"/>
        </w:rPr>
      </w:pPr>
    </w:p>
    <w:p w14:paraId="020B32CA" w14:textId="26FFD155" w:rsidR="003F0A4F" w:rsidRDefault="003F0A4F">
      <w:pPr>
        <w:pStyle w:val="Heading2"/>
        <w:numPr>
          <w:ilvl w:val="0"/>
          <w:numId w:val="16"/>
        </w:numPr>
        <w:tabs>
          <w:tab w:val="left" w:pos="681"/>
        </w:tabs>
        <w:spacing w:before="1"/>
        <w:rPr>
          <w:ins w:id="2089" w:author="Sushanth Shetty" w:date="2021-10-19T17:16:00Z"/>
        </w:rPr>
        <w:pPrChange w:id="2090" w:author="Sushanth Shetty" w:date="2021-10-19T17:23:00Z">
          <w:pPr>
            <w:pStyle w:val="BodyText"/>
            <w:spacing w:before="154" w:line="259" w:lineRule="auto"/>
            <w:ind w:left="320" w:right="833"/>
          </w:pPr>
        </w:pPrChange>
      </w:pPr>
      <w:bookmarkStart w:id="2091" w:name="_Toc85558756"/>
      <w:ins w:id="2092" w:author="Sushanth Shetty" w:date="2021-10-19T17:16:00Z">
        <w:r w:rsidRPr="00D955F8">
          <w:rPr>
            <w:color w:val="2E5395"/>
          </w:rPr>
          <w:lastRenderedPageBreak/>
          <w:t>DATA</w:t>
        </w:r>
        <w:r w:rsidRPr="00D955F8">
          <w:rPr>
            <w:color w:val="2E5395"/>
            <w:spacing w:val="-7"/>
          </w:rPr>
          <w:t xml:space="preserve"> </w:t>
        </w:r>
        <w:r w:rsidRPr="00D955F8">
          <w:rPr>
            <w:color w:val="2E5395"/>
          </w:rPr>
          <w:t>FLOW</w:t>
        </w:r>
        <w:r w:rsidRPr="00D955F8">
          <w:rPr>
            <w:color w:val="2E5395"/>
            <w:spacing w:val="-1"/>
          </w:rPr>
          <w:t xml:space="preserve"> </w:t>
        </w:r>
        <w:r w:rsidRPr="00D955F8">
          <w:rPr>
            <w:color w:val="2E5395"/>
          </w:rPr>
          <w:t>DIAGRAM</w:t>
        </w:r>
        <w:bookmarkEnd w:id="2091"/>
      </w:ins>
    </w:p>
    <w:p w14:paraId="072BA527" w14:textId="5F4596DE" w:rsidR="003F0A4F" w:rsidRDefault="003F0A4F" w:rsidP="003F0A4F">
      <w:pPr>
        <w:pStyle w:val="BodyText"/>
        <w:spacing w:before="154" w:line="259" w:lineRule="auto"/>
        <w:ind w:left="320" w:right="833"/>
        <w:rPr>
          <w:ins w:id="2093" w:author="Sushanth Shetty" w:date="2021-10-19T17:16:00Z"/>
        </w:rPr>
      </w:pPr>
      <w:ins w:id="2094" w:author="Sushanth Shetty" w:date="2021-10-19T17:16:00Z">
        <w:r>
          <w:rPr>
            <w:rFonts w:ascii="Arial"/>
            <w:b/>
            <w:noProof/>
            <w:sz w:val="23"/>
          </w:rPr>
          <w:drawing>
            <wp:inline distT="0" distB="0" distL="0" distR="0" wp14:anchorId="25E451C7" wp14:editId="30B5CF57">
              <wp:extent cx="5943600" cy="2796407"/>
              <wp:effectExtent l="0" t="0" r="0" b="4445"/>
              <wp:docPr id="33" name="Picture 33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Diagram&#10;&#10;Description automatically generated"/>
                      <pic:cNvPicPr/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964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2DDB83C" w14:textId="77777777" w:rsidR="003F0A4F" w:rsidRPr="00D955F8" w:rsidRDefault="003F0A4F" w:rsidP="003F0A4F">
      <w:pPr>
        <w:pStyle w:val="BodyText"/>
        <w:spacing w:before="94" w:line="256" w:lineRule="auto"/>
        <w:ind w:left="320" w:right="907"/>
        <w:rPr>
          <w:ins w:id="2095" w:author="Sushanth Shetty" w:date="2021-10-19T17:16:00Z"/>
          <w:highlight w:val="yellow"/>
        </w:rPr>
      </w:pPr>
      <w:ins w:id="2096" w:author="Sushanth Shetty" w:date="2021-10-19T17:16:00Z">
        <w:r w:rsidRPr="00D955F8">
          <w:rPr>
            <w:highlight w:val="yellow"/>
          </w:rPr>
          <w:t>This diagram illustrates how files will be received and can be uploaded/downloaded by SAS</w:t>
        </w:r>
        <w:r w:rsidRPr="00D955F8">
          <w:rPr>
            <w:spacing w:val="-60"/>
            <w:highlight w:val="yellow"/>
          </w:rPr>
          <w:t xml:space="preserve"> </w:t>
        </w:r>
        <w:commentRangeStart w:id="2097"/>
        <w:r w:rsidRPr="00D955F8">
          <w:rPr>
            <w:highlight w:val="yellow"/>
          </w:rPr>
          <w:t>programmers</w:t>
        </w:r>
        <w:commentRangeEnd w:id="2097"/>
        <w:r>
          <w:rPr>
            <w:rStyle w:val="CommentReference"/>
          </w:rPr>
          <w:commentReference w:id="2097"/>
        </w:r>
        <w:r w:rsidRPr="00D955F8">
          <w:rPr>
            <w:highlight w:val="yellow"/>
          </w:rPr>
          <w:t>, data managers and other authorized users by logging into SAS EG through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their local</w:t>
        </w:r>
        <w:r w:rsidRPr="00D955F8">
          <w:rPr>
            <w:spacing w:val="-3"/>
            <w:highlight w:val="yellow"/>
          </w:rPr>
          <w:t xml:space="preserve"> </w:t>
        </w:r>
        <w:r w:rsidRPr="00D955F8">
          <w:rPr>
            <w:highlight w:val="yellow"/>
          </w:rPr>
          <w:t>machines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or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via</w:t>
        </w:r>
        <w:r w:rsidRPr="00D955F8">
          <w:rPr>
            <w:spacing w:val="-1"/>
            <w:highlight w:val="yellow"/>
          </w:rPr>
          <w:t xml:space="preserve"> </w:t>
        </w:r>
        <w:r w:rsidRPr="00D955F8">
          <w:rPr>
            <w:highlight w:val="yellow"/>
          </w:rPr>
          <w:t>the</w:t>
        </w:r>
        <w:r w:rsidRPr="00D955F8">
          <w:rPr>
            <w:spacing w:val="-2"/>
            <w:highlight w:val="yellow"/>
          </w:rPr>
          <w:t xml:space="preserve"> </w:t>
        </w:r>
        <w:r w:rsidRPr="00D955F8">
          <w:rPr>
            <w:highlight w:val="yellow"/>
          </w:rPr>
          <w:t>Amazon workspace account.</w:t>
        </w:r>
      </w:ins>
    </w:p>
    <w:p w14:paraId="6EF1C42A" w14:textId="77777777" w:rsidR="003F0A4F" w:rsidRDefault="003F0A4F" w:rsidP="003F0A4F">
      <w:pPr>
        <w:pStyle w:val="BodyText"/>
        <w:spacing w:before="165" w:line="259" w:lineRule="auto"/>
        <w:ind w:left="320" w:right="814"/>
        <w:rPr>
          <w:ins w:id="2098" w:author="Sushanth Shetty" w:date="2021-10-19T17:16:00Z"/>
        </w:rPr>
      </w:pPr>
      <w:ins w:id="2099" w:author="Sushanth Shetty" w:date="2021-10-19T17:16:00Z">
        <w:r w:rsidRPr="00D955F8">
          <w:rPr>
            <w:highlight w:val="yellow"/>
          </w:rPr>
          <w:t>Files are received by Data Managers / SAS Programmers via emails or any other source to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their local machine. The authorized users can connect to SAS server via SAS EG on their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local systems or via the Amazon Workspaces. They can upload the files to the SAS server in</w:t>
        </w:r>
        <w:r w:rsidRPr="00D955F8">
          <w:rPr>
            <w:spacing w:val="-59"/>
            <w:highlight w:val="yellow"/>
          </w:rPr>
          <w:t xml:space="preserve"> </w:t>
        </w:r>
        <w:r w:rsidRPr="00D955F8">
          <w:rPr>
            <w:highlight w:val="yellow"/>
          </w:rPr>
          <w:t>the secured Active Directory structure which has been created. Similarly, if any authorized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users want to download the files, they can do so from the SAS directory (from the server)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onto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their</w:t>
        </w:r>
        <w:r w:rsidRPr="00D955F8">
          <w:rPr>
            <w:spacing w:val="5"/>
            <w:highlight w:val="yellow"/>
          </w:rPr>
          <w:t xml:space="preserve"> </w:t>
        </w:r>
        <w:r w:rsidRPr="00D955F8">
          <w:rPr>
            <w:highlight w:val="yellow"/>
          </w:rPr>
          <w:t>local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machines</w:t>
        </w:r>
        <w:r w:rsidRPr="00D955F8">
          <w:rPr>
            <w:spacing w:val="2"/>
            <w:highlight w:val="yellow"/>
          </w:rPr>
          <w:t xml:space="preserve"> </w:t>
        </w:r>
        <w:r w:rsidRPr="00D955F8">
          <w:rPr>
            <w:highlight w:val="yellow"/>
          </w:rPr>
          <w:t>via</w:t>
        </w:r>
        <w:r w:rsidRPr="00D955F8">
          <w:rPr>
            <w:spacing w:val="4"/>
            <w:highlight w:val="yellow"/>
          </w:rPr>
          <w:t xml:space="preserve"> </w:t>
        </w:r>
        <w:r w:rsidRPr="00D955F8">
          <w:rPr>
            <w:highlight w:val="yellow"/>
          </w:rPr>
          <w:t>Amazon</w:t>
        </w:r>
        <w:r w:rsidRPr="00D955F8">
          <w:rPr>
            <w:spacing w:val="-1"/>
            <w:highlight w:val="yellow"/>
          </w:rPr>
          <w:t xml:space="preserve"> </w:t>
        </w:r>
        <w:r w:rsidRPr="00D955F8">
          <w:rPr>
            <w:highlight w:val="yellow"/>
          </w:rPr>
          <w:t>Workspace</w:t>
        </w:r>
        <w:r w:rsidRPr="00D955F8">
          <w:rPr>
            <w:spacing w:val="2"/>
            <w:highlight w:val="yellow"/>
          </w:rPr>
          <w:t xml:space="preserve"> </w:t>
        </w:r>
        <w:r w:rsidRPr="00D955F8">
          <w:rPr>
            <w:highlight w:val="yellow"/>
          </w:rPr>
          <w:t>or</w:t>
        </w:r>
        <w:r w:rsidRPr="00D955F8">
          <w:rPr>
            <w:spacing w:val="5"/>
            <w:highlight w:val="yellow"/>
          </w:rPr>
          <w:t xml:space="preserve"> </w:t>
        </w:r>
        <w:r w:rsidRPr="00D955F8">
          <w:rPr>
            <w:highlight w:val="yellow"/>
          </w:rPr>
          <w:t>via</w:t>
        </w:r>
        <w:r w:rsidRPr="00D955F8">
          <w:rPr>
            <w:spacing w:val="4"/>
            <w:highlight w:val="yellow"/>
          </w:rPr>
          <w:t xml:space="preserve"> </w:t>
        </w:r>
        <w:r w:rsidRPr="00D955F8">
          <w:rPr>
            <w:highlight w:val="yellow"/>
          </w:rPr>
          <w:t>SAS</w:t>
        </w:r>
        <w:r w:rsidRPr="00D955F8">
          <w:rPr>
            <w:spacing w:val="4"/>
            <w:highlight w:val="yellow"/>
          </w:rPr>
          <w:t xml:space="preserve"> </w:t>
        </w:r>
        <w:r w:rsidRPr="00D955F8">
          <w:rPr>
            <w:highlight w:val="yellow"/>
          </w:rPr>
          <w:t>EG.</w:t>
        </w:r>
        <w:r w:rsidRPr="00D955F8">
          <w:rPr>
            <w:spacing w:val="3"/>
            <w:highlight w:val="yellow"/>
          </w:rPr>
          <w:t xml:space="preserve"> </w:t>
        </w:r>
        <w:r w:rsidRPr="00D955F8">
          <w:rPr>
            <w:highlight w:val="yellow"/>
          </w:rPr>
          <w:t>The</w:t>
        </w:r>
        <w:r w:rsidRPr="00D955F8">
          <w:rPr>
            <w:spacing w:val="2"/>
            <w:highlight w:val="yellow"/>
          </w:rPr>
          <w:t xml:space="preserve"> </w:t>
        </w:r>
        <w:r w:rsidRPr="00D955F8">
          <w:rPr>
            <w:highlight w:val="yellow"/>
          </w:rPr>
          <w:t>SAS</w:t>
        </w:r>
        <w:r w:rsidRPr="00D955F8">
          <w:rPr>
            <w:spacing w:val="4"/>
            <w:highlight w:val="yellow"/>
          </w:rPr>
          <w:t xml:space="preserve"> </w:t>
        </w:r>
        <w:r w:rsidRPr="00D955F8">
          <w:rPr>
            <w:highlight w:val="yellow"/>
          </w:rPr>
          <w:t>server</w:t>
        </w:r>
        <w:r w:rsidRPr="00D955F8">
          <w:rPr>
            <w:spacing w:val="5"/>
            <w:highlight w:val="yellow"/>
          </w:rPr>
          <w:t xml:space="preserve"> </w:t>
        </w:r>
        <w:r w:rsidRPr="00D955F8">
          <w:rPr>
            <w:highlight w:val="yellow"/>
          </w:rPr>
          <w:t>is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mapped as a drive onto the local system or the workspace for the users to access the</w:t>
        </w:r>
        <w:r w:rsidRPr="00D955F8">
          <w:rPr>
            <w:spacing w:val="1"/>
            <w:highlight w:val="yellow"/>
          </w:rPr>
          <w:t xml:space="preserve"> </w:t>
        </w:r>
        <w:r w:rsidRPr="00D955F8">
          <w:rPr>
            <w:highlight w:val="yellow"/>
          </w:rPr>
          <w:t>directory</w:t>
        </w:r>
        <w:r w:rsidRPr="00D955F8">
          <w:rPr>
            <w:spacing w:val="-3"/>
            <w:highlight w:val="yellow"/>
          </w:rPr>
          <w:t xml:space="preserve"> </w:t>
        </w:r>
        <w:commentRangeStart w:id="2100"/>
        <w:r w:rsidRPr="00D955F8">
          <w:rPr>
            <w:highlight w:val="yellow"/>
          </w:rPr>
          <w:t>structure</w:t>
        </w:r>
        <w:commentRangeEnd w:id="2100"/>
        <w:r>
          <w:rPr>
            <w:rStyle w:val="CommentReference"/>
          </w:rPr>
          <w:commentReference w:id="2100"/>
        </w:r>
        <w:r w:rsidRPr="00D955F8">
          <w:rPr>
            <w:highlight w:val="yellow"/>
          </w:rPr>
          <w:t>.</w:t>
        </w:r>
      </w:ins>
    </w:p>
    <w:p w14:paraId="0BB9AE53" w14:textId="107E7572" w:rsidR="003F0A4F" w:rsidRDefault="003F0A4F">
      <w:pPr>
        <w:rPr>
          <w:ins w:id="2101" w:author="Sushanth Shetty" w:date="2021-10-19T17:16:00Z"/>
        </w:rPr>
        <w:pPrChange w:id="2102" w:author="Sushanth Shetty" w:date="2021-10-19T17:16:00Z">
          <w:pPr>
            <w:pStyle w:val="BodyText"/>
            <w:spacing w:before="154" w:line="259" w:lineRule="auto"/>
            <w:ind w:left="320" w:right="833"/>
          </w:pPr>
        </w:pPrChange>
      </w:pPr>
    </w:p>
    <w:p w14:paraId="5E6C3E80" w14:textId="77777777" w:rsidR="003F0A4F" w:rsidRDefault="003F0A4F" w:rsidP="003F0A4F">
      <w:pPr>
        <w:pStyle w:val="BodyText"/>
        <w:spacing w:before="154" w:line="259" w:lineRule="auto"/>
        <w:ind w:left="320" w:right="833"/>
        <w:rPr>
          <w:ins w:id="2103" w:author="Sushanth Shetty" w:date="2021-10-19T17:15:00Z"/>
        </w:rPr>
      </w:pPr>
    </w:p>
    <w:p w14:paraId="3D96E43B" w14:textId="60BE7756" w:rsidR="003F0A4F" w:rsidRDefault="003F0A4F" w:rsidP="003F0A4F">
      <w:pPr>
        <w:pStyle w:val="BodyText"/>
        <w:spacing w:before="154" w:line="259" w:lineRule="auto"/>
        <w:ind w:left="320" w:right="833"/>
        <w:rPr>
          <w:ins w:id="2104" w:author="Sushanth Shetty" w:date="2021-10-19T17:15:00Z"/>
        </w:rPr>
      </w:pPr>
    </w:p>
    <w:p w14:paraId="05F4F829" w14:textId="21E0EF2C" w:rsidR="003F0A4F" w:rsidRDefault="003F0A4F">
      <w:pPr>
        <w:pStyle w:val="Heading1"/>
        <w:numPr>
          <w:ilvl w:val="0"/>
          <w:numId w:val="0"/>
        </w:numPr>
        <w:ind w:left="320"/>
        <w:rPr>
          <w:ins w:id="2105" w:author="Sushanth Shetty" w:date="2021-10-19T17:15:00Z"/>
        </w:rPr>
        <w:pPrChange w:id="2106" w:author="Sushanth Shetty" w:date="2021-10-19T17:23:00Z">
          <w:pPr>
            <w:pStyle w:val="BodyText"/>
            <w:spacing w:before="154" w:line="259" w:lineRule="auto"/>
            <w:ind w:left="320" w:right="833"/>
          </w:pPr>
        </w:pPrChange>
      </w:pPr>
    </w:p>
    <w:p w14:paraId="4D444041" w14:textId="4E61CC36" w:rsidR="003F0A4F" w:rsidRDefault="003F0A4F" w:rsidP="003F0A4F">
      <w:pPr>
        <w:pStyle w:val="BodyText"/>
        <w:spacing w:before="154" w:line="259" w:lineRule="auto"/>
        <w:ind w:left="320" w:right="833"/>
        <w:rPr>
          <w:ins w:id="2107" w:author="Sushanth Shetty" w:date="2021-10-19T17:15:00Z"/>
        </w:rPr>
      </w:pPr>
    </w:p>
    <w:p w14:paraId="18E42237" w14:textId="03014F5B" w:rsidR="003F0A4F" w:rsidRDefault="003F0A4F" w:rsidP="003F0A4F">
      <w:pPr>
        <w:pStyle w:val="BodyText"/>
        <w:spacing w:before="154" w:line="259" w:lineRule="auto"/>
        <w:ind w:left="320" w:right="833"/>
        <w:rPr>
          <w:ins w:id="2108" w:author="Sushanth Shetty" w:date="2021-10-19T17:15:00Z"/>
        </w:rPr>
      </w:pPr>
    </w:p>
    <w:p w14:paraId="644E1273" w14:textId="2226AF0E" w:rsidR="003F0A4F" w:rsidRDefault="003F0A4F" w:rsidP="003F0A4F">
      <w:pPr>
        <w:pStyle w:val="BodyText"/>
        <w:spacing w:before="154" w:line="259" w:lineRule="auto"/>
        <w:ind w:left="320" w:right="833"/>
        <w:rPr>
          <w:ins w:id="2109" w:author="Sushanth Shetty" w:date="2021-10-19T17:15:00Z"/>
        </w:rPr>
      </w:pPr>
    </w:p>
    <w:p w14:paraId="41167E6F" w14:textId="16FD33B4" w:rsidR="003F0A4F" w:rsidRDefault="003F0A4F" w:rsidP="003F0A4F">
      <w:pPr>
        <w:pStyle w:val="BodyText"/>
        <w:spacing w:before="154" w:line="259" w:lineRule="auto"/>
        <w:ind w:left="320" w:right="833"/>
        <w:rPr>
          <w:ins w:id="2110" w:author="Sushanth Shetty" w:date="2021-10-19T17:15:00Z"/>
        </w:rPr>
      </w:pPr>
    </w:p>
    <w:p w14:paraId="0AB54FE5" w14:textId="68C6ACF3" w:rsidR="003F0A4F" w:rsidRDefault="003F0A4F" w:rsidP="003F0A4F">
      <w:pPr>
        <w:pStyle w:val="BodyText"/>
        <w:spacing w:before="154" w:line="259" w:lineRule="auto"/>
        <w:ind w:left="320" w:right="833"/>
        <w:rPr>
          <w:ins w:id="2111" w:author="Sushanth Shetty" w:date="2021-10-19T17:15:00Z"/>
        </w:rPr>
      </w:pPr>
    </w:p>
    <w:p w14:paraId="28E5DF4A" w14:textId="15B3DAC6" w:rsidR="003F0A4F" w:rsidRDefault="003F0A4F" w:rsidP="003F0A4F">
      <w:pPr>
        <w:pStyle w:val="BodyText"/>
        <w:spacing w:before="154" w:line="259" w:lineRule="auto"/>
        <w:ind w:left="320" w:right="833"/>
        <w:rPr>
          <w:ins w:id="2112" w:author="Sushanth Shetty" w:date="2021-10-19T17:15:00Z"/>
        </w:rPr>
      </w:pPr>
    </w:p>
    <w:p w14:paraId="6D07949D" w14:textId="30E79E2F" w:rsidR="003F0A4F" w:rsidRDefault="003F0A4F">
      <w:pPr>
        <w:pStyle w:val="Heading2"/>
        <w:numPr>
          <w:ilvl w:val="0"/>
          <w:numId w:val="16"/>
        </w:numPr>
        <w:tabs>
          <w:tab w:val="left" w:pos="681"/>
        </w:tabs>
        <w:spacing w:before="1"/>
        <w:rPr>
          <w:ins w:id="2113" w:author="Sushanth Shetty" w:date="2021-10-19T17:17:00Z"/>
        </w:rPr>
        <w:pPrChange w:id="2114" w:author="Sushanth Shetty" w:date="2021-10-19T17:23:00Z">
          <w:pPr>
            <w:pStyle w:val="Heading2"/>
            <w:numPr>
              <w:ilvl w:val="0"/>
              <w:numId w:val="13"/>
            </w:numPr>
            <w:tabs>
              <w:tab w:val="left" w:pos="681"/>
            </w:tabs>
            <w:spacing w:before="1"/>
            <w:ind w:left="680" w:hanging="360"/>
          </w:pPr>
        </w:pPrChange>
      </w:pPr>
      <w:bookmarkStart w:id="2115" w:name="_Toc85558757"/>
      <w:ins w:id="2116" w:author="Sushanth Shetty" w:date="2021-10-19T17:17:00Z">
        <w:r>
          <w:rPr>
            <w:color w:val="2E5395"/>
          </w:rPr>
          <w:lastRenderedPageBreak/>
          <w:t>SAS</w:t>
        </w:r>
        <w:r>
          <w:rPr>
            <w:color w:val="2E5395"/>
            <w:spacing w:val="-7"/>
          </w:rPr>
          <w:t xml:space="preserve"> </w:t>
        </w:r>
        <w:r>
          <w:rPr>
            <w:color w:val="2E5395"/>
          </w:rPr>
          <w:t>DIRECTORY</w:t>
        </w:r>
        <w:r>
          <w:rPr>
            <w:color w:val="2E5395"/>
            <w:spacing w:val="-6"/>
          </w:rPr>
          <w:t xml:space="preserve"> </w:t>
        </w:r>
        <w:r>
          <w:rPr>
            <w:color w:val="2E5395"/>
          </w:rPr>
          <w:t>STRUCTURE</w:t>
        </w:r>
        <w:r>
          <w:rPr>
            <w:color w:val="2E5395"/>
            <w:spacing w:val="-6"/>
          </w:rPr>
          <w:t xml:space="preserve"> </w:t>
        </w:r>
        <w:r>
          <w:rPr>
            <w:color w:val="2E5395"/>
          </w:rPr>
          <w:t>DIAGRAM:</w:t>
        </w:r>
        <w:bookmarkEnd w:id="2115"/>
      </w:ins>
    </w:p>
    <w:p w14:paraId="56DD4338" w14:textId="77777777" w:rsidR="003F0A4F" w:rsidRDefault="003F0A4F" w:rsidP="003F0A4F">
      <w:pPr>
        <w:pStyle w:val="BodyText"/>
        <w:rPr>
          <w:ins w:id="2117" w:author="Sushanth Shetty" w:date="2021-10-19T17:17:00Z"/>
          <w:rFonts w:ascii="Arial"/>
          <w:b/>
          <w:sz w:val="24"/>
        </w:rPr>
      </w:pPr>
    </w:p>
    <w:p w14:paraId="0168A2AD" w14:textId="07C3CBE4" w:rsidR="003F0A4F" w:rsidRDefault="003F0A4F" w:rsidP="003F0A4F">
      <w:pPr>
        <w:pStyle w:val="BodyText"/>
        <w:spacing w:before="195" w:line="259" w:lineRule="auto"/>
        <w:ind w:left="320" w:right="979"/>
        <w:rPr>
          <w:ins w:id="2118" w:author="Sushanth Shetty" w:date="2021-10-19T17:17:00Z"/>
        </w:rPr>
      </w:pPr>
      <w:ins w:id="2119" w:author="Sushanth Shetty" w:date="2021-10-19T17:17:00Z">
        <w:r>
          <w:t>Primarily SAS home directory will have program folder i.e., BerenA01 which contains</w:t>
        </w:r>
        <w:r>
          <w:rPr>
            <w:spacing w:val="1"/>
          </w:rPr>
          <w:t xml:space="preserve"> </w:t>
        </w:r>
        <w:r>
          <w:t>subfolder for single study and pooled study. Subsequently the Single and Pooled folder will</w:t>
        </w:r>
        <w:r>
          <w:rPr>
            <w:spacing w:val="-59"/>
          </w:rPr>
          <w:t xml:space="preserve"> </w:t>
        </w:r>
        <w:r>
          <w:t>also contain subfolders as described in the figure below. In addition to this the Utility folder</w:t>
        </w:r>
        <w:r>
          <w:rPr>
            <w:spacing w:val="1"/>
          </w:rPr>
          <w:t xml:space="preserve"> </w:t>
        </w:r>
        <w:r>
          <w:t>will</w:t>
        </w:r>
        <w:r>
          <w:rPr>
            <w:spacing w:val="-1"/>
          </w:rPr>
          <w:t xml:space="preserve"> </w:t>
        </w:r>
        <w:r>
          <w:t>contain information</w:t>
        </w:r>
        <w:r>
          <w:rPr>
            <w:spacing w:val="-3"/>
          </w:rPr>
          <w:t xml:space="preserve"> </w:t>
        </w:r>
        <w:r>
          <w:t>for</w:t>
        </w:r>
        <w:r>
          <w:rPr>
            <w:spacing w:val="1"/>
          </w:rPr>
          <w:t xml:space="preserve"> </w:t>
        </w:r>
        <w:r>
          <w:t>SAS</w:t>
        </w:r>
        <w:r>
          <w:rPr>
            <w:spacing w:val="-1"/>
          </w:rPr>
          <w:t xml:space="preserve"> </w:t>
        </w:r>
        <w:r>
          <w:t>programs,</w:t>
        </w:r>
        <w:r>
          <w:rPr>
            <w:spacing w:val="-3"/>
          </w:rPr>
          <w:t xml:space="preserve"> </w:t>
        </w:r>
        <w:r>
          <w:t>macros,</w:t>
        </w:r>
        <w:r>
          <w:rPr>
            <w:spacing w:val="-2"/>
          </w:rPr>
          <w:t xml:space="preserve"> </w:t>
        </w:r>
        <w:r>
          <w:t>templates</w:t>
        </w:r>
        <w:r>
          <w:rPr>
            <w:spacing w:val="-2"/>
          </w:rPr>
          <w:t xml:space="preserve"> </w:t>
        </w:r>
        <w:r>
          <w:t>for</w:t>
        </w:r>
        <w:r>
          <w:rPr>
            <w:spacing w:val="-1"/>
          </w:rPr>
          <w:t xml:space="preserve"> </w:t>
        </w:r>
        <w:r>
          <w:t>test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t>prod.</w:t>
        </w:r>
      </w:ins>
    </w:p>
    <w:p w14:paraId="2FDC9CF2" w14:textId="7D71A924" w:rsidR="003F0A4F" w:rsidRPr="003F0A4F" w:rsidRDefault="003F0A4F">
      <w:pPr>
        <w:pStyle w:val="BodyText"/>
        <w:spacing w:before="8"/>
        <w:rPr>
          <w:ins w:id="2120" w:author="Sushanth Shetty" w:date="2021-10-19T17:15:00Z"/>
          <w:sz w:val="11"/>
          <w:rPrChange w:id="2121" w:author="Sushanth Shetty" w:date="2021-10-19T17:17:00Z">
            <w:rPr>
              <w:ins w:id="2122" w:author="Sushanth Shetty" w:date="2021-10-19T17:15:00Z"/>
            </w:rPr>
          </w:rPrChange>
        </w:rPr>
        <w:pPrChange w:id="2123" w:author="Sushanth Shetty" w:date="2021-10-19T17:17:00Z">
          <w:pPr>
            <w:pStyle w:val="BodyText"/>
            <w:spacing w:before="154" w:line="259" w:lineRule="auto"/>
            <w:ind w:left="320" w:right="833"/>
          </w:pPr>
        </w:pPrChange>
      </w:pPr>
      <w:ins w:id="2124" w:author="Sushanth Shetty" w:date="2021-10-19T17:17:00Z">
        <w:r w:rsidRPr="008A7D55">
          <w:rPr>
            <w:noProof/>
            <w:sz w:val="11"/>
          </w:rPr>
          <w:drawing>
            <wp:anchor distT="0" distB="0" distL="114300" distR="114300" simplePos="0" relativeHeight="251674624" behindDoc="1" locked="0" layoutInCell="1" allowOverlap="1" wp14:anchorId="69A8D618" wp14:editId="38856943">
              <wp:simplePos x="0" y="0"/>
              <wp:positionH relativeFrom="column">
                <wp:posOffset>-314960</wp:posOffset>
              </wp:positionH>
              <wp:positionV relativeFrom="page">
                <wp:posOffset>2964180</wp:posOffset>
              </wp:positionV>
              <wp:extent cx="6713220" cy="3413760"/>
              <wp:effectExtent l="0" t="0" r="11430" b="0"/>
              <wp:wrapTight wrapText="bothSides">
                <wp:wrapPolygon edited="0">
                  <wp:start x="9991" y="3254"/>
                  <wp:lineTo x="5700" y="4339"/>
                  <wp:lineTo x="4229" y="4942"/>
                  <wp:lineTo x="4229" y="5424"/>
                  <wp:lineTo x="2452" y="6388"/>
                  <wp:lineTo x="2329" y="6509"/>
                  <wp:lineTo x="2329" y="7353"/>
                  <wp:lineTo x="797" y="7714"/>
                  <wp:lineTo x="429" y="8076"/>
                  <wp:lineTo x="429" y="9281"/>
                  <wp:lineTo x="0" y="9402"/>
                  <wp:lineTo x="0" y="10728"/>
                  <wp:lineTo x="1287" y="11210"/>
                  <wp:lineTo x="1287" y="13621"/>
                  <wp:lineTo x="4474" y="15067"/>
                  <wp:lineTo x="13362" y="16996"/>
                  <wp:lineTo x="13546" y="18442"/>
                  <wp:lineTo x="17530" y="18442"/>
                  <wp:lineTo x="17653" y="17237"/>
                  <wp:lineTo x="17346" y="16996"/>
                  <wp:lineTo x="17285" y="16996"/>
                  <wp:lineTo x="17591" y="16513"/>
                  <wp:lineTo x="17530" y="15067"/>
                  <wp:lineTo x="18143" y="15067"/>
                  <wp:lineTo x="20104" y="13621"/>
                  <wp:lineTo x="20104" y="13138"/>
                  <wp:lineTo x="21575" y="12174"/>
                  <wp:lineTo x="21575" y="9402"/>
                  <wp:lineTo x="21269" y="9281"/>
                  <wp:lineTo x="21514" y="8799"/>
                  <wp:lineTo x="21514" y="6509"/>
                  <wp:lineTo x="20350" y="6027"/>
                  <wp:lineTo x="17040" y="5424"/>
                  <wp:lineTo x="17162" y="4821"/>
                  <wp:lineTo x="11339" y="3254"/>
                  <wp:lineTo x="9991" y="3254"/>
                </wp:wrapPolygon>
              </wp:wrapTight>
              <wp:docPr id="5" name="Diagram 5">
                <a:extLst xmlns:a="http://schemas.openxmlformats.org/drawingml/2006/main">
                  <a:ext uri="{FF2B5EF4-FFF2-40B4-BE49-F238E27FC236}">
                    <a16:creationId xmlns:a16="http://schemas.microsoft.com/office/drawing/2014/main" id="{09EC2E29-091E-4A4D-B699-617728569FDB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24" r:lo="rId25" r:qs="rId26" r:cs="rId27"/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288082BB" w14:textId="32E6423F" w:rsidR="003F0A4F" w:rsidRDefault="003F0A4F" w:rsidP="003F0A4F">
      <w:pPr>
        <w:pStyle w:val="BodyText"/>
        <w:spacing w:before="154" w:line="259" w:lineRule="auto"/>
        <w:ind w:left="320" w:right="833"/>
        <w:rPr>
          <w:ins w:id="2125" w:author="Sushanth Shetty" w:date="2021-10-19T17:15:00Z"/>
        </w:rPr>
      </w:pPr>
    </w:p>
    <w:p w14:paraId="30578825" w14:textId="66761E64" w:rsidR="003F0A4F" w:rsidRDefault="003F0A4F" w:rsidP="003F0A4F">
      <w:pPr>
        <w:pStyle w:val="BodyText"/>
        <w:spacing w:before="154" w:line="259" w:lineRule="auto"/>
        <w:ind w:left="320" w:right="833"/>
        <w:rPr>
          <w:ins w:id="2126" w:author="Sushanth Shetty" w:date="2021-10-19T17:15:00Z"/>
        </w:rPr>
      </w:pPr>
    </w:p>
    <w:p w14:paraId="34CCB886" w14:textId="78759918" w:rsidR="003F0A4F" w:rsidRDefault="003F0A4F" w:rsidP="003F0A4F">
      <w:pPr>
        <w:pStyle w:val="BodyText"/>
        <w:spacing w:before="154" w:line="259" w:lineRule="auto"/>
        <w:ind w:left="320" w:right="833"/>
        <w:rPr>
          <w:ins w:id="2127" w:author="Sushanth Shetty" w:date="2021-10-19T17:15:00Z"/>
        </w:rPr>
      </w:pPr>
    </w:p>
    <w:p w14:paraId="37E9060B" w14:textId="4EA4A42F" w:rsidR="003F0A4F" w:rsidRDefault="003F0A4F" w:rsidP="003F0A4F">
      <w:pPr>
        <w:pStyle w:val="BodyText"/>
        <w:spacing w:before="154" w:line="259" w:lineRule="auto"/>
        <w:ind w:left="320" w:right="833"/>
        <w:rPr>
          <w:ins w:id="2128" w:author="Sushanth Shetty" w:date="2021-10-19T17:15:00Z"/>
        </w:rPr>
      </w:pPr>
    </w:p>
    <w:p w14:paraId="7F80BE7B" w14:textId="091869A7" w:rsidR="003F0A4F" w:rsidRDefault="003F0A4F" w:rsidP="003F0A4F">
      <w:pPr>
        <w:pStyle w:val="BodyText"/>
        <w:spacing w:before="154" w:line="259" w:lineRule="auto"/>
        <w:ind w:left="320" w:right="833"/>
        <w:rPr>
          <w:ins w:id="2129" w:author="Sushanth Shetty" w:date="2021-10-19T17:15:00Z"/>
        </w:rPr>
      </w:pPr>
    </w:p>
    <w:p w14:paraId="0899D927" w14:textId="409E7122" w:rsidR="003F0A4F" w:rsidRDefault="003F0A4F" w:rsidP="003F0A4F">
      <w:pPr>
        <w:pStyle w:val="BodyText"/>
        <w:spacing w:before="154" w:line="259" w:lineRule="auto"/>
        <w:ind w:left="320" w:right="833"/>
        <w:rPr>
          <w:ins w:id="2130" w:author="Sushanth Shetty" w:date="2021-10-19T17:15:00Z"/>
        </w:rPr>
      </w:pPr>
    </w:p>
    <w:p w14:paraId="6FFCFAAB" w14:textId="57296F1A" w:rsidR="003F0A4F" w:rsidRDefault="003F0A4F" w:rsidP="003F0A4F">
      <w:pPr>
        <w:pStyle w:val="BodyText"/>
        <w:spacing w:before="154" w:line="259" w:lineRule="auto"/>
        <w:ind w:left="320" w:right="833"/>
        <w:rPr>
          <w:ins w:id="2131" w:author="Sushanth Shetty" w:date="2021-10-19T17:15:00Z"/>
        </w:rPr>
      </w:pPr>
    </w:p>
    <w:p w14:paraId="6B981162" w14:textId="43DFCDBE" w:rsidR="003F0A4F" w:rsidRDefault="003F0A4F" w:rsidP="003F0A4F">
      <w:pPr>
        <w:pStyle w:val="BodyText"/>
        <w:spacing w:before="154" w:line="259" w:lineRule="auto"/>
        <w:ind w:left="320" w:right="833"/>
        <w:rPr>
          <w:ins w:id="2132" w:author="Sushanth Shetty" w:date="2021-10-19T17:15:00Z"/>
        </w:rPr>
      </w:pPr>
    </w:p>
    <w:p w14:paraId="7BE4D6A6" w14:textId="1117DD0D" w:rsidR="003F0A4F" w:rsidRDefault="003F0A4F" w:rsidP="003F0A4F">
      <w:pPr>
        <w:pStyle w:val="BodyText"/>
        <w:spacing w:before="154" w:line="259" w:lineRule="auto"/>
        <w:ind w:left="320" w:right="833"/>
        <w:rPr>
          <w:ins w:id="2133" w:author="Sushanth Shetty" w:date="2021-10-19T17:15:00Z"/>
        </w:rPr>
      </w:pPr>
    </w:p>
    <w:p w14:paraId="6C660482" w14:textId="77777777" w:rsidR="003F0A4F" w:rsidRDefault="003F0A4F" w:rsidP="003F0A4F">
      <w:pPr>
        <w:pStyle w:val="BodyText"/>
        <w:spacing w:before="6"/>
        <w:rPr>
          <w:ins w:id="2134" w:author="Sushanth Shetty" w:date="2021-10-19T17:18:00Z"/>
          <w:sz w:val="16"/>
        </w:rPr>
      </w:pPr>
    </w:p>
    <w:p w14:paraId="20C7EC6F" w14:textId="00BDD2EC" w:rsidR="003F0A4F" w:rsidRPr="007743FC" w:rsidRDefault="003F0A4F">
      <w:pPr>
        <w:pStyle w:val="Heading2"/>
        <w:numPr>
          <w:ilvl w:val="0"/>
          <w:numId w:val="16"/>
        </w:numPr>
        <w:tabs>
          <w:tab w:val="left" w:pos="681"/>
        </w:tabs>
        <w:rPr>
          <w:ins w:id="2135" w:author="Sushanth Shetty" w:date="2021-10-19T17:18:00Z"/>
        </w:rPr>
        <w:pPrChange w:id="2136" w:author="Sushanth Shetty" w:date="2021-10-19T17:23:00Z">
          <w:pPr>
            <w:pStyle w:val="Heading2"/>
            <w:numPr>
              <w:ilvl w:val="0"/>
              <w:numId w:val="14"/>
            </w:numPr>
            <w:tabs>
              <w:tab w:val="left" w:pos="681"/>
            </w:tabs>
            <w:ind w:left="680" w:hanging="360"/>
          </w:pPr>
        </w:pPrChange>
      </w:pPr>
      <w:bookmarkStart w:id="2137" w:name="9._REFERENCES"/>
      <w:bookmarkStart w:id="2138" w:name="_TOC_250000"/>
      <w:bookmarkStart w:id="2139" w:name="_Toc85558758"/>
      <w:bookmarkEnd w:id="2137"/>
      <w:ins w:id="2140" w:author="Sushanth Shetty" w:date="2021-10-19T17:18:00Z">
        <w:r>
          <w:rPr>
            <w:color w:val="2E5395"/>
          </w:rPr>
          <w:t>R</w:t>
        </w:r>
        <w:bookmarkEnd w:id="2138"/>
        <w:r>
          <w:rPr>
            <w:color w:val="2E5395"/>
          </w:rPr>
          <w:t>EFERENCES</w:t>
        </w:r>
        <w:bookmarkEnd w:id="2139"/>
      </w:ins>
    </w:p>
    <w:p w14:paraId="30C625E2" w14:textId="77777777" w:rsidR="003F0A4F" w:rsidRDefault="003F0A4F">
      <w:pPr>
        <w:pStyle w:val="ListParagraph"/>
        <w:widowControl w:val="0"/>
        <w:numPr>
          <w:ilvl w:val="1"/>
          <w:numId w:val="16"/>
        </w:numPr>
        <w:tabs>
          <w:tab w:val="left" w:pos="1040"/>
          <w:tab w:val="left" w:pos="1041"/>
        </w:tabs>
        <w:autoSpaceDE w:val="0"/>
        <w:autoSpaceDN w:val="0"/>
        <w:spacing w:before="198" w:after="0" w:line="240" w:lineRule="auto"/>
        <w:ind w:left="1040" w:hanging="361"/>
        <w:contextualSpacing w:val="0"/>
        <w:rPr>
          <w:ins w:id="2141" w:author="Sushanth Shetty" w:date="2021-10-19T17:18:00Z"/>
          <w:rFonts w:ascii="Arial MT" w:hAnsi="Arial MT"/>
        </w:rPr>
        <w:pPrChange w:id="2142" w:author="Sushanth Shetty" w:date="2021-10-19T17:23:00Z">
          <w:pPr>
            <w:pStyle w:val="ListParagraph"/>
            <w:widowControl w:val="0"/>
            <w:numPr>
              <w:ilvl w:val="1"/>
              <w:numId w:val="14"/>
            </w:numPr>
            <w:tabs>
              <w:tab w:val="left" w:pos="1040"/>
              <w:tab w:val="left" w:pos="1041"/>
            </w:tabs>
            <w:autoSpaceDE w:val="0"/>
            <w:autoSpaceDN w:val="0"/>
            <w:spacing w:before="198" w:after="0" w:line="240" w:lineRule="auto"/>
            <w:ind w:left="1040" w:hanging="361"/>
            <w:contextualSpacing w:val="0"/>
          </w:pPr>
        </w:pPrChange>
      </w:pPr>
      <w:ins w:id="2143" w:author="Sushanth Shetty" w:date="2021-10-19T17:18:00Z">
        <w:r>
          <w:rPr>
            <w:rFonts w:ascii="Arial MT" w:hAnsi="Arial MT"/>
          </w:rPr>
          <w:t>SOP</w:t>
        </w:r>
        <w:r>
          <w:rPr>
            <w:rFonts w:ascii="Arial MT" w:hAnsi="Arial MT"/>
            <w:spacing w:val="-4"/>
          </w:rPr>
          <w:t xml:space="preserve"> </w:t>
        </w:r>
        <w:r>
          <w:rPr>
            <w:rFonts w:ascii="Arial MT" w:hAnsi="Arial MT"/>
          </w:rPr>
          <w:t>IT101</w:t>
        </w:r>
        <w:r>
          <w:rPr>
            <w:rFonts w:ascii="Arial MT" w:hAnsi="Arial MT"/>
            <w:spacing w:val="-3"/>
          </w:rPr>
          <w:t xml:space="preserve"> </w:t>
        </w:r>
        <w:r>
          <w:rPr>
            <w:rFonts w:ascii="Arial MT" w:hAnsi="Arial MT"/>
          </w:rPr>
          <w:t>Computer</w:t>
        </w:r>
        <w:r>
          <w:rPr>
            <w:rFonts w:ascii="Arial MT" w:hAnsi="Arial MT"/>
            <w:spacing w:val="-2"/>
          </w:rPr>
          <w:t xml:space="preserve"> </w:t>
        </w:r>
        <w:r>
          <w:rPr>
            <w:rFonts w:ascii="Arial MT" w:hAnsi="Arial MT"/>
          </w:rPr>
          <w:t>System</w:t>
        </w:r>
        <w:r>
          <w:rPr>
            <w:rFonts w:ascii="Arial MT" w:hAnsi="Arial MT"/>
            <w:spacing w:val="-4"/>
          </w:rPr>
          <w:t xml:space="preserve"> </w:t>
        </w:r>
        <w:r>
          <w:rPr>
            <w:rFonts w:ascii="Arial MT" w:hAnsi="Arial MT"/>
          </w:rPr>
          <w:t>Risk Assessment</w:t>
        </w:r>
        <w:r>
          <w:rPr>
            <w:rFonts w:ascii="Arial MT" w:hAnsi="Arial MT"/>
            <w:spacing w:val="-4"/>
          </w:rPr>
          <w:t xml:space="preserve"> </w:t>
        </w:r>
        <w:r>
          <w:rPr>
            <w:rFonts w:ascii="Arial MT" w:hAnsi="Arial MT"/>
          </w:rPr>
          <w:t>(CSRA)</w:t>
        </w:r>
      </w:ins>
    </w:p>
    <w:p w14:paraId="3CA8147C" w14:textId="77777777" w:rsidR="003F0A4F" w:rsidRDefault="003F0A4F">
      <w:pPr>
        <w:pStyle w:val="ListParagraph"/>
        <w:widowControl w:val="0"/>
        <w:numPr>
          <w:ilvl w:val="1"/>
          <w:numId w:val="16"/>
        </w:numPr>
        <w:tabs>
          <w:tab w:val="left" w:pos="1040"/>
          <w:tab w:val="left" w:pos="1041"/>
        </w:tabs>
        <w:autoSpaceDE w:val="0"/>
        <w:autoSpaceDN w:val="0"/>
        <w:spacing w:before="18" w:after="0" w:line="240" w:lineRule="auto"/>
        <w:ind w:left="1040" w:hanging="361"/>
        <w:contextualSpacing w:val="0"/>
        <w:rPr>
          <w:ins w:id="2144" w:author="Sushanth Shetty" w:date="2021-10-19T17:18:00Z"/>
          <w:rFonts w:ascii="Arial MT" w:hAnsi="Arial MT"/>
        </w:rPr>
        <w:pPrChange w:id="2145" w:author="Sushanth Shetty" w:date="2021-10-19T17:23:00Z">
          <w:pPr>
            <w:pStyle w:val="ListParagraph"/>
            <w:widowControl w:val="0"/>
            <w:numPr>
              <w:ilvl w:val="1"/>
              <w:numId w:val="14"/>
            </w:numPr>
            <w:tabs>
              <w:tab w:val="left" w:pos="1040"/>
              <w:tab w:val="left" w:pos="1041"/>
            </w:tabs>
            <w:autoSpaceDE w:val="0"/>
            <w:autoSpaceDN w:val="0"/>
            <w:spacing w:before="18" w:after="0" w:line="240" w:lineRule="auto"/>
            <w:ind w:left="1040" w:hanging="361"/>
            <w:contextualSpacing w:val="0"/>
          </w:pPr>
        </w:pPrChange>
      </w:pPr>
      <w:ins w:id="2146" w:author="Sushanth Shetty" w:date="2021-10-19T17:18:00Z">
        <w:r>
          <w:rPr>
            <w:rFonts w:ascii="Arial MT" w:hAnsi="Arial MT"/>
          </w:rPr>
          <w:t>CIR-002</w:t>
        </w:r>
        <w:r>
          <w:rPr>
            <w:rFonts w:ascii="Arial MT" w:hAnsi="Arial MT"/>
            <w:spacing w:val="-3"/>
          </w:rPr>
          <w:t xml:space="preserve"> </w:t>
        </w:r>
        <w:r>
          <w:rPr>
            <w:rFonts w:ascii="Arial MT" w:hAnsi="Arial MT"/>
          </w:rPr>
          <w:t>BCDM</w:t>
        </w:r>
        <w:r>
          <w:rPr>
            <w:rFonts w:ascii="Arial MT" w:hAnsi="Arial MT"/>
            <w:spacing w:val="-3"/>
          </w:rPr>
          <w:t xml:space="preserve"> </w:t>
        </w:r>
        <w:r>
          <w:rPr>
            <w:rFonts w:ascii="Arial MT" w:hAnsi="Arial MT"/>
          </w:rPr>
          <w:t>System</w:t>
        </w:r>
        <w:r>
          <w:rPr>
            <w:rFonts w:ascii="Arial MT" w:hAnsi="Arial MT"/>
            <w:spacing w:val="-2"/>
          </w:rPr>
          <w:t xml:space="preserve"> </w:t>
        </w:r>
        <w:r>
          <w:rPr>
            <w:rFonts w:ascii="Arial MT" w:hAnsi="Arial MT"/>
          </w:rPr>
          <w:t>Validation</w:t>
        </w:r>
        <w:r>
          <w:rPr>
            <w:rFonts w:ascii="Arial MT" w:hAnsi="Arial MT"/>
            <w:spacing w:val="-3"/>
          </w:rPr>
          <w:t xml:space="preserve"> </w:t>
        </w:r>
        <w:r>
          <w:rPr>
            <w:rFonts w:ascii="Arial MT" w:hAnsi="Arial MT"/>
          </w:rPr>
          <w:t>Plan</w:t>
        </w:r>
      </w:ins>
    </w:p>
    <w:p w14:paraId="656370CE" w14:textId="0873EA4B" w:rsidR="003F0A4F" w:rsidRPr="00872B58" w:rsidRDefault="003F0A4F">
      <w:pPr>
        <w:pStyle w:val="ListParagraph"/>
        <w:widowControl w:val="0"/>
        <w:numPr>
          <w:ilvl w:val="1"/>
          <w:numId w:val="16"/>
        </w:numPr>
        <w:tabs>
          <w:tab w:val="left" w:pos="1040"/>
          <w:tab w:val="left" w:pos="1041"/>
        </w:tabs>
        <w:autoSpaceDE w:val="0"/>
        <w:autoSpaceDN w:val="0"/>
        <w:spacing w:before="16" w:after="0" w:line="240" w:lineRule="auto"/>
        <w:ind w:left="1040" w:hanging="361"/>
        <w:contextualSpacing w:val="0"/>
        <w:rPr>
          <w:ins w:id="2147" w:author="Sushanth Shetty" w:date="2021-10-19T17:14:00Z"/>
          <w:rFonts w:ascii="Arial MT" w:hAnsi="Arial MT"/>
          <w:rPrChange w:id="2148" w:author="Sushanth Shetty" w:date="2021-10-19T18:08:00Z">
            <w:rPr>
              <w:ins w:id="2149" w:author="Sushanth Shetty" w:date="2021-10-19T17:14:00Z"/>
            </w:rPr>
          </w:rPrChange>
        </w:rPr>
        <w:pPrChange w:id="2150" w:author="Sushanth Shetty" w:date="2021-10-19T18:08:00Z">
          <w:pPr/>
        </w:pPrChange>
      </w:pPr>
      <w:ins w:id="2151" w:author="Sushanth Shetty" w:date="2021-10-19T17:18:00Z">
        <w:r>
          <w:rPr>
            <w:rFonts w:ascii="Arial MT" w:hAnsi="Arial MT"/>
          </w:rPr>
          <w:t>CIR-003</w:t>
        </w:r>
        <w:r>
          <w:rPr>
            <w:rFonts w:ascii="Arial MT" w:hAnsi="Arial MT"/>
            <w:spacing w:val="-4"/>
          </w:rPr>
          <w:t xml:space="preserve"> </w:t>
        </w:r>
        <w:r>
          <w:rPr>
            <w:rFonts w:ascii="Arial MT" w:hAnsi="Arial MT"/>
          </w:rPr>
          <w:t>BCDM</w:t>
        </w:r>
        <w:r>
          <w:rPr>
            <w:rFonts w:ascii="Arial MT" w:hAnsi="Arial MT"/>
            <w:spacing w:val="-3"/>
          </w:rPr>
          <w:t xml:space="preserve"> </w:t>
        </w:r>
        <w:r>
          <w:rPr>
            <w:rFonts w:ascii="Arial MT" w:hAnsi="Arial MT"/>
          </w:rPr>
          <w:t>System</w:t>
        </w:r>
        <w:r>
          <w:rPr>
            <w:rFonts w:ascii="Arial MT" w:hAnsi="Arial MT"/>
            <w:spacing w:val="-3"/>
          </w:rPr>
          <w:t xml:space="preserve"> </w:t>
        </w:r>
        <w:r>
          <w:rPr>
            <w:rFonts w:ascii="Arial MT" w:hAnsi="Arial MT"/>
          </w:rPr>
          <w:t>Requirements</w:t>
        </w:r>
        <w:r>
          <w:rPr>
            <w:rFonts w:ascii="Arial MT" w:hAnsi="Arial MT"/>
            <w:spacing w:val="-2"/>
          </w:rPr>
          <w:t xml:space="preserve"> </w:t>
        </w:r>
        <w:r>
          <w:rPr>
            <w:rFonts w:ascii="Arial MT" w:hAnsi="Arial MT"/>
          </w:rPr>
          <w:t>Specification</w:t>
        </w:r>
      </w:ins>
    </w:p>
    <w:p w14:paraId="40C16CC2" w14:textId="0AF80A6B" w:rsidR="00AD0FE7" w:rsidDel="003F0A4F" w:rsidRDefault="00305950">
      <w:pPr>
        <w:pStyle w:val="Heading1"/>
        <w:numPr>
          <w:ilvl w:val="0"/>
          <w:numId w:val="0"/>
        </w:numPr>
        <w:spacing w:after="0"/>
        <w:rPr>
          <w:del w:id="2152" w:author="Sushanth Shetty" w:date="2021-10-19T17:09:00Z"/>
        </w:rPr>
        <w:pPrChange w:id="2153" w:author="Sushanth Shetty" w:date="2021-10-19T17:09:00Z">
          <w:pPr>
            <w:pStyle w:val="Heading1"/>
            <w:spacing w:after="0"/>
            <w:ind w:left="345" w:hanging="360"/>
          </w:pPr>
        </w:pPrChange>
      </w:pPr>
      <w:bookmarkStart w:id="2154" w:name="_Toc76900321"/>
      <w:del w:id="2155" w:author="Sushanth Shetty" w:date="2021-10-19T17:09:00Z">
        <w:r w:rsidDel="003F0A4F">
          <w:delText>REFERENCES</w:delText>
        </w:r>
        <w:bookmarkEnd w:id="2154"/>
        <w:r w:rsidDel="003F0A4F">
          <w:delText xml:space="preserve"> </w:delText>
        </w:r>
      </w:del>
    </w:p>
    <w:p w14:paraId="22B22EFE" w14:textId="5CA9B2FB" w:rsidR="00B3492A" w:rsidRPr="00905449" w:rsidDel="003F0A4F" w:rsidRDefault="00BB769A">
      <w:pPr>
        <w:ind w:left="0" w:firstLine="0"/>
        <w:rPr>
          <w:del w:id="2156" w:author="Sushanth Shetty" w:date="2021-10-19T17:09:00Z"/>
        </w:rPr>
        <w:pPrChange w:id="2157" w:author="Sushanth Shetty" w:date="2021-10-19T17:09:00Z">
          <w:pPr>
            <w:numPr>
              <w:numId w:val="2"/>
            </w:numPr>
            <w:ind w:left="720" w:hanging="360"/>
          </w:pPr>
        </w:pPrChange>
      </w:pPr>
      <w:del w:id="2158" w:author="Sushanth Shetty" w:date="2021-10-19T17:09:00Z">
        <w:r w:rsidDel="003F0A4F">
          <w:delText xml:space="preserve">SOP IT101 </w:delText>
        </w:r>
        <w:r w:rsidR="005D187C" w:rsidRPr="00905449" w:rsidDel="003F0A4F">
          <w:delText>Computer System</w:delText>
        </w:r>
        <w:r w:rsidR="00B3492A" w:rsidRPr="00905449" w:rsidDel="003F0A4F">
          <w:delText xml:space="preserve"> Risk Assessment </w:delText>
        </w:r>
        <w:r w:rsidR="005D187C" w:rsidRPr="00905449" w:rsidDel="003F0A4F">
          <w:delText>(</w:delText>
        </w:r>
        <w:commentRangeStart w:id="2159"/>
        <w:r w:rsidR="005D187C" w:rsidRPr="00905449" w:rsidDel="003F0A4F">
          <w:delText>CSRA</w:delText>
        </w:r>
        <w:commentRangeEnd w:id="2159"/>
        <w:r w:rsidDel="003F0A4F">
          <w:rPr>
            <w:rStyle w:val="CommentReference"/>
          </w:rPr>
          <w:commentReference w:id="2159"/>
        </w:r>
        <w:r w:rsidDel="003F0A4F">
          <w:delText>)</w:delText>
        </w:r>
      </w:del>
    </w:p>
    <w:p w14:paraId="2AEAA8C0" w14:textId="5157B8FD" w:rsidR="00AD0FE7" w:rsidRPr="00905449" w:rsidRDefault="00B3492A">
      <w:pPr>
        <w:ind w:left="0" w:firstLine="0"/>
        <w:pPrChange w:id="2160" w:author="Sushanth Shetty" w:date="2021-10-19T17:09:00Z">
          <w:pPr>
            <w:numPr>
              <w:numId w:val="2"/>
            </w:numPr>
            <w:ind w:left="720" w:hanging="360"/>
          </w:pPr>
        </w:pPrChange>
      </w:pPr>
      <w:del w:id="2161" w:author="Sushanth Shetty" w:date="2021-10-19T17:09:00Z">
        <w:r w:rsidRPr="00905449" w:rsidDel="003F0A4F">
          <w:delText xml:space="preserve">CIR-002 </w:delText>
        </w:r>
        <w:r w:rsidR="00EB4438" w:rsidDel="003F0A4F">
          <w:delText xml:space="preserve">Beren Clinical Data Mart Validation plan (BCDM) </w:delText>
        </w:r>
      </w:del>
    </w:p>
    <w:sectPr w:rsidR="00AD0FE7" w:rsidRPr="00905449" w:rsidSect="00F849F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340" w:footer="68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ushanth Shetty" w:date="2021-10-01T18:32:00Z" w:initials="SS">
    <w:p w14:paraId="37FB8D33" w14:textId="3A22AF54" w:rsidR="009368E9" w:rsidRDefault="009368E9">
      <w:pPr>
        <w:pStyle w:val="CommentText"/>
      </w:pPr>
      <w:r>
        <w:rPr>
          <w:rStyle w:val="CommentReference"/>
        </w:rPr>
        <w:annotationRef/>
      </w:r>
      <w:r>
        <w:t>Change size of header image</w:t>
      </w:r>
    </w:p>
  </w:comment>
  <w:comment w:id="318" w:author="Sushanth Shetty" w:date="2021-10-18T15:11:00Z" w:initials="SS">
    <w:p w14:paraId="1752816A" w14:textId="77777777" w:rsidR="007D44A1" w:rsidRDefault="007D44A1" w:rsidP="007D44A1">
      <w:pPr>
        <w:pStyle w:val="CommentText"/>
      </w:pPr>
      <w:r>
        <w:rPr>
          <w:rStyle w:val="CommentReference"/>
        </w:rPr>
        <w:annotationRef/>
      </w:r>
      <w:r>
        <w:t>Aws infra – data bricks – DynamoDB—</w:t>
      </w:r>
    </w:p>
    <w:p w14:paraId="533B6B44" w14:textId="77777777" w:rsidR="007D44A1" w:rsidRDefault="007D44A1" w:rsidP="007D44A1">
      <w:pPr>
        <w:pStyle w:val="CommentText"/>
      </w:pPr>
      <w:r>
        <w:t>sftp</w:t>
      </w:r>
    </w:p>
    <w:p w14:paraId="298EF80B" w14:textId="77777777" w:rsidR="007D44A1" w:rsidRDefault="007D44A1" w:rsidP="007D44A1">
      <w:pPr>
        <w:pStyle w:val="CommentText"/>
      </w:pPr>
      <w:proofErr w:type="spellStart"/>
      <w:r>
        <w:t>netapp</w:t>
      </w:r>
      <w:proofErr w:type="spellEnd"/>
    </w:p>
    <w:p w14:paraId="6CCE822E" w14:textId="77777777" w:rsidR="007D44A1" w:rsidRDefault="007D44A1" w:rsidP="007D44A1">
      <w:pPr>
        <w:pStyle w:val="CommentText"/>
      </w:pPr>
      <w:r>
        <w:t>Data mart - redshift</w:t>
      </w:r>
    </w:p>
    <w:p w14:paraId="496503CA" w14:textId="77777777" w:rsidR="007D44A1" w:rsidRDefault="007D44A1" w:rsidP="007D44A1">
      <w:pPr>
        <w:pStyle w:val="CommentText"/>
      </w:pPr>
      <w:r>
        <w:t>Spotfire</w:t>
      </w:r>
    </w:p>
    <w:p w14:paraId="434F3792" w14:textId="77777777" w:rsidR="007D44A1" w:rsidRDefault="007D44A1" w:rsidP="007D44A1">
      <w:pPr>
        <w:pStyle w:val="CommentText"/>
      </w:pPr>
    </w:p>
  </w:comment>
  <w:comment w:id="345" w:author="Sushanth Shetty" w:date="2021-10-18T15:11:00Z" w:initials="SS">
    <w:p w14:paraId="5113B80D" w14:textId="77777777" w:rsidR="007D44A1" w:rsidRDefault="007D44A1" w:rsidP="007D44A1">
      <w:pPr>
        <w:pStyle w:val="CommentText"/>
      </w:pPr>
      <w:r>
        <w:rPr>
          <w:rStyle w:val="CommentReference"/>
        </w:rPr>
        <w:annotationRef/>
      </w:r>
    </w:p>
  </w:comment>
  <w:comment w:id="1195" w:author="Sushanth Shetty" w:date="2021-10-01T18:49:00Z" w:initials="SS">
    <w:p w14:paraId="23FA32BE" w14:textId="7597E486" w:rsidR="00243877" w:rsidRDefault="002438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Add </w:t>
      </w:r>
      <w:proofErr w:type="spellStart"/>
      <w:r>
        <w:rPr>
          <w:rStyle w:val="CommentReference"/>
        </w:rPr>
        <w:t>beren</w:t>
      </w:r>
      <w:proofErr w:type="spellEnd"/>
      <w:r>
        <w:rPr>
          <w:rStyle w:val="CommentReference"/>
        </w:rPr>
        <w:t xml:space="preserve"> architecture </w:t>
      </w:r>
      <w:proofErr w:type="spellStart"/>
      <w:r>
        <w:rPr>
          <w:rStyle w:val="CommentReference"/>
        </w:rPr>
        <w:t>diag</w:t>
      </w:r>
      <w:proofErr w:type="spellEnd"/>
    </w:p>
  </w:comment>
  <w:comment w:id="1225" w:author="Sushanth Shetty" w:date="2021-10-04T12:26:00Z" w:initials="SS">
    <w:p w14:paraId="6096AC20" w14:textId="0F56425C" w:rsidR="00710286" w:rsidRDefault="00710286">
      <w:pPr>
        <w:pStyle w:val="CommentText"/>
      </w:pPr>
      <w:r>
        <w:rPr>
          <w:rStyle w:val="CommentReference"/>
        </w:rPr>
        <w:annotationRef/>
      </w:r>
    </w:p>
  </w:comment>
  <w:comment w:id="1278" w:author="Sushanth Shetty" w:date="2021-10-01T18:53:00Z" w:initials="SS">
    <w:p w14:paraId="7ADE9483" w14:textId="77777777" w:rsidR="00DF40F4" w:rsidRDefault="00DF40F4">
      <w:pPr>
        <w:pStyle w:val="CommentText"/>
      </w:pPr>
      <w:r>
        <w:rPr>
          <w:rStyle w:val="CommentReference"/>
        </w:rPr>
        <w:annotationRef/>
      </w:r>
      <w:r>
        <w:t>Sftp server setup</w:t>
      </w:r>
    </w:p>
    <w:p w14:paraId="4BC74F99" w14:textId="5CFA8CF5" w:rsidR="00DF40F4" w:rsidRDefault="00DF40F4">
      <w:pPr>
        <w:pStyle w:val="CommentText"/>
      </w:pPr>
      <w:proofErr w:type="spellStart"/>
      <w:r>
        <w:t>Netapp</w:t>
      </w:r>
      <w:proofErr w:type="spellEnd"/>
      <w:r>
        <w:t xml:space="preserve"> setup</w:t>
      </w:r>
    </w:p>
    <w:p w14:paraId="45E29001" w14:textId="104F272C" w:rsidR="00DF40F4" w:rsidRDefault="00DF40F4">
      <w:pPr>
        <w:pStyle w:val="CommentText"/>
      </w:pPr>
      <w:r>
        <w:t xml:space="preserve">Setting up </w:t>
      </w:r>
      <w:proofErr w:type="spellStart"/>
      <w:r>
        <w:t>Datarbricks</w:t>
      </w:r>
      <w:proofErr w:type="spellEnd"/>
    </w:p>
    <w:p w14:paraId="479E7410" w14:textId="653316F8" w:rsidR="00DF40F4" w:rsidRDefault="00DF40F4">
      <w:pPr>
        <w:pStyle w:val="CommentText"/>
      </w:pPr>
      <w:r>
        <w:t>SAS setup</w:t>
      </w:r>
    </w:p>
    <w:p w14:paraId="4CC2313E" w14:textId="77777777" w:rsidR="00DF40F4" w:rsidRDefault="00DF40F4">
      <w:pPr>
        <w:pStyle w:val="CommentText"/>
      </w:pPr>
      <w:r>
        <w:t xml:space="preserve">Dynamo DB setup </w:t>
      </w:r>
    </w:p>
    <w:p w14:paraId="3E0B1158" w14:textId="77777777" w:rsidR="00DF40F4" w:rsidRDefault="00DF40F4">
      <w:pPr>
        <w:pStyle w:val="CommentText"/>
      </w:pPr>
      <w:r>
        <w:t xml:space="preserve">AWS </w:t>
      </w:r>
      <w:proofErr w:type="spellStart"/>
      <w:r>
        <w:t>rehift</w:t>
      </w:r>
      <w:proofErr w:type="spellEnd"/>
      <w:r>
        <w:t xml:space="preserve"> setup4</w:t>
      </w:r>
    </w:p>
    <w:p w14:paraId="2586BE0B" w14:textId="03A56931" w:rsidR="00DF40F4" w:rsidRDefault="00DF40F4">
      <w:pPr>
        <w:pStyle w:val="CommentText"/>
      </w:pPr>
      <w:r>
        <w:t>Spotfire</w:t>
      </w:r>
    </w:p>
  </w:comment>
  <w:comment w:id="1445" w:author="Sushanth Shetty" w:date="2021-10-01T18:55:00Z" w:initials="SS">
    <w:p w14:paraId="18CE587D" w14:textId="77777777" w:rsidR="00DF40F4" w:rsidRDefault="00DF40F4">
      <w:pPr>
        <w:pStyle w:val="CommentText"/>
      </w:pPr>
      <w:r>
        <w:rPr>
          <w:rStyle w:val="CommentReference"/>
        </w:rPr>
        <w:annotationRef/>
      </w:r>
      <w:r>
        <w:t>SAS EG / Office Analytics</w:t>
      </w:r>
    </w:p>
    <w:p w14:paraId="6D943CC5" w14:textId="2E47EFFC" w:rsidR="00DF40F4" w:rsidRDefault="00DF40F4">
      <w:pPr>
        <w:pStyle w:val="CommentText"/>
      </w:pPr>
      <w:r>
        <w:t xml:space="preserve">Automate folder struct </w:t>
      </w:r>
    </w:p>
    <w:p w14:paraId="3553DF85" w14:textId="77777777" w:rsidR="00DF40F4" w:rsidRDefault="00DF40F4">
      <w:pPr>
        <w:pStyle w:val="CommentText"/>
      </w:pPr>
      <w:r>
        <w:t>Batch mode execution</w:t>
      </w:r>
    </w:p>
    <w:p w14:paraId="7BC13E82" w14:textId="2CB84C4D" w:rsidR="00DF40F4" w:rsidRDefault="00DF40F4">
      <w:pPr>
        <w:pStyle w:val="CommentText"/>
      </w:pPr>
    </w:p>
  </w:comment>
  <w:comment w:id="1624" w:author="Sushanth Shetty" w:date="2021-10-01T18:57:00Z" w:initials="SS">
    <w:p w14:paraId="3F2560E4" w14:textId="1802EE7C" w:rsidR="00DF40F4" w:rsidRDefault="00DF40F4">
      <w:pPr>
        <w:pStyle w:val="CommentText"/>
      </w:pPr>
      <w:r>
        <w:rPr>
          <w:rStyle w:val="CommentReference"/>
        </w:rPr>
        <w:annotationRef/>
      </w:r>
    </w:p>
  </w:comment>
  <w:comment w:id="1639" w:author="Sushanth Shetty" w:date="2021-10-01T18:57:00Z" w:initials="SS">
    <w:p w14:paraId="338985D0" w14:textId="018E6F01" w:rsidR="00DF40F4" w:rsidRDefault="00DF40F4">
      <w:pPr>
        <w:pStyle w:val="CommentText"/>
      </w:pPr>
      <w:r>
        <w:rPr>
          <w:rStyle w:val="CommentReference"/>
        </w:rPr>
        <w:annotationRef/>
      </w:r>
      <w:r>
        <w:t>Need to confirm / update.</w:t>
      </w:r>
    </w:p>
  </w:comment>
  <w:comment w:id="1704" w:author="Sushanth Shetty" w:date="2021-10-01T18:57:00Z" w:initials="SS">
    <w:p w14:paraId="504517B5" w14:textId="5D30A825" w:rsidR="00DF40F4" w:rsidRDefault="00DF40F4">
      <w:pPr>
        <w:pStyle w:val="CommentText"/>
      </w:pPr>
      <w:r>
        <w:rPr>
          <w:rStyle w:val="CommentReference"/>
        </w:rPr>
        <w:annotationRef/>
      </w:r>
      <w:r>
        <w:t xml:space="preserve">Same as </w:t>
      </w:r>
      <w:proofErr w:type="spellStart"/>
      <w:r>
        <w:t>nurix</w:t>
      </w:r>
      <w:proofErr w:type="spellEnd"/>
    </w:p>
  </w:comment>
  <w:comment w:id="1739" w:author="Sushanth Shetty" w:date="2021-10-18T15:16:00Z" w:initials="SS">
    <w:p w14:paraId="7289EB3A" w14:textId="77777777" w:rsidR="003F0A4F" w:rsidRDefault="003F0A4F" w:rsidP="003F0A4F">
      <w:pPr>
        <w:pStyle w:val="CommentText"/>
      </w:pPr>
      <w:r>
        <w:rPr>
          <w:rStyle w:val="CommentReference"/>
        </w:rPr>
        <w:annotationRef/>
      </w:r>
      <w:r>
        <w:t xml:space="preserve">Update needed from Sisir </w:t>
      </w:r>
    </w:p>
  </w:comment>
  <w:comment w:id="1793" w:author="Sushanth Shetty" w:date="2021-10-18T15:29:00Z" w:initials="SS">
    <w:p w14:paraId="30120542" w14:textId="77777777" w:rsidR="003F0A4F" w:rsidRDefault="003F0A4F" w:rsidP="003F0A4F">
      <w:pPr>
        <w:pStyle w:val="CommentText"/>
      </w:pPr>
      <w:r>
        <w:rPr>
          <w:rStyle w:val="CommentReference"/>
        </w:rPr>
        <w:annotationRef/>
      </w:r>
      <w:r>
        <w:t>Need update from Ashok sir</w:t>
      </w:r>
    </w:p>
  </w:comment>
  <w:comment w:id="1825" w:author="Sushanth Shetty" w:date="2021-10-21T11:05:00Z" w:initials="SS">
    <w:p w14:paraId="3D11AD36" w14:textId="11E2D716" w:rsidR="002C3742" w:rsidRDefault="002C3742">
      <w:pPr>
        <w:pStyle w:val="CommentText"/>
      </w:pPr>
      <w:r>
        <w:rPr>
          <w:rStyle w:val="CommentReference"/>
        </w:rPr>
        <w:annotationRef/>
      </w:r>
      <w:proofErr w:type="spellStart"/>
      <w:r>
        <w:t>Spotfre</w:t>
      </w:r>
      <w:proofErr w:type="spellEnd"/>
      <w:r>
        <w:t xml:space="preserve"> for amazon </w:t>
      </w:r>
    </w:p>
  </w:comment>
  <w:comment w:id="1979" w:author="Sushanth Shetty" w:date="2021-10-18T15:17:00Z" w:initials="SS">
    <w:p w14:paraId="216727B8" w14:textId="77777777" w:rsidR="003F0A4F" w:rsidRDefault="003F0A4F" w:rsidP="003F0A4F">
      <w:pPr>
        <w:pStyle w:val="CommentText"/>
      </w:pPr>
      <w:r>
        <w:rPr>
          <w:rStyle w:val="CommentReference"/>
        </w:rPr>
        <w:annotationRef/>
      </w:r>
      <w:r>
        <w:t>Satyoki Sir will change it</w:t>
      </w:r>
    </w:p>
  </w:comment>
  <w:comment w:id="1992" w:author="Sushanth Shetty" w:date="2021-10-18T15:17:00Z" w:initials="SS">
    <w:p w14:paraId="0D6B8148" w14:textId="77777777" w:rsidR="003F0A4F" w:rsidRDefault="003F0A4F" w:rsidP="003F0A4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Satyoki Sir will change it</w:t>
      </w:r>
    </w:p>
  </w:comment>
  <w:comment w:id="2053" w:author="Sushanth Shetty" w:date="2021-10-18T15:31:00Z" w:initials="SS">
    <w:p w14:paraId="2BADFA94" w14:textId="77777777" w:rsidR="003F0A4F" w:rsidRDefault="003F0A4F" w:rsidP="003F0A4F">
      <w:pPr>
        <w:pStyle w:val="CommentText"/>
      </w:pPr>
      <w:r>
        <w:rPr>
          <w:rStyle w:val="CommentReference"/>
        </w:rPr>
        <w:annotationRef/>
      </w:r>
      <w:r>
        <w:t>Need info VPC pairing.</w:t>
      </w:r>
    </w:p>
  </w:comment>
  <w:comment w:id="2055" w:author="Sushanth Shetty" w:date="2021-10-18T15:18:00Z" w:initials="SS">
    <w:p w14:paraId="4C72CE11" w14:textId="77777777" w:rsidR="003F0A4F" w:rsidRDefault="003F0A4F" w:rsidP="003F0A4F">
      <w:pPr>
        <w:pStyle w:val="CommentText"/>
      </w:pPr>
      <w:r>
        <w:rPr>
          <w:rStyle w:val="CommentReference"/>
        </w:rPr>
        <w:annotationRef/>
      </w:r>
      <w:proofErr w:type="spellStart"/>
      <w:r>
        <w:t>SISIr</w:t>
      </w:r>
      <w:proofErr w:type="spellEnd"/>
      <w:r>
        <w:t xml:space="preserve"> Sir will provide</w:t>
      </w:r>
    </w:p>
  </w:comment>
  <w:comment w:id="2097" w:author="Sushanth Shetty" w:date="2021-10-18T15:28:00Z" w:initials="SS">
    <w:p w14:paraId="4BFF6E73" w14:textId="77777777" w:rsidR="003F0A4F" w:rsidRDefault="003F0A4F" w:rsidP="003F0A4F">
      <w:pPr>
        <w:pStyle w:val="CommentText"/>
      </w:pPr>
      <w:r>
        <w:rPr>
          <w:rStyle w:val="CommentReference"/>
        </w:rPr>
        <w:annotationRef/>
      </w:r>
      <w:r>
        <w:t>Satyoki sir will change it</w:t>
      </w:r>
    </w:p>
  </w:comment>
  <w:comment w:id="2100" w:author="Sushanth Shetty" w:date="2021-10-18T15:28:00Z" w:initials="SS">
    <w:p w14:paraId="213D20E6" w14:textId="77777777" w:rsidR="003F0A4F" w:rsidRDefault="003F0A4F" w:rsidP="003F0A4F">
      <w:pPr>
        <w:pStyle w:val="CommentText"/>
      </w:pPr>
      <w:r>
        <w:rPr>
          <w:rStyle w:val="CommentReference"/>
        </w:rPr>
        <w:annotationRef/>
      </w:r>
    </w:p>
  </w:comment>
  <w:comment w:id="2159" w:author="Molly Aalyson" w:date="2021-07-22T20:01:00Z" w:initials="MA">
    <w:p w14:paraId="23D7552F" w14:textId="1D00DF37" w:rsidR="00BB769A" w:rsidRDefault="00BB769A">
      <w:pPr>
        <w:pStyle w:val="CommentText"/>
      </w:pPr>
      <w:r>
        <w:rPr>
          <w:rStyle w:val="CommentReference"/>
        </w:rPr>
        <w:annotationRef/>
      </w:r>
      <w:r>
        <w:t xml:space="preserve">I’ve added the correct title of the reference here, but is the reference correct? Will the SAS system be evaluated as a system that needs to be validated?  If you are happy with this reference, </w:t>
      </w:r>
      <w:r w:rsidR="00CB4682">
        <w:t>no need to respond.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FB8D33" w15:done="0"/>
  <w15:commentEx w15:paraId="434F3792" w15:done="0"/>
  <w15:commentEx w15:paraId="5113B80D" w15:done="0"/>
  <w15:commentEx w15:paraId="23FA32BE" w15:done="0"/>
  <w15:commentEx w15:paraId="6096AC20" w15:done="0"/>
  <w15:commentEx w15:paraId="2586BE0B" w15:done="0"/>
  <w15:commentEx w15:paraId="7BC13E82" w15:done="0"/>
  <w15:commentEx w15:paraId="3F2560E4" w15:done="0"/>
  <w15:commentEx w15:paraId="338985D0" w15:done="0"/>
  <w15:commentEx w15:paraId="504517B5" w15:done="0"/>
  <w15:commentEx w15:paraId="7289EB3A" w15:done="0"/>
  <w15:commentEx w15:paraId="30120542" w15:done="0"/>
  <w15:commentEx w15:paraId="3D11AD36" w15:done="0"/>
  <w15:commentEx w15:paraId="216727B8" w15:done="0"/>
  <w15:commentEx w15:paraId="0D6B8148" w15:done="0"/>
  <w15:commentEx w15:paraId="2BADFA94" w15:done="0"/>
  <w15:commentEx w15:paraId="4C72CE11" w15:done="0"/>
  <w15:commentEx w15:paraId="4BFF6E73" w15:done="0"/>
  <w15:commentEx w15:paraId="213D20E6" w15:done="0"/>
  <w15:commentEx w15:paraId="23D7552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1D2AF" w16cex:dateUtc="2021-10-01T13:02:00Z"/>
  <w16cex:commentExtensible w16cex:durableId="25180D21" w16cex:dateUtc="2021-10-18T09:41:00Z"/>
  <w16cex:commentExtensible w16cex:durableId="25180D1A" w16cex:dateUtc="2021-10-18T09:41:00Z"/>
  <w16cex:commentExtensible w16cex:durableId="2501D6B9" w16cex:dateUtc="2021-10-01T13:19:00Z"/>
  <w16cex:commentExtensible w16cex:durableId="2505715A" w16cex:dateUtc="2021-10-04T06:56:00Z"/>
  <w16cex:commentExtensible w16cex:durableId="2501D790" w16cex:dateUtc="2021-10-01T13:23:00Z"/>
  <w16cex:commentExtensible w16cex:durableId="2501D814" w16cex:dateUtc="2021-10-01T13:25:00Z"/>
  <w16cex:commentExtensible w16cex:durableId="2501D87D" w16cex:dateUtc="2021-10-01T13:27:00Z"/>
  <w16cex:commentExtensible w16cex:durableId="2501D888" w16cex:dateUtc="2021-10-01T13:27:00Z"/>
  <w16cex:commentExtensible w16cex:durableId="2501D8A4" w16cex:dateUtc="2021-10-01T13:27:00Z"/>
  <w16cex:commentExtensible w16cex:durableId="25180E34" w16cex:dateUtc="2021-10-18T09:46:00Z"/>
  <w16cex:commentExtensible w16cex:durableId="25181171" w16cex:dateUtc="2021-10-18T09:59:00Z"/>
  <w16cex:commentExtensible w16cex:durableId="251BC7E7" w16cex:dateUtc="2021-10-21T05:35:00Z"/>
  <w16cex:commentExtensible w16cex:durableId="25180E84" w16cex:dateUtc="2021-10-18T09:47:00Z"/>
  <w16cex:commentExtensible w16cex:durableId="25180EA1" w16cex:dateUtc="2021-10-18T09:47:00Z"/>
  <w16cex:commentExtensible w16cex:durableId="2518110A" w16cex:dateUtc="2021-10-18T09:58:00Z"/>
  <w16cex:commentExtensible w16cex:durableId="25181107" w16cex:dateUtc="2021-10-18T09:58:00Z"/>
  <w16cex:commentExtensible w16cex:durableId="24A44D17" w16cex:dateUtc="2021-07-23T0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FB8D33" w16cid:durableId="2501D2AF"/>
  <w16cid:commentId w16cid:paraId="434F3792" w16cid:durableId="25180D21"/>
  <w16cid:commentId w16cid:paraId="5113B80D" w16cid:durableId="25180D1A"/>
  <w16cid:commentId w16cid:paraId="23FA32BE" w16cid:durableId="2501D6B9"/>
  <w16cid:commentId w16cid:paraId="6096AC20" w16cid:durableId="2505715A"/>
  <w16cid:commentId w16cid:paraId="2586BE0B" w16cid:durableId="2501D790"/>
  <w16cid:commentId w16cid:paraId="7BC13E82" w16cid:durableId="2501D814"/>
  <w16cid:commentId w16cid:paraId="3F2560E4" w16cid:durableId="2501D87D"/>
  <w16cid:commentId w16cid:paraId="338985D0" w16cid:durableId="2501D888"/>
  <w16cid:commentId w16cid:paraId="504517B5" w16cid:durableId="2501D8A4"/>
  <w16cid:commentId w16cid:paraId="7289EB3A" w16cid:durableId="25180E34"/>
  <w16cid:commentId w16cid:paraId="30120542" w16cid:durableId="25181171"/>
  <w16cid:commentId w16cid:paraId="3D11AD36" w16cid:durableId="251BC7E7"/>
  <w16cid:commentId w16cid:paraId="216727B8" w16cid:durableId="25180E84"/>
  <w16cid:commentId w16cid:paraId="0D6B8148" w16cid:durableId="25180EA1"/>
  <w16cid:commentId w16cid:paraId="2BADFA94" w16cid:durableId="25198747"/>
  <w16cid:commentId w16cid:paraId="4C72CE11" w16cid:durableId="25198746"/>
  <w16cid:commentId w16cid:paraId="4BFF6E73" w16cid:durableId="2518110A"/>
  <w16cid:commentId w16cid:paraId="213D20E6" w16cid:durableId="25181107"/>
  <w16cid:commentId w16cid:paraId="23D7552F" w16cid:durableId="24A44D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767A" w14:textId="77777777" w:rsidR="00F53F16" w:rsidRDefault="00F53F16">
      <w:pPr>
        <w:spacing w:after="0" w:line="240" w:lineRule="auto"/>
      </w:pPr>
      <w:r>
        <w:separator/>
      </w:r>
    </w:p>
  </w:endnote>
  <w:endnote w:type="continuationSeparator" w:id="0">
    <w:p w14:paraId="224FEB3F" w14:textId="77777777" w:rsidR="00F53F16" w:rsidRDefault="00F5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C6F5" w14:textId="77777777" w:rsidR="00AD0FE7" w:rsidRDefault="00AA3898">
    <w:pPr>
      <w:spacing w:after="29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F7DDEAB" wp14:editId="7AD4396F">
              <wp:simplePos x="0" y="0"/>
              <wp:positionH relativeFrom="page">
                <wp:posOffset>667512</wp:posOffset>
              </wp:positionH>
              <wp:positionV relativeFrom="page">
                <wp:posOffset>9607296</wp:posOffset>
              </wp:positionV>
              <wp:extent cx="6438647" cy="18288"/>
              <wp:effectExtent l="0" t="0" r="0" b="0"/>
              <wp:wrapSquare wrapText="bothSides"/>
              <wp:docPr id="21368" name="Group 21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18288"/>
                        <a:chOff x="0" y="0"/>
                        <a:chExt cx="6438647" cy="18288"/>
                      </a:xfrm>
                    </wpg:grpSpPr>
                    <wps:wsp>
                      <wps:cNvPr id="22432" name="Shape 22432"/>
                      <wps:cNvSpPr/>
                      <wps:spPr>
                        <a:xfrm>
                          <a:off x="0" y="0"/>
                          <a:ext cx="643864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8288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867F69" id="Group 21368" o:spid="_x0000_s1026" style="position:absolute;margin-left:52.55pt;margin-top:756.5pt;width:507pt;height:1.45pt;z-index:251667456;mso-position-horizontal-relative:page;mso-position-vertical-relative:page" coordsize="6438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">
              <v:shape id="Shape 22432" o:spid="_x0000_s1027" style="position:absolute;width:64386;height:182;visibility:visible;mso-wrap-style:square;v-text-anchor:top" coordsize="643864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" path="m,l6438647,r,18288l,18288,,e" fillcolor="black" stroked="f" strokeweight="0">
                <v:stroke miterlimit="83231f" joinstyle="miter"/>
                <v:path arrowok="t" textboxrect="0,0,6438647,182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62FA7AB8" w14:textId="77777777" w:rsidR="00AD0FE7" w:rsidRDefault="00AA3898">
    <w:pPr>
      <w:tabs>
        <w:tab w:val="center" w:pos="1534"/>
        <w:tab w:val="center" w:pos="4321"/>
        <w:tab w:val="right" w:pos="9636"/>
      </w:tabs>
      <w:spacing w:after="0" w:line="259" w:lineRule="auto"/>
      <w:ind w:left="0" w:right="-857" w:firstLine="0"/>
    </w:pPr>
    <w:r>
      <w:t xml:space="preserve"> </w:t>
    </w:r>
    <w:r>
      <w:tab/>
      <w:t xml:space="preserve">Company Confidential </w:t>
    </w:r>
    <w:r>
      <w:tab/>
      <w:t xml:space="preserve"> </w:t>
    </w:r>
    <w:r>
      <w:tab/>
      <w:t xml:space="preserve">10 of 10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5280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89CF9E" w14:textId="4F1F7FF8" w:rsidR="00E735A6" w:rsidRPr="00E735A6" w:rsidRDefault="00E735A6" w:rsidP="00E735A6">
            <w:pPr>
              <w:pStyle w:val="Footer"/>
              <w:rPr>
                <w:lang w:val="en-GB"/>
              </w:rPr>
            </w:pPr>
            <w:r>
              <w:rPr>
                <w:lang w:val="en-GB"/>
              </w:rPr>
              <w:t xml:space="preserve">Company Confidential                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CDAC" w14:textId="77777777" w:rsidR="00AD0FE7" w:rsidRDefault="00AA3898">
    <w:pPr>
      <w:spacing w:after="29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C704667" wp14:editId="4A49A43A">
              <wp:simplePos x="0" y="0"/>
              <wp:positionH relativeFrom="page">
                <wp:posOffset>667512</wp:posOffset>
              </wp:positionH>
              <wp:positionV relativeFrom="page">
                <wp:posOffset>9607296</wp:posOffset>
              </wp:positionV>
              <wp:extent cx="6438647" cy="18288"/>
              <wp:effectExtent l="0" t="0" r="0" b="0"/>
              <wp:wrapSquare wrapText="bothSides"/>
              <wp:docPr id="21144" name="Group 21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18288"/>
                        <a:chOff x="0" y="0"/>
                        <a:chExt cx="6438647" cy="18288"/>
                      </a:xfrm>
                    </wpg:grpSpPr>
                    <wps:wsp>
                      <wps:cNvPr id="22428" name="Shape 22428"/>
                      <wps:cNvSpPr/>
                      <wps:spPr>
                        <a:xfrm>
                          <a:off x="0" y="0"/>
                          <a:ext cx="643864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8288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F1DB29" id="Group 21144" o:spid="_x0000_s1026" style="position:absolute;margin-left:52.55pt;margin-top:756.5pt;width:507pt;height:1.45pt;z-index:251669504;mso-position-horizontal-relative:page;mso-position-vertical-relative:page" coordsize="6438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">
              <v:shape id="Shape 22428" o:spid="_x0000_s1027" style="position:absolute;width:64386;height:182;visibility:visible;mso-wrap-style:square;v-text-anchor:top" coordsize="643864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" path="m,l6438647,r,18288l,18288,,e" fillcolor="black" stroked="f" strokeweight="0">
                <v:stroke miterlimit="83231f" joinstyle="miter"/>
                <v:path arrowok="t" textboxrect="0,0,6438647,182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2860F10" w14:textId="77777777" w:rsidR="00AD0FE7" w:rsidRDefault="00AA3898">
    <w:pPr>
      <w:tabs>
        <w:tab w:val="center" w:pos="1534"/>
        <w:tab w:val="center" w:pos="4321"/>
        <w:tab w:val="right" w:pos="9636"/>
      </w:tabs>
      <w:spacing w:after="0" w:line="259" w:lineRule="auto"/>
      <w:ind w:left="0" w:right="-857" w:firstLine="0"/>
    </w:pPr>
    <w:r>
      <w:t xml:space="preserve"> </w:t>
    </w:r>
    <w:r>
      <w:tab/>
      <w:t xml:space="preserve">Company Confidential </w:t>
    </w:r>
    <w:r>
      <w:tab/>
      <w:t xml:space="preserve"> </w:t>
    </w:r>
    <w:r>
      <w:tab/>
      <w:t xml:space="preserve">10 of 10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019D" w14:textId="77777777" w:rsidR="00F53F16" w:rsidRDefault="00F53F16">
      <w:pPr>
        <w:spacing w:after="0" w:line="240" w:lineRule="auto"/>
      </w:pPr>
      <w:bookmarkStart w:id="0" w:name="_Hlk83217194"/>
      <w:bookmarkEnd w:id="0"/>
      <w:r>
        <w:separator/>
      </w:r>
    </w:p>
  </w:footnote>
  <w:footnote w:type="continuationSeparator" w:id="0">
    <w:p w14:paraId="33B0261A" w14:textId="77777777" w:rsidR="00F53F16" w:rsidRDefault="00F53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80" w:tblpY="817"/>
      <w:tblOverlap w:val="never"/>
      <w:tblW w:w="10082" w:type="dxa"/>
      <w:tblInd w:w="0" w:type="dxa"/>
      <w:tblCellMar>
        <w:top w:w="16" w:type="dxa"/>
        <w:left w:w="108" w:type="dxa"/>
        <w:bottom w:w="9" w:type="dxa"/>
        <w:right w:w="221" w:type="dxa"/>
      </w:tblCellMar>
      <w:tblLook w:val="04A0" w:firstRow="1" w:lastRow="0" w:firstColumn="1" w:lastColumn="0" w:noHBand="0" w:noVBand="1"/>
    </w:tblPr>
    <w:tblGrid>
      <w:gridCol w:w="2882"/>
      <w:gridCol w:w="4318"/>
      <w:gridCol w:w="2882"/>
    </w:tblGrid>
    <w:tr w:rsidR="00AD0FE7" w14:paraId="5F154C06" w14:textId="77777777">
      <w:trPr>
        <w:trHeight w:val="727"/>
      </w:trPr>
      <w:tc>
        <w:tcPr>
          <w:tcW w:w="28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8277A67" w14:textId="77777777" w:rsidR="00AD0FE7" w:rsidRDefault="00AA3898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21E56EEC" wp14:editId="79DD16DE">
                <wp:extent cx="1460500" cy="34290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Picture 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3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  <w:vAlign w:val="center"/>
        </w:tcPr>
        <w:p w14:paraId="0D8F83BC" w14:textId="77777777" w:rsidR="00AD0FE7" w:rsidRDefault="00AA3898">
          <w:pPr>
            <w:spacing w:after="0" w:line="259" w:lineRule="auto"/>
            <w:ind w:left="111" w:firstLine="0"/>
            <w:jc w:val="center"/>
          </w:pPr>
          <w:r>
            <w:rPr>
              <w:b/>
              <w:sz w:val="36"/>
            </w:rPr>
            <w:t xml:space="preserve">Specification </w:t>
          </w:r>
        </w:p>
      </w:tc>
      <w:tc>
        <w:tcPr>
          <w:tcW w:w="28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5BD6D41" w14:textId="77777777" w:rsidR="00AD0FE7" w:rsidRDefault="00AA3898">
          <w:pPr>
            <w:spacing w:after="0" w:line="259" w:lineRule="auto"/>
            <w:ind w:left="587" w:right="475" w:hanging="586"/>
          </w:pPr>
          <w:r>
            <w:rPr>
              <w:b/>
              <w:sz w:val="16"/>
            </w:rPr>
            <w:t xml:space="preserve">Number:     </w:t>
          </w:r>
          <w:r>
            <w:rPr>
              <w:b/>
            </w:rPr>
            <w:t>VAL-0009 v1.0</w:t>
          </w:r>
          <w:r>
            <w:rPr>
              <w:b/>
              <w:sz w:val="16"/>
            </w:rPr>
            <w:t xml:space="preserve"> </w:t>
          </w:r>
        </w:p>
      </w:tc>
    </w:tr>
    <w:tr w:rsidR="00AD0FE7" w14:paraId="5CC1187B" w14:textId="77777777">
      <w:trPr>
        <w:trHeight w:val="496"/>
      </w:trPr>
      <w:tc>
        <w:tcPr>
          <w:tcW w:w="100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127438" w14:textId="0F817D22" w:rsidR="00AD0FE7" w:rsidRDefault="00AA3898">
          <w:pPr>
            <w:spacing w:after="0" w:line="259" w:lineRule="auto"/>
            <w:ind w:left="0" w:firstLine="0"/>
          </w:pPr>
          <w:r>
            <w:rPr>
              <w:b/>
              <w:sz w:val="16"/>
            </w:rPr>
            <w:t>Title:</w:t>
          </w:r>
          <w:r>
            <w:rPr>
              <w:sz w:val="20"/>
            </w:rPr>
            <w:t xml:space="preserve">  </w:t>
          </w:r>
          <w:r w:rsidR="00CB711C">
            <w:rPr>
              <w:b/>
            </w:rPr>
            <w:t>NSC</w:t>
          </w:r>
          <w:r>
            <w:rPr>
              <w:b/>
            </w:rPr>
            <w:t xml:space="preserve"> System Requirements Specification</w:t>
          </w:r>
          <w:r>
            <w:rPr>
              <w:sz w:val="20"/>
            </w:rPr>
            <w:t xml:space="preserve"> </w:t>
          </w:r>
        </w:p>
        <w:p w14:paraId="120173B8" w14:textId="77777777" w:rsidR="00AD0FE7" w:rsidRDefault="00AA3898">
          <w:pPr>
            <w:spacing w:after="0" w:line="259" w:lineRule="auto"/>
            <w:ind w:left="169" w:firstLine="0"/>
            <w:jc w:val="center"/>
          </w:pPr>
          <w:r>
            <w:rPr>
              <w:sz w:val="20"/>
            </w:rPr>
            <w:t xml:space="preserve"> </w:t>
          </w:r>
        </w:p>
      </w:tc>
    </w:tr>
  </w:tbl>
  <w:p w14:paraId="76D52130" w14:textId="77777777" w:rsidR="00AD0FE7" w:rsidRDefault="00AA3898">
    <w:pPr>
      <w:spacing w:after="1234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C33943" wp14:editId="2978877F">
              <wp:simplePos x="0" y="0"/>
              <wp:positionH relativeFrom="page">
                <wp:posOffset>676656</wp:posOffset>
              </wp:positionH>
              <wp:positionV relativeFrom="page">
                <wp:posOffset>1368806</wp:posOffset>
              </wp:positionV>
              <wp:extent cx="6411214" cy="18288"/>
              <wp:effectExtent l="0" t="0" r="0" b="0"/>
              <wp:wrapSquare wrapText="bothSides"/>
              <wp:docPr id="21354" name="Group 21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18288"/>
                        <a:chOff x="0" y="0"/>
                        <a:chExt cx="6411214" cy="18288"/>
                      </a:xfrm>
                    </wpg:grpSpPr>
                    <wps:wsp>
                      <wps:cNvPr id="22420" name="Shape 22420"/>
                      <wps:cNvSpPr/>
                      <wps:spPr>
                        <a:xfrm>
                          <a:off x="0" y="0"/>
                          <a:ext cx="641121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18288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B4A24B" id="Group 21354" o:spid="_x0000_s1026" style="position:absolute;margin-left:53.3pt;margin-top:107.8pt;width:504.8pt;height:1.45pt;z-index:251664384;mso-position-horizontal-relative:page;mso-position-vertical-relative:page" coordsize="6411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">
              <v:shape id="Shape 22420" o:spid="_x0000_s1027" style="position:absolute;width:64112;height:182;visibility:visible;mso-wrap-style:square;v-text-anchor:top" coordsize="641121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" path="m,l6411214,r,18288l,18288,,e" fillcolor="black" stroked="f" strokeweight="0">
                <v:stroke miterlimit="83231f" joinstyle="miter"/>
                <v:path arrowok="t" textboxrect="0,0,6411214,18288"/>
              </v:shape>
              <w10:wrap type="square" anchorx="page" anchory="page"/>
            </v:group>
          </w:pict>
        </mc:Fallback>
      </mc:AlternateContent>
    </w:r>
    <w:r>
      <w:rPr>
        <w:sz w:val="8"/>
      </w:rPr>
      <w:t xml:space="preserve"> </w:t>
    </w:r>
  </w:p>
  <w:p w14:paraId="69672DF7" w14:textId="77777777" w:rsidR="00AD0FE7" w:rsidRDefault="00AA3898">
    <w:pPr>
      <w:spacing w:after="163" w:line="259" w:lineRule="auto"/>
      <w:ind w:left="108" w:firstLine="0"/>
    </w:pPr>
    <w:r>
      <w:rPr>
        <w:b/>
        <w:sz w:val="8"/>
      </w:rPr>
      <w:t xml:space="preserve"> </w:t>
    </w:r>
  </w:p>
  <w:p w14:paraId="365B3C91" w14:textId="77777777" w:rsidR="00AD0FE7" w:rsidRDefault="00AA3898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leftFromText="180" w:rightFromText="180" w:vertAnchor="text" w:horzAnchor="page" w:tblpX="939" w:tblpY="347"/>
      <w:tblW w:w="1035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252"/>
      <w:gridCol w:w="4391"/>
      <w:gridCol w:w="2715"/>
    </w:tblGrid>
    <w:tr w:rsidR="00381467" w14:paraId="62108BD3" w14:textId="77777777" w:rsidTr="00F849FB">
      <w:trPr>
        <w:trHeight w:val="983"/>
      </w:trPr>
      <w:tc>
        <w:tcPr>
          <w:tcW w:w="3252" w:type="dxa"/>
        </w:tcPr>
        <w:p w14:paraId="6FFE1CCA" w14:textId="60F8C552" w:rsidR="00381467" w:rsidRDefault="003F18CE" w:rsidP="00513EB0">
          <w:pPr>
            <w:pStyle w:val="Header"/>
            <w:jc w:val="center"/>
          </w:pPr>
          <w:r w:rsidRPr="0023452D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2FD101FC" wp14:editId="56752AA7">
                <wp:simplePos x="0" y="0"/>
                <wp:positionH relativeFrom="margin">
                  <wp:posOffset>91440</wp:posOffset>
                </wp:positionH>
                <wp:positionV relativeFrom="margin">
                  <wp:posOffset>73025</wp:posOffset>
                </wp:positionV>
                <wp:extent cx="1927860" cy="533400"/>
                <wp:effectExtent l="0" t="0" r="0" b="0"/>
                <wp:wrapSquare wrapText="bothSides"/>
                <wp:docPr id="2" name="Pictur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1DF16C-FD59-4B47-9291-0FF3656C718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>
                          <a:extLst>
                            <a:ext uri="{FF2B5EF4-FFF2-40B4-BE49-F238E27FC236}">
                              <a16:creationId xmlns:a16="http://schemas.microsoft.com/office/drawing/2014/main" id="{E71DF16C-FD59-4B47-9291-0FF3656C718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86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1" w:type="dxa"/>
          <w:shd w:val="clear" w:color="auto" w:fill="E7E6E6" w:themeFill="background2"/>
        </w:tcPr>
        <w:p w14:paraId="02A35EEF" w14:textId="77777777" w:rsidR="00381467" w:rsidRPr="00EB4438" w:rsidRDefault="00381467" w:rsidP="00513EB0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 w:rsidRPr="00EB4438">
            <w:rPr>
              <w:b/>
              <w:bCs/>
              <w:sz w:val="32"/>
              <w:szCs w:val="32"/>
            </w:rPr>
            <w:t>Beren Clinical Data Mart</w:t>
          </w:r>
        </w:p>
        <w:p w14:paraId="507D9984" w14:textId="29E7BE18" w:rsidR="00381467" w:rsidRPr="005B4F2A" w:rsidRDefault="00872B58" w:rsidP="00513EB0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ins w:id="2162" w:author="Sushanth Shetty" w:date="2021-10-19T18:06:00Z">
            <w:r>
              <w:rPr>
                <w:b/>
                <w:bCs/>
                <w:sz w:val="32"/>
                <w:szCs w:val="32"/>
              </w:rPr>
              <w:t>Configuration</w:t>
            </w:r>
            <w:r w:rsidRPr="00EB4438">
              <w:rPr>
                <w:b/>
                <w:bCs/>
                <w:sz w:val="32"/>
                <w:szCs w:val="32"/>
              </w:rPr>
              <w:t xml:space="preserve"> Specifications</w:t>
            </w:r>
          </w:ins>
          <w:del w:id="2163" w:author="Sushanth Shetty" w:date="2021-10-19T18:06:00Z">
            <w:r w:rsidR="00EB4438" w:rsidRPr="00EB4438" w:rsidDel="00872B58">
              <w:rPr>
                <w:b/>
                <w:bCs/>
                <w:sz w:val="32"/>
                <w:szCs w:val="32"/>
              </w:rPr>
              <w:delText>Requirement Specifications</w:delText>
            </w:r>
          </w:del>
        </w:p>
      </w:tc>
      <w:tc>
        <w:tcPr>
          <w:tcW w:w="2715" w:type="dxa"/>
        </w:tcPr>
        <w:p w14:paraId="7D773A9D" w14:textId="1B4D4C57" w:rsidR="00381467" w:rsidRPr="00F96013" w:rsidRDefault="00872B58" w:rsidP="00513EB0">
          <w:pPr>
            <w:pStyle w:val="Header"/>
            <w:spacing w:before="360"/>
            <w:jc w:val="center"/>
            <w:rPr>
              <w:b/>
              <w:bCs/>
            </w:rPr>
          </w:pPr>
          <w:ins w:id="2164" w:author="Sushanth Shetty" w:date="2021-10-19T18:07:00Z">
            <w:r>
              <w:rPr>
                <w:b/>
                <w:bCs/>
              </w:rPr>
              <w:t xml:space="preserve">CIR-004    </w:t>
            </w:r>
          </w:ins>
          <w:r w:rsidR="00381467" w:rsidRPr="00F96013">
            <w:rPr>
              <w:b/>
              <w:bCs/>
            </w:rPr>
            <w:t>v</w:t>
          </w:r>
          <w:r w:rsidR="00381467">
            <w:rPr>
              <w:b/>
              <w:bCs/>
            </w:rPr>
            <w:t xml:space="preserve"> </w:t>
          </w:r>
          <w:r w:rsidR="00381467" w:rsidRPr="00F96013">
            <w:rPr>
              <w:b/>
              <w:bCs/>
            </w:rPr>
            <w:t>1.0</w:t>
          </w:r>
        </w:p>
      </w:tc>
    </w:tr>
  </w:tbl>
  <w:p w14:paraId="61B1121C" w14:textId="4228F9CC" w:rsidR="00AD0FE7" w:rsidRDefault="00AD0FE7" w:rsidP="005A6A8B">
    <w:pPr>
      <w:spacing w:after="0" w:line="259" w:lineRule="auto"/>
      <w:ind w:left="0" w:firstLine="0"/>
      <w:rPr>
        <w:ins w:id="2165" w:author="Sushanth Shetty" w:date="2021-10-19T17:02:00Z"/>
      </w:rPr>
    </w:pPr>
  </w:p>
  <w:p w14:paraId="3903D782" w14:textId="77777777" w:rsidR="007D44A1" w:rsidRDefault="007D44A1" w:rsidP="005A6A8B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80" w:tblpY="817"/>
      <w:tblOverlap w:val="never"/>
      <w:tblW w:w="10082" w:type="dxa"/>
      <w:tblInd w:w="0" w:type="dxa"/>
      <w:tblCellMar>
        <w:top w:w="16" w:type="dxa"/>
        <w:left w:w="108" w:type="dxa"/>
        <w:bottom w:w="9" w:type="dxa"/>
        <w:right w:w="221" w:type="dxa"/>
      </w:tblCellMar>
      <w:tblLook w:val="04A0" w:firstRow="1" w:lastRow="0" w:firstColumn="1" w:lastColumn="0" w:noHBand="0" w:noVBand="1"/>
    </w:tblPr>
    <w:tblGrid>
      <w:gridCol w:w="2882"/>
      <w:gridCol w:w="4318"/>
      <w:gridCol w:w="2882"/>
    </w:tblGrid>
    <w:tr w:rsidR="00AD0FE7" w14:paraId="0DC32B35" w14:textId="77777777">
      <w:trPr>
        <w:trHeight w:val="727"/>
      </w:trPr>
      <w:tc>
        <w:tcPr>
          <w:tcW w:w="28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541A31E" w14:textId="77777777" w:rsidR="00AD0FE7" w:rsidRDefault="00AA3898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366C5016" wp14:editId="74493DEC">
                <wp:extent cx="1460500" cy="342900"/>
                <wp:effectExtent l="0" t="0" r="0" b="0"/>
                <wp:docPr id="4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Picture 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3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  <w:vAlign w:val="center"/>
        </w:tcPr>
        <w:p w14:paraId="721BA2D7" w14:textId="77777777" w:rsidR="00AD0FE7" w:rsidRDefault="00AA3898">
          <w:pPr>
            <w:spacing w:after="0" w:line="259" w:lineRule="auto"/>
            <w:ind w:left="111" w:firstLine="0"/>
            <w:jc w:val="center"/>
          </w:pPr>
          <w:r>
            <w:rPr>
              <w:b/>
              <w:sz w:val="36"/>
            </w:rPr>
            <w:t xml:space="preserve">Specification </w:t>
          </w:r>
        </w:p>
      </w:tc>
      <w:tc>
        <w:tcPr>
          <w:tcW w:w="28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9431681" w14:textId="77777777" w:rsidR="00AD0FE7" w:rsidRDefault="00AA3898">
          <w:pPr>
            <w:spacing w:after="0" w:line="259" w:lineRule="auto"/>
            <w:ind w:left="587" w:right="475" w:hanging="586"/>
          </w:pPr>
          <w:r>
            <w:rPr>
              <w:b/>
              <w:sz w:val="16"/>
            </w:rPr>
            <w:t xml:space="preserve">Number:     </w:t>
          </w:r>
          <w:r>
            <w:rPr>
              <w:b/>
            </w:rPr>
            <w:t>VAL-0009 v1.0</w:t>
          </w:r>
          <w:r>
            <w:rPr>
              <w:b/>
              <w:sz w:val="16"/>
            </w:rPr>
            <w:t xml:space="preserve"> </w:t>
          </w:r>
        </w:p>
      </w:tc>
    </w:tr>
    <w:tr w:rsidR="00AD0FE7" w14:paraId="1C4F7710" w14:textId="77777777">
      <w:trPr>
        <w:trHeight w:val="496"/>
      </w:trPr>
      <w:tc>
        <w:tcPr>
          <w:tcW w:w="100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5D49A7" w14:textId="1E579394" w:rsidR="00AD0FE7" w:rsidRDefault="00AA3898">
          <w:pPr>
            <w:spacing w:after="0" w:line="259" w:lineRule="auto"/>
            <w:ind w:left="0" w:firstLine="0"/>
          </w:pPr>
          <w:r>
            <w:rPr>
              <w:b/>
              <w:sz w:val="16"/>
            </w:rPr>
            <w:t>Title:</w:t>
          </w:r>
          <w:r>
            <w:rPr>
              <w:sz w:val="20"/>
            </w:rPr>
            <w:t xml:space="preserve">  </w:t>
          </w:r>
          <w:r w:rsidR="00CB711C">
            <w:rPr>
              <w:b/>
            </w:rPr>
            <w:t>NSC</w:t>
          </w:r>
          <w:r>
            <w:rPr>
              <w:b/>
            </w:rPr>
            <w:t xml:space="preserve"> System Requirements Specification</w:t>
          </w:r>
          <w:r>
            <w:rPr>
              <w:sz w:val="20"/>
            </w:rPr>
            <w:t xml:space="preserve"> </w:t>
          </w:r>
        </w:p>
        <w:p w14:paraId="7CDF4463" w14:textId="77777777" w:rsidR="00AD0FE7" w:rsidRDefault="00AA3898">
          <w:pPr>
            <w:spacing w:after="0" w:line="259" w:lineRule="auto"/>
            <w:ind w:left="169" w:firstLine="0"/>
            <w:jc w:val="center"/>
          </w:pPr>
          <w:r>
            <w:rPr>
              <w:sz w:val="20"/>
            </w:rPr>
            <w:t xml:space="preserve"> </w:t>
          </w:r>
        </w:p>
      </w:tc>
    </w:tr>
  </w:tbl>
  <w:p w14:paraId="2F976646" w14:textId="77777777" w:rsidR="00AD0FE7" w:rsidRDefault="00AA3898">
    <w:pPr>
      <w:spacing w:after="1234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D97016" wp14:editId="08ADBE75">
              <wp:simplePos x="0" y="0"/>
              <wp:positionH relativeFrom="page">
                <wp:posOffset>676656</wp:posOffset>
              </wp:positionH>
              <wp:positionV relativeFrom="page">
                <wp:posOffset>1368806</wp:posOffset>
              </wp:positionV>
              <wp:extent cx="6411214" cy="18288"/>
              <wp:effectExtent l="0" t="0" r="0" b="0"/>
              <wp:wrapSquare wrapText="bothSides"/>
              <wp:docPr id="21130" name="Group 21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18288"/>
                        <a:chOff x="0" y="0"/>
                        <a:chExt cx="6411214" cy="18288"/>
                      </a:xfrm>
                    </wpg:grpSpPr>
                    <wps:wsp>
                      <wps:cNvPr id="22416" name="Shape 22416"/>
                      <wps:cNvSpPr/>
                      <wps:spPr>
                        <a:xfrm>
                          <a:off x="0" y="0"/>
                          <a:ext cx="641121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18288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D7F5DA" id="Group 21130" o:spid="_x0000_s1026" style="position:absolute;margin-left:53.3pt;margin-top:107.8pt;width:504.8pt;height:1.45pt;z-index:251666432;mso-position-horizontal-relative:page;mso-position-vertical-relative:page" coordsize="6411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">
              <v:shape id="Shape 22416" o:spid="_x0000_s1027" style="position:absolute;width:64112;height:182;visibility:visible;mso-wrap-style:square;v-text-anchor:top" coordsize="641121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" path="m,l6411214,r,18288l,18288,,e" fillcolor="black" stroked="f" strokeweight="0">
                <v:stroke miterlimit="83231f" joinstyle="miter"/>
                <v:path arrowok="t" textboxrect="0,0,6411214,18288"/>
              </v:shape>
              <w10:wrap type="square" anchorx="page" anchory="page"/>
            </v:group>
          </w:pict>
        </mc:Fallback>
      </mc:AlternateContent>
    </w:r>
    <w:r>
      <w:rPr>
        <w:sz w:val="8"/>
      </w:rPr>
      <w:t xml:space="preserve"> </w:t>
    </w:r>
  </w:p>
  <w:p w14:paraId="5E3B4D84" w14:textId="77777777" w:rsidR="00AD0FE7" w:rsidRDefault="00AA3898">
    <w:pPr>
      <w:spacing w:after="163" w:line="259" w:lineRule="auto"/>
      <w:ind w:left="108" w:firstLine="0"/>
    </w:pPr>
    <w:r>
      <w:rPr>
        <w:b/>
        <w:sz w:val="8"/>
      </w:rPr>
      <w:t xml:space="preserve"> </w:t>
    </w:r>
  </w:p>
  <w:p w14:paraId="2419A2BD" w14:textId="77777777" w:rsidR="00AD0FE7" w:rsidRDefault="00AA3898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52A9"/>
    <w:multiLevelType w:val="multilevel"/>
    <w:tmpl w:val="BE7C1C4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CD3C3B"/>
    <w:multiLevelType w:val="hybridMultilevel"/>
    <w:tmpl w:val="16449372"/>
    <w:lvl w:ilvl="0" w:tplc="FFFFFFFF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color w:val="2E5395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112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997E2E"/>
    <w:multiLevelType w:val="hybridMultilevel"/>
    <w:tmpl w:val="16449372"/>
    <w:lvl w:ilvl="0" w:tplc="FFFFFFFF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color w:val="2E5395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112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2B2376"/>
    <w:multiLevelType w:val="hybridMultilevel"/>
    <w:tmpl w:val="3EC8F5A2"/>
    <w:lvl w:ilvl="0" w:tplc="EA6AAB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64D3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80F9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E7D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0CF4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213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642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4CC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E291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D41"/>
    <w:multiLevelType w:val="hybridMultilevel"/>
    <w:tmpl w:val="16449372"/>
    <w:lvl w:ilvl="0" w:tplc="19BCB88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color w:val="2E5395"/>
        <w:spacing w:val="-1"/>
        <w:w w:val="100"/>
        <w:sz w:val="22"/>
        <w:szCs w:val="22"/>
        <w:lang w:val="en-US" w:eastAsia="en-US" w:bidi="ar-SA"/>
      </w:rPr>
    </w:lvl>
    <w:lvl w:ilvl="1" w:tplc="09AC7D7A">
      <w:numFmt w:val="bullet"/>
      <w:lvlText w:val="•"/>
      <w:lvlJc w:val="left"/>
      <w:pPr>
        <w:ind w:left="1112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2026DCCC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0A9A3918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 w:tplc="A642E0B0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5" w:tplc="82FC6F3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6" w:tplc="1138CEA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D8B415D6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8" w:tplc="0C94DAD2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361852"/>
    <w:multiLevelType w:val="hybridMultilevel"/>
    <w:tmpl w:val="48A09BEE"/>
    <w:lvl w:ilvl="0" w:tplc="86B09E5E">
      <w:start w:val="2"/>
      <w:numFmt w:val="decimal"/>
      <w:lvlText w:val="%1."/>
      <w:lvlJc w:val="left"/>
      <w:pPr>
        <w:ind w:left="759" w:hanging="440"/>
      </w:pPr>
      <w:rPr>
        <w:rFonts w:ascii="Arial" w:eastAsia="Arial" w:hAnsi="Arial" w:cs="Arial" w:hint="default"/>
        <w:b/>
        <w:bCs/>
        <w:color w:val="0462C1"/>
        <w:spacing w:val="-1"/>
        <w:w w:val="100"/>
        <w:sz w:val="22"/>
        <w:szCs w:val="22"/>
        <w:u w:val="single" w:color="0462C1"/>
        <w:lang w:val="en-US" w:eastAsia="en-US" w:bidi="ar-SA"/>
      </w:rPr>
    </w:lvl>
    <w:lvl w:ilvl="1" w:tplc="F7C04420">
      <w:numFmt w:val="bullet"/>
      <w:lvlText w:val="•"/>
      <w:lvlJc w:val="left"/>
      <w:pPr>
        <w:ind w:left="1698" w:hanging="440"/>
      </w:pPr>
      <w:rPr>
        <w:rFonts w:hint="default"/>
        <w:lang w:val="en-US" w:eastAsia="en-US" w:bidi="ar-SA"/>
      </w:rPr>
    </w:lvl>
    <w:lvl w:ilvl="2" w:tplc="D0FE3C22">
      <w:numFmt w:val="bullet"/>
      <w:lvlText w:val="•"/>
      <w:lvlJc w:val="left"/>
      <w:pPr>
        <w:ind w:left="2637" w:hanging="440"/>
      </w:pPr>
      <w:rPr>
        <w:rFonts w:hint="default"/>
        <w:lang w:val="en-US" w:eastAsia="en-US" w:bidi="ar-SA"/>
      </w:rPr>
    </w:lvl>
    <w:lvl w:ilvl="3" w:tplc="487C488E">
      <w:numFmt w:val="bullet"/>
      <w:lvlText w:val="•"/>
      <w:lvlJc w:val="left"/>
      <w:pPr>
        <w:ind w:left="3575" w:hanging="440"/>
      </w:pPr>
      <w:rPr>
        <w:rFonts w:hint="default"/>
        <w:lang w:val="en-US" w:eastAsia="en-US" w:bidi="ar-SA"/>
      </w:rPr>
    </w:lvl>
    <w:lvl w:ilvl="4" w:tplc="E8F83974">
      <w:numFmt w:val="bullet"/>
      <w:lvlText w:val="•"/>
      <w:lvlJc w:val="left"/>
      <w:pPr>
        <w:ind w:left="4514" w:hanging="440"/>
      </w:pPr>
      <w:rPr>
        <w:rFonts w:hint="default"/>
        <w:lang w:val="en-US" w:eastAsia="en-US" w:bidi="ar-SA"/>
      </w:rPr>
    </w:lvl>
    <w:lvl w:ilvl="5" w:tplc="793C8DFE">
      <w:numFmt w:val="bullet"/>
      <w:lvlText w:val="•"/>
      <w:lvlJc w:val="left"/>
      <w:pPr>
        <w:ind w:left="5453" w:hanging="440"/>
      </w:pPr>
      <w:rPr>
        <w:rFonts w:hint="default"/>
        <w:lang w:val="en-US" w:eastAsia="en-US" w:bidi="ar-SA"/>
      </w:rPr>
    </w:lvl>
    <w:lvl w:ilvl="6" w:tplc="DFF44B12">
      <w:numFmt w:val="bullet"/>
      <w:lvlText w:val="•"/>
      <w:lvlJc w:val="left"/>
      <w:pPr>
        <w:ind w:left="6391" w:hanging="440"/>
      </w:pPr>
      <w:rPr>
        <w:rFonts w:hint="default"/>
        <w:lang w:val="en-US" w:eastAsia="en-US" w:bidi="ar-SA"/>
      </w:rPr>
    </w:lvl>
    <w:lvl w:ilvl="7" w:tplc="5D4C94E8">
      <w:numFmt w:val="bullet"/>
      <w:lvlText w:val="•"/>
      <w:lvlJc w:val="left"/>
      <w:pPr>
        <w:ind w:left="7330" w:hanging="440"/>
      </w:pPr>
      <w:rPr>
        <w:rFonts w:hint="default"/>
        <w:lang w:val="en-US" w:eastAsia="en-US" w:bidi="ar-SA"/>
      </w:rPr>
    </w:lvl>
    <w:lvl w:ilvl="8" w:tplc="FF6A423E">
      <w:numFmt w:val="bullet"/>
      <w:lvlText w:val="•"/>
      <w:lvlJc w:val="left"/>
      <w:pPr>
        <w:ind w:left="8269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30724C59"/>
    <w:multiLevelType w:val="hybridMultilevel"/>
    <w:tmpl w:val="5248064C"/>
    <w:lvl w:ilvl="0" w:tplc="D82A43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26B5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906E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E261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EA2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22E8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B0DC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C9C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7CF2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7667FB"/>
    <w:multiLevelType w:val="hybridMultilevel"/>
    <w:tmpl w:val="75A25710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378E0643"/>
    <w:multiLevelType w:val="hybridMultilevel"/>
    <w:tmpl w:val="C654F820"/>
    <w:lvl w:ilvl="0" w:tplc="8F7C1A6A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ACDE6C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02956E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583950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E1CC2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6A6AA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DAC04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AA1558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E47330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D94AB7"/>
    <w:multiLevelType w:val="hybridMultilevel"/>
    <w:tmpl w:val="0D062248"/>
    <w:lvl w:ilvl="0" w:tplc="E02207A8">
      <w:start w:val="7"/>
      <w:numFmt w:val="decimal"/>
      <w:lvlText w:val="%1."/>
      <w:lvlJc w:val="left"/>
      <w:pPr>
        <w:ind w:left="680" w:hanging="360"/>
      </w:pPr>
      <w:rPr>
        <w:rFonts w:hint="default"/>
        <w:color w:val="2E5395"/>
      </w:rPr>
    </w:lvl>
    <w:lvl w:ilvl="1" w:tplc="40090019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0" w15:restartNumberingAfterBreak="0">
    <w:nsid w:val="3B84002B"/>
    <w:multiLevelType w:val="multilevel"/>
    <w:tmpl w:val="53B83BA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605ADD"/>
    <w:multiLevelType w:val="hybridMultilevel"/>
    <w:tmpl w:val="16449372"/>
    <w:lvl w:ilvl="0" w:tplc="FFFFFFFF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color w:val="2E5395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112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62E5B98"/>
    <w:multiLevelType w:val="hybridMultilevel"/>
    <w:tmpl w:val="47D04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95078"/>
    <w:multiLevelType w:val="multilevel"/>
    <w:tmpl w:val="9F0897C4"/>
    <w:lvl w:ilvl="0">
      <w:start w:val="5"/>
      <w:numFmt w:val="decimal"/>
      <w:lvlText w:val="%1"/>
      <w:lvlJc w:val="left"/>
      <w:pPr>
        <w:ind w:left="687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7" w:hanging="368"/>
      </w:pPr>
      <w:rPr>
        <w:rFonts w:ascii="Arial" w:eastAsia="Arial" w:hAnsi="Arial" w:cs="Arial" w:hint="default"/>
        <w:b/>
        <w:bCs/>
        <w:color w:val="2E539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98F5256"/>
    <w:multiLevelType w:val="hybridMultilevel"/>
    <w:tmpl w:val="16449372"/>
    <w:lvl w:ilvl="0" w:tplc="FFFFFFFF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color w:val="2E5395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112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0442786"/>
    <w:multiLevelType w:val="hybridMultilevel"/>
    <w:tmpl w:val="EF52AA7E"/>
    <w:lvl w:ilvl="0" w:tplc="81367826">
      <w:start w:val="6"/>
      <w:numFmt w:val="decimal"/>
      <w:lvlText w:val="%1."/>
      <w:lvlJc w:val="left"/>
      <w:pPr>
        <w:ind w:left="679" w:hanging="360"/>
      </w:pPr>
      <w:rPr>
        <w:rFonts w:hint="default"/>
        <w:color w:val="2E5395"/>
      </w:rPr>
    </w:lvl>
    <w:lvl w:ilvl="1" w:tplc="40090019" w:tentative="1">
      <w:start w:val="1"/>
      <w:numFmt w:val="lowerLetter"/>
      <w:lvlText w:val="%2."/>
      <w:lvlJc w:val="left"/>
      <w:pPr>
        <w:ind w:left="1399" w:hanging="360"/>
      </w:pPr>
    </w:lvl>
    <w:lvl w:ilvl="2" w:tplc="4009001B" w:tentative="1">
      <w:start w:val="1"/>
      <w:numFmt w:val="lowerRoman"/>
      <w:lvlText w:val="%3."/>
      <w:lvlJc w:val="right"/>
      <w:pPr>
        <w:ind w:left="2119" w:hanging="180"/>
      </w:pPr>
    </w:lvl>
    <w:lvl w:ilvl="3" w:tplc="4009000F" w:tentative="1">
      <w:start w:val="1"/>
      <w:numFmt w:val="decimal"/>
      <w:lvlText w:val="%4."/>
      <w:lvlJc w:val="left"/>
      <w:pPr>
        <w:ind w:left="2839" w:hanging="360"/>
      </w:pPr>
    </w:lvl>
    <w:lvl w:ilvl="4" w:tplc="40090019" w:tentative="1">
      <w:start w:val="1"/>
      <w:numFmt w:val="lowerLetter"/>
      <w:lvlText w:val="%5."/>
      <w:lvlJc w:val="left"/>
      <w:pPr>
        <w:ind w:left="3559" w:hanging="360"/>
      </w:pPr>
    </w:lvl>
    <w:lvl w:ilvl="5" w:tplc="4009001B" w:tentative="1">
      <w:start w:val="1"/>
      <w:numFmt w:val="lowerRoman"/>
      <w:lvlText w:val="%6."/>
      <w:lvlJc w:val="right"/>
      <w:pPr>
        <w:ind w:left="4279" w:hanging="180"/>
      </w:pPr>
    </w:lvl>
    <w:lvl w:ilvl="6" w:tplc="4009000F" w:tentative="1">
      <w:start w:val="1"/>
      <w:numFmt w:val="decimal"/>
      <w:lvlText w:val="%7."/>
      <w:lvlJc w:val="left"/>
      <w:pPr>
        <w:ind w:left="4999" w:hanging="360"/>
      </w:pPr>
    </w:lvl>
    <w:lvl w:ilvl="7" w:tplc="40090019" w:tentative="1">
      <w:start w:val="1"/>
      <w:numFmt w:val="lowerLetter"/>
      <w:lvlText w:val="%8."/>
      <w:lvlJc w:val="left"/>
      <w:pPr>
        <w:ind w:left="5719" w:hanging="360"/>
      </w:pPr>
    </w:lvl>
    <w:lvl w:ilvl="8" w:tplc="40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6" w15:restartNumberingAfterBreak="0">
    <w:nsid w:val="73E84A35"/>
    <w:multiLevelType w:val="hybridMultilevel"/>
    <w:tmpl w:val="22C8D4FA"/>
    <w:lvl w:ilvl="0" w:tplc="FE442E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F4A6C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814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A34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E02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609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CDB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DEE2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5867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2"/>
  </w:num>
  <w:num w:numId="5">
    <w:abstractNumId w:val="3"/>
  </w:num>
  <w:num w:numId="6">
    <w:abstractNumId w:val="16"/>
  </w:num>
  <w:num w:numId="7">
    <w:abstractNumId w:val="4"/>
  </w:num>
  <w:num w:numId="8">
    <w:abstractNumId w:val="5"/>
  </w:num>
  <w:num w:numId="9">
    <w:abstractNumId w:val="7"/>
  </w:num>
  <w:num w:numId="10">
    <w:abstractNumId w:val="13"/>
  </w:num>
  <w:num w:numId="11">
    <w:abstractNumId w:val="2"/>
  </w:num>
  <w:num w:numId="12">
    <w:abstractNumId w:val="14"/>
  </w:num>
  <w:num w:numId="13">
    <w:abstractNumId w:val="11"/>
  </w:num>
  <w:num w:numId="14">
    <w:abstractNumId w:val="1"/>
  </w:num>
  <w:num w:numId="15">
    <w:abstractNumId w:val="0"/>
  </w:num>
  <w:num w:numId="16">
    <w:abstractNumId w:val="9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hanth Shetty">
    <w15:presenceInfo w15:providerId="AD" w15:userId="S::sushanths@circulants.com::f1ba1b06-0b6e-4d8c-80ea-f048d85851b7"/>
  </w15:person>
  <w15:person w15:author="Molly Aalyson">
    <w15:presenceInfo w15:providerId="Windows Live" w15:userId="eedd68e2fd80e7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E7"/>
    <w:rsid w:val="0000286D"/>
    <w:rsid w:val="00002B1F"/>
    <w:rsid w:val="00031B8A"/>
    <w:rsid w:val="00041CEE"/>
    <w:rsid w:val="00044891"/>
    <w:rsid w:val="00045DCB"/>
    <w:rsid w:val="000567A5"/>
    <w:rsid w:val="00064526"/>
    <w:rsid w:val="00075A23"/>
    <w:rsid w:val="00084568"/>
    <w:rsid w:val="00085A43"/>
    <w:rsid w:val="00090332"/>
    <w:rsid w:val="00091900"/>
    <w:rsid w:val="00097815"/>
    <w:rsid w:val="000B0C90"/>
    <w:rsid w:val="000B12C0"/>
    <w:rsid w:val="000B3A8C"/>
    <w:rsid w:val="0014739F"/>
    <w:rsid w:val="0015357E"/>
    <w:rsid w:val="00167EAD"/>
    <w:rsid w:val="00183B1B"/>
    <w:rsid w:val="00184524"/>
    <w:rsid w:val="00185202"/>
    <w:rsid w:val="00193395"/>
    <w:rsid w:val="001B49D2"/>
    <w:rsid w:val="001B7439"/>
    <w:rsid w:val="001C4CE0"/>
    <w:rsid w:val="001D0C93"/>
    <w:rsid w:val="001D1267"/>
    <w:rsid w:val="001E0D48"/>
    <w:rsid w:val="00203A77"/>
    <w:rsid w:val="0023384B"/>
    <w:rsid w:val="00243877"/>
    <w:rsid w:val="00244009"/>
    <w:rsid w:val="00250F8E"/>
    <w:rsid w:val="002A784A"/>
    <w:rsid w:val="002C187E"/>
    <w:rsid w:val="002C3742"/>
    <w:rsid w:val="002C6B12"/>
    <w:rsid w:val="002E4D15"/>
    <w:rsid w:val="00305950"/>
    <w:rsid w:val="00334B82"/>
    <w:rsid w:val="003662CB"/>
    <w:rsid w:val="0037208E"/>
    <w:rsid w:val="00377123"/>
    <w:rsid w:val="003812B2"/>
    <w:rsid w:val="00381467"/>
    <w:rsid w:val="003F0A4F"/>
    <w:rsid w:val="003F18CE"/>
    <w:rsid w:val="004035D7"/>
    <w:rsid w:val="00427A45"/>
    <w:rsid w:val="00441504"/>
    <w:rsid w:val="00453A5F"/>
    <w:rsid w:val="00461F33"/>
    <w:rsid w:val="00486F22"/>
    <w:rsid w:val="004A3017"/>
    <w:rsid w:val="004C73D8"/>
    <w:rsid w:val="004D7D50"/>
    <w:rsid w:val="004E5E46"/>
    <w:rsid w:val="004F189C"/>
    <w:rsid w:val="005034DC"/>
    <w:rsid w:val="00513EB0"/>
    <w:rsid w:val="00532BEF"/>
    <w:rsid w:val="00536D08"/>
    <w:rsid w:val="005720AF"/>
    <w:rsid w:val="00576CF9"/>
    <w:rsid w:val="00586031"/>
    <w:rsid w:val="00595696"/>
    <w:rsid w:val="00597F1B"/>
    <w:rsid w:val="005A6A8B"/>
    <w:rsid w:val="005A719D"/>
    <w:rsid w:val="005C46E5"/>
    <w:rsid w:val="005D0F15"/>
    <w:rsid w:val="005D187C"/>
    <w:rsid w:val="005D47F6"/>
    <w:rsid w:val="005E1653"/>
    <w:rsid w:val="005F541C"/>
    <w:rsid w:val="005F5ECE"/>
    <w:rsid w:val="006017AB"/>
    <w:rsid w:val="00610DFD"/>
    <w:rsid w:val="006117B9"/>
    <w:rsid w:val="00611A22"/>
    <w:rsid w:val="00622433"/>
    <w:rsid w:val="00623AF0"/>
    <w:rsid w:val="0064234C"/>
    <w:rsid w:val="006441BD"/>
    <w:rsid w:val="00677C57"/>
    <w:rsid w:val="00693FC9"/>
    <w:rsid w:val="006A2C79"/>
    <w:rsid w:val="006B701A"/>
    <w:rsid w:val="006C665A"/>
    <w:rsid w:val="006E64DA"/>
    <w:rsid w:val="00704D95"/>
    <w:rsid w:val="00710286"/>
    <w:rsid w:val="00722555"/>
    <w:rsid w:val="00722A6D"/>
    <w:rsid w:val="00726DCE"/>
    <w:rsid w:val="00742334"/>
    <w:rsid w:val="00746B7F"/>
    <w:rsid w:val="00750E52"/>
    <w:rsid w:val="007528BF"/>
    <w:rsid w:val="007545C7"/>
    <w:rsid w:val="00757379"/>
    <w:rsid w:val="0077215F"/>
    <w:rsid w:val="00777697"/>
    <w:rsid w:val="007776A6"/>
    <w:rsid w:val="00783029"/>
    <w:rsid w:val="00793D30"/>
    <w:rsid w:val="007A5283"/>
    <w:rsid w:val="007A593F"/>
    <w:rsid w:val="007B52E6"/>
    <w:rsid w:val="007D44A1"/>
    <w:rsid w:val="007D689D"/>
    <w:rsid w:val="007E7336"/>
    <w:rsid w:val="007F7374"/>
    <w:rsid w:val="00831CC5"/>
    <w:rsid w:val="00841636"/>
    <w:rsid w:val="00841A33"/>
    <w:rsid w:val="0085643C"/>
    <w:rsid w:val="008564EF"/>
    <w:rsid w:val="0085679C"/>
    <w:rsid w:val="00872B58"/>
    <w:rsid w:val="008900AE"/>
    <w:rsid w:val="008934FE"/>
    <w:rsid w:val="008A4842"/>
    <w:rsid w:val="008C0E4F"/>
    <w:rsid w:val="008D2924"/>
    <w:rsid w:val="008D393C"/>
    <w:rsid w:val="008E0E42"/>
    <w:rsid w:val="008E3C20"/>
    <w:rsid w:val="008E6ABC"/>
    <w:rsid w:val="008F3FEA"/>
    <w:rsid w:val="00905449"/>
    <w:rsid w:val="00911EE9"/>
    <w:rsid w:val="00913B34"/>
    <w:rsid w:val="00914E1B"/>
    <w:rsid w:val="00923223"/>
    <w:rsid w:val="009368E9"/>
    <w:rsid w:val="00993E90"/>
    <w:rsid w:val="00997158"/>
    <w:rsid w:val="009B5615"/>
    <w:rsid w:val="009E1B80"/>
    <w:rsid w:val="009E291D"/>
    <w:rsid w:val="009E6099"/>
    <w:rsid w:val="009F0532"/>
    <w:rsid w:val="00A24B8A"/>
    <w:rsid w:val="00A31CFC"/>
    <w:rsid w:val="00A323B2"/>
    <w:rsid w:val="00A6229C"/>
    <w:rsid w:val="00A81F93"/>
    <w:rsid w:val="00A92E60"/>
    <w:rsid w:val="00A94B93"/>
    <w:rsid w:val="00AA3898"/>
    <w:rsid w:val="00AB2809"/>
    <w:rsid w:val="00AC1FDD"/>
    <w:rsid w:val="00AD0501"/>
    <w:rsid w:val="00AD0FE7"/>
    <w:rsid w:val="00AD40D4"/>
    <w:rsid w:val="00AD6AA0"/>
    <w:rsid w:val="00AF646D"/>
    <w:rsid w:val="00B26711"/>
    <w:rsid w:val="00B311DE"/>
    <w:rsid w:val="00B3329E"/>
    <w:rsid w:val="00B3492A"/>
    <w:rsid w:val="00B5332E"/>
    <w:rsid w:val="00B81F85"/>
    <w:rsid w:val="00B932D3"/>
    <w:rsid w:val="00BA640E"/>
    <w:rsid w:val="00BB769A"/>
    <w:rsid w:val="00BD62C2"/>
    <w:rsid w:val="00BE095F"/>
    <w:rsid w:val="00BF1C38"/>
    <w:rsid w:val="00BF4A02"/>
    <w:rsid w:val="00BF76A6"/>
    <w:rsid w:val="00C01E4B"/>
    <w:rsid w:val="00C21D08"/>
    <w:rsid w:val="00C35923"/>
    <w:rsid w:val="00C37B90"/>
    <w:rsid w:val="00C56776"/>
    <w:rsid w:val="00C704A0"/>
    <w:rsid w:val="00C76FB8"/>
    <w:rsid w:val="00C94CCA"/>
    <w:rsid w:val="00CA5F77"/>
    <w:rsid w:val="00CB4682"/>
    <w:rsid w:val="00CB711C"/>
    <w:rsid w:val="00CB733D"/>
    <w:rsid w:val="00CC2DFD"/>
    <w:rsid w:val="00CE03E3"/>
    <w:rsid w:val="00CF75D6"/>
    <w:rsid w:val="00D07FEB"/>
    <w:rsid w:val="00D13F32"/>
    <w:rsid w:val="00D15E54"/>
    <w:rsid w:val="00D23A42"/>
    <w:rsid w:val="00D2445A"/>
    <w:rsid w:val="00D26CD8"/>
    <w:rsid w:val="00D30ADF"/>
    <w:rsid w:val="00D31D57"/>
    <w:rsid w:val="00D4322B"/>
    <w:rsid w:val="00D43FB0"/>
    <w:rsid w:val="00D45B17"/>
    <w:rsid w:val="00D50EA7"/>
    <w:rsid w:val="00D514C2"/>
    <w:rsid w:val="00D60794"/>
    <w:rsid w:val="00D609DF"/>
    <w:rsid w:val="00D66BB2"/>
    <w:rsid w:val="00D75D63"/>
    <w:rsid w:val="00D922BF"/>
    <w:rsid w:val="00DC1658"/>
    <w:rsid w:val="00DD42DD"/>
    <w:rsid w:val="00DE3090"/>
    <w:rsid w:val="00DF40F4"/>
    <w:rsid w:val="00E10B03"/>
    <w:rsid w:val="00E11C87"/>
    <w:rsid w:val="00E735A6"/>
    <w:rsid w:val="00E8278F"/>
    <w:rsid w:val="00E83DC9"/>
    <w:rsid w:val="00E921EB"/>
    <w:rsid w:val="00EA1D60"/>
    <w:rsid w:val="00EB4438"/>
    <w:rsid w:val="00EC7FD4"/>
    <w:rsid w:val="00ED104B"/>
    <w:rsid w:val="00EF6C12"/>
    <w:rsid w:val="00F150CB"/>
    <w:rsid w:val="00F31885"/>
    <w:rsid w:val="00F354F5"/>
    <w:rsid w:val="00F53F16"/>
    <w:rsid w:val="00F62F7F"/>
    <w:rsid w:val="00F80DCD"/>
    <w:rsid w:val="00F840E3"/>
    <w:rsid w:val="00F849FB"/>
    <w:rsid w:val="00F9465A"/>
    <w:rsid w:val="00FA3D83"/>
    <w:rsid w:val="00FB3BFF"/>
    <w:rsid w:val="00FC5C8C"/>
    <w:rsid w:val="00FE243D"/>
    <w:rsid w:val="00FE2ABC"/>
    <w:rsid w:val="00FF0888"/>
    <w:rsid w:val="00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5CA18"/>
  <w15:docId w15:val="{CC6616EA-F79D-4ACF-BB37-BF1A80D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25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0"/>
      <w:ind w:left="10" w:right="162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paragraph" w:styleId="TOC1">
    <w:name w:val="toc 1"/>
    <w:hidden/>
    <w:uiPriority w:val="39"/>
    <w:rsid w:val="007E7336"/>
    <w:pPr>
      <w:spacing w:before="240" w:after="120" w:line="249" w:lineRule="auto"/>
      <w:ind w:hanging="10"/>
    </w:pPr>
    <w:rPr>
      <w:rFonts w:eastAsia="Arial" w:cstheme="minorHAnsi"/>
      <w:b/>
      <w:bCs/>
      <w:color w:val="000000"/>
      <w:sz w:val="18"/>
      <w:szCs w:val="20"/>
    </w:rPr>
  </w:style>
  <w:style w:type="paragraph" w:styleId="TOC2">
    <w:name w:val="toc 2"/>
    <w:hidden/>
    <w:uiPriority w:val="39"/>
    <w:pPr>
      <w:spacing w:before="120" w:after="0" w:line="249" w:lineRule="auto"/>
      <w:ind w:left="220" w:hanging="10"/>
    </w:pPr>
    <w:rPr>
      <w:rFonts w:eastAsia="Arial" w:cstheme="minorHAnsi"/>
      <w:i/>
      <w:iCs/>
      <w:color w:val="000000"/>
      <w:sz w:val="20"/>
      <w:szCs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35923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C35923"/>
    <w:pPr>
      <w:widowControl w:val="0"/>
      <w:autoSpaceDE w:val="0"/>
      <w:autoSpaceDN w:val="0"/>
      <w:spacing w:before="1" w:after="0" w:line="240" w:lineRule="auto"/>
      <w:ind w:left="2652" w:right="2710" w:firstLine="0"/>
      <w:jc w:val="center"/>
    </w:pPr>
    <w:rPr>
      <w:b/>
      <w:bCs/>
      <w:color w:val="auto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35923"/>
    <w:rPr>
      <w:rFonts w:ascii="Arial" w:eastAsia="Arial" w:hAnsi="Arial" w:cs="Arial"/>
      <w:b/>
      <w:bCs/>
      <w:sz w:val="32"/>
      <w:szCs w:val="32"/>
      <w:lang w:val="en-US" w:eastAsia="en-US"/>
    </w:rPr>
  </w:style>
  <w:style w:type="table" w:styleId="TableGrid0">
    <w:name w:val="Table Grid"/>
    <w:basedOn w:val="TableNormal"/>
    <w:uiPriority w:val="99"/>
    <w:rsid w:val="00CC2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C2DFD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Revision">
    <w:name w:val="Revision"/>
    <w:hidden/>
    <w:uiPriority w:val="99"/>
    <w:semiHidden/>
    <w:rsid w:val="004E5E46"/>
    <w:pPr>
      <w:spacing w:after="0" w:line="240" w:lineRule="auto"/>
    </w:pPr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73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5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5A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5A6"/>
    <w:rPr>
      <w:rFonts w:ascii="Arial" w:eastAsia="Arial" w:hAnsi="Arial" w:cs="Arial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35A6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735A6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735A6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35A6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1"/>
    <w:qFormat/>
    <w:rsid w:val="0024387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D44A1"/>
    <w:pPr>
      <w:widowControl w:val="0"/>
      <w:autoSpaceDE w:val="0"/>
      <w:autoSpaceDN w:val="0"/>
      <w:spacing w:after="0" w:line="240" w:lineRule="auto"/>
      <w:ind w:left="0" w:firstLine="0"/>
    </w:pPr>
    <w:rPr>
      <w:rFonts w:ascii="Arial MT" w:eastAsia="Arial MT" w:hAnsi="Arial MT" w:cs="Arial MT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D44A1"/>
    <w:rPr>
      <w:rFonts w:ascii="Arial MT" w:eastAsia="Arial MT" w:hAnsi="Arial MT" w:cs="Arial MT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D44A1"/>
    <w:pPr>
      <w:widowControl w:val="0"/>
      <w:autoSpaceDE w:val="0"/>
      <w:autoSpaceDN w:val="0"/>
      <w:spacing w:after="0" w:line="240" w:lineRule="auto"/>
      <w:ind w:left="0" w:firstLine="0"/>
    </w:pPr>
    <w:rPr>
      <w:rFonts w:ascii="Arial MT" w:eastAsia="Arial MT" w:hAnsi="Arial MT" w:cs="Arial MT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E7336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7336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7336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7336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7336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7336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7336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37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71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39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43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4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7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diagramQuickStyle" Target="diagrams/quickStyle1.xml"/><Relationship Id="rId21" Type="http://schemas.openxmlformats.org/officeDocument/2006/relationships/image" Target="media/image7.jpe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diagramLayout" Target="diagrams/layout1.xm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diagramData" Target="diagrams/data1.xm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microsoft.com/office/2007/relationships/diagramDrawing" Target="diagrams/drawing1.xml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diagramColors" Target="diagrams/colors1.xm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9FC3CA-1336-4375-B61E-6217A3310FF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5799352-3AD1-4100-8A48-10E42E46B972}">
      <dgm:prSet phldrT="[Text]"/>
      <dgm:spPr/>
      <dgm:t>
        <a:bodyPr/>
        <a:lstStyle/>
        <a:p>
          <a:r>
            <a:rPr lang="en-IN" sz="800" b="1"/>
            <a:t>Beren 001</a:t>
          </a:r>
        </a:p>
      </dgm:t>
    </dgm:pt>
    <dgm:pt modelId="{E7D392A7-4ADD-4C27-8B1E-C44A984687A8}" type="parTrans" cxnId="{519A7975-D0D1-4E73-8337-7CB155D9ABB9}">
      <dgm:prSet/>
      <dgm:spPr/>
      <dgm:t>
        <a:bodyPr/>
        <a:lstStyle/>
        <a:p>
          <a:endParaRPr lang="en-IN"/>
        </a:p>
      </dgm:t>
    </dgm:pt>
    <dgm:pt modelId="{9D929F3E-9216-412D-A737-5EB9879ABED1}" type="sibTrans" cxnId="{519A7975-D0D1-4E73-8337-7CB155D9ABB9}">
      <dgm:prSet/>
      <dgm:spPr/>
      <dgm:t>
        <a:bodyPr/>
        <a:lstStyle/>
        <a:p>
          <a:endParaRPr lang="en-IN"/>
        </a:p>
      </dgm:t>
    </dgm:pt>
    <dgm:pt modelId="{3D4ECD0D-EFCF-4CEC-B6DC-E95637ABF968}">
      <dgm:prSet phldrT="[Text]"/>
      <dgm:spPr/>
      <dgm:t>
        <a:bodyPr/>
        <a:lstStyle/>
        <a:p>
          <a:r>
            <a:rPr lang="en-IN" sz="800" b="1"/>
            <a:t>Single Study</a:t>
          </a:r>
        </a:p>
      </dgm:t>
    </dgm:pt>
    <dgm:pt modelId="{58163217-E24A-44B9-8948-028ABAF33EFE}" type="parTrans" cxnId="{A3F07CA1-8E39-4CF5-B2F4-27DBD99A96F8}">
      <dgm:prSet/>
      <dgm:spPr/>
      <dgm:t>
        <a:bodyPr/>
        <a:lstStyle/>
        <a:p>
          <a:endParaRPr lang="en-IN" sz="800" b="1"/>
        </a:p>
      </dgm:t>
    </dgm:pt>
    <dgm:pt modelId="{AB2D1EA3-674D-4DD6-8152-4DE23DC3BDDB}" type="sibTrans" cxnId="{A3F07CA1-8E39-4CF5-B2F4-27DBD99A96F8}">
      <dgm:prSet/>
      <dgm:spPr/>
      <dgm:t>
        <a:bodyPr/>
        <a:lstStyle/>
        <a:p>
          <a:endParaRPr lang="en-IN"/>
        </a:p>
      </dgm:t>
    </dgm:pt>
    <dgm:pt modelId="{50E8ECEB-BE74-4C0A-A015-A1A4B9035608}">
      <dgm:prSet phldrT="[Text]"/>
      <dgm:spPr/>
      <dgm:t>
        <a:bodyPr/>
        <a:lstStyle/>
        <a:p>
          <a:r>
            <a:rPr lang="en-IN" sz="800" b="1"/>
            <a:t>Pooled Study</a:t>
          </a:r>
        </a:p>
      </dgm:t>
    </dgm:pt>
    <dgm:pt modelId="{FC6B3FB5-7CCF-4419-9C94-4817F6DCEC98}" type="parTrans" cxnId="{11735628-6D01-4DA6-A594-5699CD7A7805}">
      <dgm:prSet/>
      <dgm:spPr/>
      <dgm:t>
        <a:bodyPr/>
        <a:lstStyle/>
        <a:p>
          <a:endParaRPr lang="en-IN" sz="800" b="1"/>
        </a:p>
      </dgm:t>
    </dgm:pt>
    <dgm:pt modelId="{C1712A29-492B-4607-8CA9-32F0A1D858E1}" type="sibTrans" cxnId="{11735628-6D01-4DA6-A594-5699CD7A7805}">
      <dgm:prSet/>
      <dgm:spPr/>
      <dgm:t>
        <a:bodyPr/>
        <a:lstStyle/>
        <a:p>
          <a:endParaRPr lang="en-IN"/>
        </a:p>
      </dgm:t>
    </dgm:pt>
    <dgm:pt modelId="{629A3B23-479B-4AA6-865B-399D7C331AC3}">
      <dgm:prSet phldrT="[Text]"/>
      <dgm:spPr/>
      <dgm:t>
        <a:bodyPr/>
        <a:lstStyle/>
        <a:p>
          <a:r>
            <a:rPr lang="en-IN"/>
            <a:t>Utilities</a:t>
          </a:r>
          <a:endParaRPr lang="en-IN" sz="800" b="1"/>
        </a:p>
      </dgm:t>
    </dgm:pt>
    <dgm:pt modelId="{CE1C0D06-70F2-4D78-AFB3-AB3C71D9A703}" type="parTrans" cxnId="{7C44AAAA-538A-4A68-92DF-442CCF6FF6F1}">
      <dgm:prSet/>
      <dgm:spPr/>
      <dgm:t>
        <a:bodyPr/>
        <a:lstStyle/>
        <a:p>
          <a:endParaRPr lang="en-IN" sz="800" b="1"/>
        </a:p>
      </dgm:t>
    </dgm:pt>
    <dgm:pt modelId="{42013FF1-3F15-4FB3-B365-FCDB95992C3D}" type="sibTrans" cxnId="{7C44AAAA-538A-4A68-92DF-442CCF6FF6F1}">
      <dgm:prSet/>
      <dgm:spPr/>
      <dgm:t>
        <a:bodyPr/>
        <a:lstStyle/>
        <a:p>
          <a:endParaRPr lang="en-IN"/>
        </a:p>
      </dgm:t>
    </dgm:pt>
    <dgm:pt modelId="{EE4A49B9-86B6-419F-A4A0-F3F33C56EA3D}">
      <dgm:prSet phldrT="[Text]"/>
      <dgm:spPr/>
      <dgm:t>
        <a:bodyPr/>
        <a:lstStyle/>
        <a:p>
          <a:r>
            <a:rPr lang="en-IN"/>
            <a:t>CSR</a:t>
          </a:r>
          <a:endParaRPr lang="en-IN" sz="800" b="1"/>
        </a:p>
      </dgm:t>
    </dgm:pt>
    <dgm:pt modelId="{D5B38DED-BD45-4160-BE51-1669C9826D1D}" type="parTrans" cxnId="{B17C4438-2F0B-4E8A-BA23-295B5CA03282}">
      <dgm:prSet/>
      <dgm:spPr/>
      <dgm:t>
        <a:bodyPr/>
        <a:lstStyle/>
        <a:p>
          <a:endParaRPr lang="en-IN" sz="800" b="1"/>
        </a:p>
      </dgm:t>
    </dgm:pt>
    <dgm:pt modelId="{EB0E2B47-BE1E-4E86-BF78-C5E81E8F8A95}" type="sibTrans" cxnId="{B17C4438-2F0B-4E8A-BA23-295B5CA03282}">
      <dgm:prSet/>
      <dgm:spPr/>
      <dgm:t>
        <a:bodyPr/>
        <a:lstStyle/>
        <a:p>
          <a:endParaRPr lang="en-IN"/>
        </a:p>
      </dgm:t>
    </dgm:pt>
    <dgm:pt modelId="{6DB6D100-6AF9-40C7-BA15-758397D03AA7}">
      <dgm:prSet phldrT="[Text]"/>
      <dgm:spPr/>
      <dgm:t>
        <a:bodyPr/>
        <a:lstStyle/>
        <a:p>
          <a:r>
            <a:rPr lang="en-IN"/>
            <a:t>Docs</a:t>
          </a:r>
          <a:endParaRPr lang="en-IN" sz="800" b="1"/>
        </a:p>
      </dgm:t>
    </dgm:pt>
    <dgm:pt modelId="{391B09EB-9779-4714-A276-74C10905B1B9}" type="parTrans" cxnId="{4199B423-4856-48BE-A79E-0A39DFC88D7F}">
      <dgm:prSet/>
      <dgm:spPr/>
      <dgm:t>
        <a:bodyPr/>
        <a:lstStyle/>
        <a:p>
          <a:endParaRPr lang="en-IN" sz="800" b="1"/>
        </a:p>
      </dgm:t>
    </dgm:pt>
    <dgm:pt modelId="{9911F494-FA42-4C42-82E2-B596A17F27B0}" type="sibTrans" cxnId="{4199B423-4856-48BE-A79E-0A39DFC88D7F}">
      <dgm:prSet/>
      <dgm:spPr/>
      <dgm:t>
        <a:bodyPr/>
        <a:lstStyle/>
        <a:p>
          <a:endParaRPr lang="en-IN"/>
        </a:p>
      </dgm:t>
    </dgm:pt>
    <dgm:pt modelId="{117AF085-337A-41A3-90D7-1BA3D91E3C53}">
      <dgm:prSet phldrT="[Text]"/>
      <dgm:spPr/>
      <dgm:t>
        <a:bodyPr/>
        <a:lstStyle/>
        <a:p>
          <a:r>
            <a:rPr lang="en-IN"/>
            <a:t>DSUR</a:t>
          </a:r>
          <a:r>
            <a:rPr lang="en-IN" sz="800" b="1"/>
            <a:t> - 2021</a:t>
          </a:r>
        </a:p>
      </dgm:t>
    </dgm:pt>
    <dgm:pt modelId="{FF2146EE-FA32-4F0C-BB6D-6AEF745E3C71}" type="parTrans" cxnId="{74D6F0AF-CC28-4961-8389-89B9CE9AC3EF}">
      <dgm:prSet/>
      <dgm:spPr/>
      <dgm:t>
        <a:bodyPr/>
        <a:lstStyle/>
        <a:p>
          <a:endParaRPr lang="en-IN" sz="800" b="1"/>
        </a:p>
      </dgm:t>
    </dgm:pt>
    <dgm:pt modelId="{CDA339A4-6D45-4F7C-A8EE-C4D8FA180B07}" type="sibTrans" cxnId="{74D6F0AF-CC28-4961-8389-89B9CE9AC3EF}">
      <dgm:prSet/>
      <dgm:spPr/>
      <dgm:t>
        <a:bodyPr/>
        <a:lstStyle/>
        <a:p>
          <a:endParaRPr lang="en-IN"/>
        </a:p>
      </dgm:t>
    </dgm:pt>
    <dgm:pt modelId="{9B28AD25-0D8E-4A05-B722-D43346F3275D}">
      <dgm:prSet phldrT="[Text]"/>
      <dgm:spPr/>
      <dgm:t>
        <a:bodyPr/>
        <a:lstStyle/>
        <a:p>
          <a:r>
            <a:rPr lang="en-IN"/>
            <a:t>Utilities</a:t>
          </a:r>
          <a:endParaRPr lang="en-IN" sz="800" b="1"/>
        </a:p>
      </dgm:t>
    </dgm:pt>
    <dgm:pt modelId="{6415D5E7-93C2-49EA-AB3F-E60F1636A9B5}" type="parTrans" cxnId="{4A1CE7D5-3FEE-47DE-94E9-1841ACB6E74E}">
      <dgm:prSet/>
      <dgm:spPr/>
      <dgm:t>
        <a:bodyPr/>
        <a:lstStyle/>
        <a:p>
          <a:endParaRPr lang="en-IN" sz="800" b="1"/>
        </a:p>
      </dgm:t>
    </dgm:pt>
    <dgm:pt modelId="{3D188006-9CB0-4122-95C2-98F5919D5D4F}" type="sibTrans" cxnId="{4A1CE7D5-3FEE-47DE-94E9-1841ACB6E74E}">
      <dgm:prSet/>
      <dgm:spPr/>
      <dgm:t>
        <a:bodyPr/>
        <a:lstStyle/>
        <a:p>
          <a:endParaRPr lang="en-IN"/>
        </a:p>
      </dgm:t>
    </dgm:pt>
    <dgm:pt modelId="{EE3A7733-60DE-478B-856B-91E24F75BA60}">
      <dgm:prSet phldrT="[Text]"/>
      <dgm:spPr/>
      <dgm:t>
        <a:bodyPr/>
        <a:lstStyle/>
        <a:p>
          <a:r>
            <a:rPr lang="en-IN"/>
            <a:t>Biostats</a:t>
          </a:r>
          <a:endParaRPr lang="en-IN" sz="800" b="1"/>
        </a:p>
      </dgm:t>
    </dgm:pt>
    <dgm:pt modelId="{90C75886-D953-419D-B0B0-FB9A6F263B15}" type="parTrans" cxnId="{4D35CDE4-DBF9-416F-BF3A-1937B95AFC12}">
      <dgm:prSet/>
      <dgm:spPr/>
      <dgm:t>
        <a:bodyPr/>
        <a:lstStyle/>
        <a:p>
          <a:endParaRPr lang="en-IN" sz="800" b="1"/>
        </a:p>
      </dgm:t>
    </dgm:pt>
    <dgm:pt modelId="{C2FDB567-C58D-488E-A04C-719F7B8FA9D7}" type="sibTrans" cxnId="{4D35CDE4-DBF9-416F-BF3A-1937B95AFC12}">
      <dgm:prSet/>
      <dgm:spPr/>
      <dgm:t>
        <a:bodyPr/>
        <a:lstStyle/>
        <a:p>
          <a:endParaRPr lang="en-IN"/>
        </a:p>
      </dgm:t>
    </dgm:pt>
    <dgm:pt modelId="{551AF578-9548-4646-993F-494DF212EC2A}">
      <dgm:prSet phldrT="[Text]"/>
      <dgm:spPr/>
      <dgm:t>
        <a:bodyPr/>
        <a:lstStyle/>
        <a:p>
          <a:r>
            <a:rPr lang="en-IN"/>
            <a:t>Data</a:t>
          </a:r>
        </a:p>
      </dgm:t>
    </dgm:pt>
    <dgm:pt modelId="{E251FE6B-FFA4-4B2E-AB1F-0228C9B037A6}" type="parTrans" cxnId="{708208DF-E14D-4845-AEB0-8CFE51FE2084}">
      <dgm:prSet/>
      <dgm:spPr/>
      <dgm:t>
        <a:bodyPr/>
        <a:lstStyle/>
        <a:p>
          <a:endParaRPr lang="en-IN" sz="800" b="1"/>
        </a:p>
      </dgm:t>
    </dgm:pt>
    <dgm:pt modelId="{D04FADE7-1C11-4F33-AB59-43F99C7EEE27}" type="sibTrans" cxnId="{708208DF-E14D-4845-AEB0-8CFE51FE2084}">
      <dgm:prSet/>
      <dgm:spPr/>
      <dgm:t>
        <a:bodyPr/>
        <a:lstStyle/>
        <a:p>
          <a:endParaRPr lang="en-IN"/>
        </a:p>
      </dgm:t>
    </dgm:pt>
    <dgm:pt modelId="{6ED788E6-8F2E-4D12-97A3-E40E305D773D}">
      <dgm:prSet phldrT="[Text]"/>
      <dgm:spPr/>
      <dgm:t>
        <a:bodyPr/>
        <a:lstStyle/>
        <a:p>
          <a:r>
            <a:rPr lang="en-IN"/>
            <a:t>Docs</a:t>
          </a:r>
        </a:p>
      </dgm:t>
    </dgm:pt>
    <dgm:pt modelId="{E5847658-B7D8-4461-AE7B-265C42695419}" type="parTrans" cxnId="{46EDD0E4-66E3-4D2C-BD68-EC27C6EBD55A}">
      <dgm:prSet/>
      <dgm:spPr/>
      <dgm:t>
        <a:bodyPr/>
        <a:lstStyle/>
        <a:p>
          <a:endParaRPr lang="en-IN" sz="800" b="1"/>
        </a:p>
      </dgm:t>
    </dgm:pt>
    <dgm:pt modelId="{9AA7E5D7-D757-418F-8908-00DB98DA0F2A}" type="sibTrans" cxnId="{46EDD0E4-66E3-4D2C-BD68-EC27C6EBD55A}">
      <dgm:prSet/>
      <dgm:spPr/>
      <dgm:t>
        <a:bodyPr/>
        <a:lstStyle/>
        <a:p>
          <a:endParaRPr lang="en-IN"/>
        </a:p>
      </dgm:t>
    </dgm:pt>
    <dgm:pt modelId="{B218112F-A895-4AC0-B5C1-E7821B208B70}">
      <dgm:prSet phldrT="[Text]"/>
      <dgm:spPr/>
      <dgm:t>
        <a:bodyPr/>
        <a:lstStyle/>
        <a:p>
          <a:r>
            <a:rPr lang="en-IN"/>
            <a:t>Output</a:t>
          </a:r>
          <a:endParaRPr lang="en-IN" sz="800" b="1"/>
        </a:p>
      </dgm:t>
    </dgm:pt>
    <dgm:pt modelId="{DF32DA8B-0AD6-4C06-AD2B-F9EE0237BDA7}" type="parTrans" cxnId="{FD397122-AEBD-44E3-BA00-3B178D3B9B33}">
      <dgm:prSet/>
      <dgm:spPr/>
      <dgm:t>
        <a:bodyPr/>
        <a:lstStyle/>
        <a:p>
          <a:endParaRPr lang="en-IN" sz="800" b="1"/>
        </a:p>
      </dgm:t>
    </dgm:pt>
    <dgm:pt modelId="{62323029-75BF-4685-B176-9E3FAE98E900}" type="sibTrans" cxnId="{FD397122-AEBD-44E3-BA00-3B178D3B9B33}">
      <dgm:prSet/>
      <dgm:spPr/>
      <dgm:t>
        <a:bodyPr/>
        <a:lstStyle/>
        <a:p>
          <a:endParaRPr lang="en-IN"/>
        </a:p>
      </dgm:t>
    </dgm:pt>
    <dgm:pt modelId="{F66BBDBA-B0B4-48F2-B289-9E9901BCF32D}">
      <dgm:prSet phldrT="[Text]"/>
      <dgm:spPr/>
      <dgm:t>
        <a:bodyPr/>
        <a:lstStyle/>
        <a:p>
          <a:r>
            <a:rPr lang="en-IN"/>
            <a:t>Data</a:t>
          </a:r>
        </a:p>
      </dgm:t>
    </dgm:pt>
    <dgm:pt modelId="{C3FC1E84-7759-4E05-87D0-EC376F35E112}" type="parTrans" cxnId="{6A6FC604-6F0E-4BB0-866E-EF524F3544EF}">
      <dgm:prSet/>
      <dgm:spPr/>
      <dgm:t>
        <a:bodyPr/>
        <a:lstStyle/>
        <a:p>
          <a:endParaRPr lang="en-IN" sz="800" b="1"/>
        </a:p>
      </dgm:t>
    </dgm:pt>
    <dgm:pt modelId="{1DA680DB-EA45-482D-81E8-FAB76F9F0E7D}" type="sibTrans" cxnId="{6A6FC604-6F0E-4BB0-866E-EF524F3544EF}">
      <dgm:prSet/>
      <dgm:spPr/>
      <dgm:t>
        <a:bodyPr/>
        <a:lstStyle/>
        <a:p>
          <a:endParaRPr lang="en-IN"/>
        </a:p>
      </dgm:t>
    </dgm:pt>
    <dgm:pt modelId="{D4B15F6C-338E-46BE-9758-85D1E44C1A81}">
      <dgm:prSet phldrT="[Text]"/>
      <dgm:spPr/>
      <dgm:t>
        <a:bodyPr/>
        <a:lstStyle/>
        <a:p>
          <a:r>
            <a:rPr lang="en-IN"/>
            <a:t>TLFs</a:t>
          </a:r>
          <a:endParaRPr lang="en-IN" sz="800" b="1"/>
        </a:p>
      </dgm:t>
    </dgm:pt>
    <dgm:pt modelId="{978CDBED-05C8-4F54-A339-14F07FE5FEDA}" type="parTrans" cxnId="{5D25B7CB-65E0-464B-B38A-0E99A20002A7}">
      <dgm:prSet/>
      <dgm:spPr/>
      <dgm:t>
        <a:bodyPr/>
        <a:lstStyle/>
        <a:p>
          <a:endParaRPr lang="en-IN" sz="800" b="1"/>
        </a:p>
      </dgm:t>
    </dgm:pt>
    <dgm:pt modelId="{5C895A0D-3A54-4565-9F08-7CA08DDDA9B6}" type="sibTrans" cxnId="{5D25B7CB-65E0-464B-B38A-0E99A20002A7}">
      <dgm:prSet/>
      <dgm:spPr/>
      <dgm:t>
        <a:bodyPr/>
        <a:lstStyle/>
        <a:p>
          <a:endParaRPr lang="en-IN"/>
        </a:p>
      </dgm:t>
    </dgm:pt>
    <dgm:pt modelId="{B2AEEE1A-64C0-49E5-887D-EA0B3C9CD119}">
      <dgm:prSet phldrT="[Text]"/>
      <dgm:spPr/>
      <dgm:t>
        <a:bodyPr/>
        <a:lstStyle/>
        <a:p>
          <a:r>
            <a:rPr lang="en-IN"/>
            <a:t>PGMS</a:t>
          </a:r>
          <a:endParaRPr lang="en-IN" sz="800" b="1"/>
        </a:p>
      </dgm:t>
    </dgm:pt>
    <dgm:pt modelId="{B518F1C2-913E-4627-8456-A59D3334D025}" type="parTrans" cxnId="{E30EBA8B-383C-4E6C-B6FD-64EBA807D2BE}">
      <dgm:prSet/>
      <dgm:spPr/>
      <dgm:t>
        <a:bodyPr/>
        <a:lstStyle/>
        <a:p>
          <a:endParaRPr lang="en-IN" sz="800" b="1"/>
        </a:p>
      </dgm:t>
    </dgm:pt>
    <dgm:pt modelId="{C0FE0A41-7F34-49AD-8504-A2553E333648}" type="sibTrans" cxnId="{E30EBA8B-383C-4E6C-B6FD-64EBA807D2BE}">
      <dgm:prSet/>
      <dgm:spPr/>
      <dgm:t>
        <a:bodyPr/>
        <a:lstStyle/>
        <a:p>
          <a:endParaRPr lang="en-IN"/>
        </a:p>
      </dgm:t>
    </dgm:pt>
    <dgm:pt modelId="{D554EE62-E912-4228-9859-D32068ACA14F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9D561F7F-A4A4-46AE-87CD-6B146212FE62}" type="parTrans" cxnId="{802C59CD-F7AB-4FC5-B4BD-15B9587AF1A5}">
      <dgm:prSet/>
      <dgm:spPr/>
      <dgm:t>
        <a:bodyPr/>
        <a:lstStyle/>
        <a:p>
          <a:endParaRPr lang="en-IN" sz="800" b="1"/>
        </a:p>
      </dgm:t>
    </dgm:pt>
    <dgm:pt modelId="{B1D96F75-48D5-40E8-94F8-53E0D93D54D0}" type="sibTrans" cxnId="{802C59CD-F7AB-4FC5-B4BD-15B9587AF1A5}">
      <dgm:prSet/>
      <dgm:spPr/>
      <dgm:t>
        <a:bodyPr/>
        <a:lstStyle/>
        <a:p>
          <a:endParaRPr lang="en-IN"/>
        </a:p>
      </dgm:t>
    </dgm:pt>
    <dgm:pt modelId="{A4154636-2C09-474C-AD3E-A6DED2DDC456}">
      <dgm:prSet phldrT="[Text]"/>
      <dgm:spPr/>
      <dgm:t>
        <a:bodyPr/>
        <a:lstStyle/>
        <a:p>
          <a:r>
            <a:rPr lang="en-IN"/>
            <a:t>Adam</a:t>
          </a:r>
        </a:p>
      </dgm:t>
    </dgm:pt>
    <dgm:pt modelId="{C46DA228-FE4E-48AD-9F96-EB57A6CC7D59}" type="parTrans" cxnId="{FD25774C-988A-4336-981A-351442D0430C}">
      <dgm:prSet/>
      <dgm:spPr/>
      <dgm:t>
        <a:bodyPr/>
        <a:lstStyle/>
        <a:p>
          <a:endParaRPr lang="en-IN" sz="800" b="1"/>
        </a:p>
      </dgm:t>
    </dgm:pt>
    <dgm:pt modelId="{3A229ED6-620C-496A-B6DE-54D08E14E27A}" type="sibTrans" cxnId="{FD25774C-988A-4336-981A-351442D0430C}">
      <dgm:prSet/>
      <dgm:spPr/>
      <dgm:t>
        <a:bodyPr/>
        <a:lstStyle/>
        <a:p>
          <a:endParaRPr lang="en-IN"/>
        </a:p>
      </dgm:t>
    </dgm:pt>
    <dgm:pt modelId="{256F59B6-0D9D-4C49-B6DA-81FDF9D85A63}">
      <dgm:prSet phldrT="[Text]"/>
      <dgm:spPr/>
      <dgm:t>
        <a:bodyPr/>
        <a:lstStyle/>
        <a:p>
          <a:r>
            <a:rPr lang="en-IN" sz="800" b="1"/>
            <a:t>Raw</a:t>
          </a:r>
        </a:p>
      </dgm:t>
    </dgm:pt>
    <dgm:pt modelId="{8944C64E-058A-4213-985C-714271AD0C8B}" type="parTrans" cxnId="{41C8FC20-4FF3-49EE-8E30-08CB12DA2AE4}">
      <dgm:prSet/>
      <dgm:spPr/>
      <dgm:t>
        <a:bodyPr/>
        <a:lstStyle/>
        <a:p>
          <a:endParaRPr lang="en-IN" sz="800" b="1"/>
        </a:p>
      </dgm:t>
    </dgm:pt>
    <dgm:pt modelId="{F45FC09D-607E-4355-81D5-F4DD40A55CFD}" type="sibTrans" cxnId="{41C8FC20-4FF3-49EE-8E30-08CB12DA2AE4}">
      <dgm:prSet/>
      <dgm:spPr/>
      <dgm:t>
        <a:bodyPr/>
        <a:lstStyle/>
        <a:p>
          <a:endParaRPr lang="en-IN"/>
        </a:p>
      </dgm:t>
    </dgm:pt>
    <dgm:pt modelId="{C8BB4ED8-5A7F-473B-9A86-7F926B58268B}">
      <dgm:prSet phldrT="[Text]"/>
      <dgm:spPr/>
      <dgm:t>
        <a:bodyPr/>
        <a:lstStyle/>
        <a:p>
          <a:r>
            <a:rPr lang="en-IN"/>
            <a:t>SDTM</a:t>
          </a:r>
        </a:p>
      </dgm:t>
    </dgm:pt>
    <dgm:pt modelId="{ACA76213-391B-46FE-8950-03BC347D0F7F}" type="parTrans" cxnId="{83EE49DD-0276-408E-A5E6-2D223664C8BA}">
      <dgm:prSet/>
      <dgm:spPr/>
      <dgm:t>
        <a:bodyPr/>
        <a:lstStyle/>
        <a:p>
          <a:endParaRPr lang="en-IN" sz="800" b="1"/>
        </a:p>
      </dgm:t>
    </dgm:pt>
    <dgm:pt modelId="{910D8B2D-9FFD-464D-8985-BBF52975D034}" type="sibTrans" cxnId="{83EE49DD-0276-408E-A5E6-2D223664C8BA}">
      <dgm:prSet/>
      <dgm:spPr/>
      <dgm:t>
        <a:bodyPr/>
        <a:lstStyle/>
        <a:p>
          <a:endParaRPr lang="en-IN"/>
        </a:p>
      </dgm:t>
    </dgm:pt>
    <dgm:pt modelId="{ABA705DD-2AE9-429D-AA67-56FC5F65B01C}">
      <dgm:prSet phldrT="[Text]"/>
      <dgm:spPr/>
      <dgm:t>
        <a:bodyPr/>
        <a:lstStyle/>
        <a:p>
          <a:r>
            <a:rPr lang="en-IN" dirty="0" err="1"/>
            <a:t>Dataspecs</a:t>
          </a:r>
          <a:endParaRPr lang="en-IN" sz="800" b="1" dirty="0"/>
        </a:p>
      </dgm:t>
    </dgm:pt>
    <dgm:pt modelId="{DE2ED9B1-D2BC-4A56-8C34-70F2428D53B9}" type="parTrans" cxnId="{503831AA-E6C2-4DB2-BFE5-3FD02ACEAECD}">
      <dgm:prSet/>
      <dgm:spPr/>
      <dgm:t>
        <a:bodyPr/>
        <a:lstStyle/>
        <a:p>
          <a:endParaRPr lang="en-IN" sz="800" b="1"/>
        </a:p>
      </dgm:t>
    </dgm:pt>
    <dgm:pt modelId="{CD190D6F-EA11-418F-BAF8-4E7A6347CF34}" type="sibTrans" cxnId="{503831AA-E6C2-4DB2-BFE5-3FD02ACEAECD}">
      <dgm:prSet/>
      <dgm:spPr/>
      <dgm:t>
        <a:bodyPr/>
        <a:lstStyle/>
        <a:p>
          <a:endParaRPr lang="en-IN"/>
        </a:p>
      </dgm:t>
    </dgm:pt>
    <dgm:pt modelId="{EF9B5482-5E60-4585-9DB3-726983445ED6}">
      <dgm:prSet phldrT="[Text]"/>
      <dgm:spPr/>
      <dgm:t>
        <a:bodyPr/>
        <a:lstStyle/>
        <a:p>
          <a:r>
            <a:rPr lang="en-IN"/>
            <a:t>Timelines</a:t>
          </a:r>
          <a:endParaRPr lang="en-IN" sz="800" b="1"/>
        </a:p>
      </dgm:t>
    </dgm:pt>
    <dgm:pt modelId="{E1E5E413-73F4-41B2-9B66-99C1E1BA7BA6}" type="parTrans" cxnId="{F5AD4063-70EE-41A1-9C95-7A636325C280}">
      <dgm:prSet/>
      <dgm:spPr/>
      <dgm:t>
        <a:bodyPr/>
        <a:lstStyle/>
        <a:p>
          <a:endParaRPr lang="en-IN" sz="800" b="1"/>
        </a:p>
      </dgm:t>
    </dgm:pt>
    <dgm:pt modelId="{2C72A740-33E1-4052-859B-55893FAAB3D6}" type="sibTrans" cxnId="{F5AD4063-70EE-41A1-9C95-7A636325C280}">
      <dgm:prSet/>
      <dgm:spPr/>
      <dgm:t>
        <a:bodyPr/>
        <a:lstStyle/>
        <a:p>
          <a:endParaRPr lang="en-IN"/>
        </a:p>
      </dgm:t>
    </dgm:pt>
    <dgm:pt modelId="{FFA6C80B-BECB-41A2-8224-5C23EC5670FE}">
      <dgm:prSet phldrT="[Text]"/>
      <dgm:spPr/>
      <dgm:t>
        <a:bodyPr/>
        <a:lstStyle/>
        <a:p>
          <a:r>
            <a:rPr lang="en-IN" sz="800" b="1"/>
            <a:t>TLF </a:t>
          </a:r>
          <a:r>
            <a:rPr lang="en-IN"/>
            <a:t>Shell</a:t>
          </a:r>
          <a:endParaRPr lang="en-IN" sz="800" b="1"/>
        </a:p>
      </dgm:t>
    </dgm:pt>
    <dgm:pt modelId="{8F606E27-64B0-4F1B-A914-373F62218459}" type="parTrans" cxnId="{DB6CAD32-791C-4A06-9931-C8218FA194AD}">
      <dgm:prSet/>
      <dgm:spPr/>
      <dgm:t>
        <a:bodyPr/>
        <a:lstStyle/>
        <a:p>
          <a:endParaRPr lang="en-IN" sz="800" b="1"/>
        </a:p>
      </dgm:t>
    </dgm:pt>
    <dgm:pt modelId="{903828A2-2586-493A-B09B-409545288379}" type="sibTrans" cxnId="{DB6CAD32-791C-4A06-9931-C8218FA194AD}">
      <dgm:prSet/>
      <dgm:spPr/>
      <dgm:t>
        <a:bodyPr/>
        <a:lstStyle/>
        <a:p>
          <a:endParaRPr lang="en-IN"/>
        </a:p>
      </dgm:t>
    </dgm:pt>
    <dgm:pt modelId="{454270BF-A911-41B2-82A4-7660BE8DFF34}">
      <dgm:prSet phldrT="[Text]"/>
      <dgm:spPr/>
      <dgm:t>
        <a:bodyPr/>
        <a:lstStyle/>
        <a:p>
          <a:r>
            <a:rPr lang="en-IN"/>
            <a:t>TLFs</a:t>
          </a:r>
        </a:p>
      </dgm:t>
    </dgm:pt>
    <dgm:pt modelId="{585B57C6-A6BB-4E59-AF9E-2B1132C32BB9}" type="parTrans" cxnId="{D2EAD248-9F0E-452B-BB12-F078EE15D657}">
      <dgm:prSet/>
      <dgm:spPr/>
      <dgm:t>
        <a:bodyPr/>
        <a:lstStyle/>
        <a:p>
          <a:endParaRPr lang="en-IN" sz="800" b="1"/>
        </a:p>
      </dgm:t>
    </dgm:pt>
    <dgm:pt modelId="{88606A02-F5B9-4224-ABD9-3C1A42568D47}" type="sibTrans" cxnId="{D2EAD248-9F0E-452B-BB12-F078EE15D657}">
      <dgm:prSet/>
      <dgm:spPr/>
      <dgm:t>
        <a:bodyPr/>
        <a:lstStyle/>
        <a:p>
          <a:endParaRPr lang="en-IN"/>
        </a:p>
      </dgm:t>
    </dgm:pt>
    <dgm:pt modelId="{48D2649A-E3FF-4039-80E9-9360EB238AED}">
      <dgm:prSet phldrT="[Text]"/>
      <dgm:spPr/>
      <dgm:t>
        <a:bodyPr/>
        <a:lstStyle/>
        <a:p>
          <a:r>
            <a:rPr lang="en-IN"/>
            <a:t>PGMS</a:t>
          </a:r>
        </a:p>
      </dgm:t>
    </dgm:pt>
    <dgm:pt modelId="{CA842290-ADAB-42DD-9A41-5AA5C890A365}" type="parTrans" cxnId="{429C00D8-D3B5-4559-BD15-ADBCABDA98D2}">
      <dgm:prSet/>
      <dgm:spPr/>
      <dgm:t>
        <a:bodyPr/>
        <a:lstStyle/>
        <a:p>
          <a:endParaRPr lang="en-IN" sz="800" b="1"/>
        </a:p>
      </dgm:t>
    </dgm:pt>
    <dgm:pt modelId="{9BD7A39E-43FD-40ED-9CDB-925343D9E8E3}" type="sibTrans" cxnId="{429C00D8-D3B5-4559-BD15-ADBCABDA98D2}">
      <dgm:prSet/>
      <dgm:spPr/>
      <dgm:t>
        <a:bodyPr/>
        <a:lstStyle/>
        <a:p>
          <a:endParaRPr lang="en-IN"/>
        </a:p>
      </dgm:t>
    </dgm:pt>
    <dgm:pt modelId="{FBF66690-02B6-4E13-8E54-C805D7144061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E2F51A55-482E-4531-A4B6-B783F2F99EA9}" type="parTrans" cxnId="{9DF65DA8-34A0-4F84-AC53-F444CFB4807C}">
      <dgm:prSet/>
      <dgm:spPr/>
      <dgm:t>
        <a:bodyPr/>
        <a:lstStyle/>
        <a:p>
          <a:endParaRPr lang="en-IN" sz="800" b="1"/>
        </a:p>
      </dgm:t>
    </dgm:pt>
    <dgm:pt modelId="{EAFB8DA3-60E5-4E5C-A3F2-E075F644464F}" type="sibTrans" cxnId="{9DF65DA8-34A0-4F84-AC53-F444CFB4807C}">
      <dgm:prSet/>
      <dgm:spPr/>
      <dgm:t>
        <a:bodyPr/>
        <a:lstStyle/>
        <a:p>
          <a:endParaRPr lang="en-IN"/>
        </a:p>
      </dgm:t>
    </dgm:pt>
    <dgm:pt modelId="{C5402FBB-3C62-4130-8C96-75E7A15F7CE2}">
      <dgm:prSet phldrT="[Text]"/>
      <dgm:spPr/>
      <dgm:t>
        <a:bodyPr/>
        <a:lstStyle/>
        <a:p>
          <a:r>
            <a:rPr lang="en-IN"/>
            <a:t>PGMS</a:t>
          </a:r>
        </a:p>
      </dgm:t>
    </dgm:pt>
    <dgm:pt modelId="{D6313E31-A5F7-4AB6-977F-1A201329FD66}" type="parTrans" cxnId="{125433BE-3F27-4F64-8F1F-CB1B06D9E168}">
      <dgm:prSet/>
      <dgm:spPr/>
      <dgm:t>
        <a:bodyPr/>
        <a:lstStyle/>
        <a:p>
          <a:endParaRPr lang="en-IN" sz="800" b="1"/>
        </a:p>
      </dgm:t>
    </dgm:pt>
    <dgm:pt modelId="{B8BE934B-6628-4F8A-A5C9-A2BA534C6441}" type="sibTrans" cxnId="{125433BE-3F27-4F64-8F1F-CB1B06D9E168}">
      <dgm:prSet/>
      <dgm:spPr/>
      <dgm:t>
        <a:bodyPr/>
        <a:lstStyle/>
        <a:p>
          <a:endParaRPr lang="en-IN"/>
        </a:p>
      </dgm:t>
    </dgm:pt>
    <dgm:pt modelId="{CFF24E2E-A0EC-4F7A-978F-F538308BBCBC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AFD82DBB-C1A3-4D09-A655-41487A6E8B59}" type="parTrans" cxnId="{BFCB3B12-5C37-4BA5-91F2-D015BEE960D3}">
      <dgm:prSet/>
      <dgm:spPr/>
      <dgm:t>
        <a:bodyPr/>
        <a:lstStyle/>
        <a:p>
          <a:endParaRPr lang="en-IN" sz="800" b="1"/>
        </a:p>
      </dgm:t>
    </dgm:pt>
    <dgm:pt modelId="{D8F78A9B-D749-4342-8446-EBA87E1727C2}" type="sibTrans" cxnId="{BFCB3B12-5C37-4BA5-91F2-D015BEE960D3}">
      <dgm:prSet/>
      <dgm:spPr/>
      <dgm:t>
        <a:bodyPr/>
        <a:lstStyle/>
        <a:p>
          <a:endParaRPr lang="en-IN"/>
        </a:p>
      </dgm:t>
    </dgm:pt>
    <dgm:pt modelId="{125FD5D8-67FD-456C-A668-9D8E66647493}">
      <dgm:prSet phldrT="[Text]"/>
      <dgm:spPr/>
      <dgm:t>
        <a:bodyPr/>
        <a:lstStyle/>
        <a:p>
          <a:r>
            <a:rPr lang="en-IN"/>
            <a:t>PGMS</a:t>
          </a:r>
          <a:endParaRPr lang="en-IN" sz="800" b="1"/>
        </a:p>
      </dgm:t>
    </dgm:pt>
    <dgm:pt modelId="{F5F7D1FF-E4A0-4E55-8C28-E820DA9978D8}" type="parTrans" cxnId="{89DF1E99-012C-4E0F-AE68-9BC70BAB5F0E}">
      <dgm:prSet/>
      <dgm:spPr/>
      <dgm:t>
        <a:bodyPr/>
        <a:lstStyle/>
        <a:p>
          <a:endParaRPr lang="en-IN" sz="800" b="1"/>
        </a:p>
      </dgm:t>
    </dgm:pt>
    <dgm:pt modelId="{01D166AC-2B2F-46E3-9795-3E53D8D0ECCC}" type="sibTrans" cxnId="{89DF1E99-012C-4E0F-AE68-9BC70BAB5F0E}">
      <dgm:prSet/>
      <dgm:spPr/>
      <dgm:t>
        <a:bodyPr/>
        <a:lstStyle/>
        <a:p>
          <a:endParaRPr lang="en-IN"/>
        </a:p>
      </dgm:t>
    </dgm:pt>
    <dgm:pt modelId="{1F1C14F9-D9C5-47AC-A0F9-3433427DF8C2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0333E9EF-E408-48F4-8BB6-1AC430B24BF8}" type="parTrans" cxnId="{9CCD3C36-88EB-45A9-A84F-46DE14A39303}">
      <dgm:prSet/>
      <dgm:spPr/>
      <dgm:t>
        <a:bodyPr/>
        <a:lstStyle/>
        <a:p>
          <a:endParaRPr lang="en-IN" sz="800" b="1"/>
        </a:p>
      </dgm:t>
    </dgm:pt>
    <dgm:pt modelId="{7DBADB86-FB89-4D17-B18C-D0613A74412B}" type="sibTrans" cxnId="{9CCD3C36-88EB-45A9-A84F-46DE14A39303}">
      <dgm:prSet/>
      <dgm:spPr/>
      <dgm:t>
        <a:bodyPr/>
        <a:lstStyle/>
        <a:p>
          <a:endParaRPr lang="en-IN"/>
        </a:p>
      </dgm:t>
    </dgm:pt>
    <dgm:pt modelId="{D6BEE7A0-BAEE-4D14-9DC3-68A1089C0E21}">
      <dgm:prSet phldrT="[Text]"/>
      <dgm:spPr/>
      <dgm:t>
        <a:bodyPr/>
        <a:lstStyle/>
        <a:p>
          <a:r>
            <a:rPr lang="en-IN" sz="800" b="1"/>
            <a:t>PG</a:t>
          </a:r>
          <a:r>
            <a:rPr lang="en-IN"/>
            <a:t>M</a:t>
          </a:r>
          <a:r>
            <a:rPr lang="en-IN" sz="800" b="1"/>
            <a:t>S</a:t>
          </a:r>
        </a:p>
      </dgm:t>
    </dgm:pt>
    <dgm:pt modelId="{65CDA83B-07FB-4444-98F1-1260C7CFAA78}" type="parTrans" cxnId="{7809FDB2-F568-4A1A-84ED-6F62E3DED035}">
      <dgm:prSet/>
      <dgm:spPr/>
      <dgm:t>
        <a:bodyPr/>
        <a:lstStyle/>
        <a:p>
          <a:endParaRPr lang="en-IN" sz="800" b="1"/>
        </a:p>
      </dgm:t>
    </dgm:pt>
    <dgm:pt modelId="{72B8DDFB-A419-4A15-B649-8AE053C82156}" type="sibTrans" cxnId="{7809FDB2-F568-4A1A-84ED-6F62E3DED035}">
      <dgm:prSet/>
      <dgm:spPr/>
      <dgm:t>
        <a:bodyPr/>
        <a:lstStyle/>
        <a:p>
          <a:endParaRPr lang="en-IN"/>
        </a:p>
      </dgm:t>
    </dgm:pt>
    <dgm:pt modelId="{98090B66-4AAD-4044-822D-71B44ADA2793}">
      <dgm:prSet phldrT="[Text]"/>
      <dgm:spPr/>
      <dgm:t>
        <a:bodyPr/>
        <a:lstStyle/>
        <a:p>
          <a:r>
            <a:rPr lang="en-IN"/>
            <a:t>Testing</a:t>
          </a:r>
          <a:endParaRPr lang="en-IN" sz="800" b="1"/>
        </a:p>
      </dgm:t>
    </dgm:pt>
    <dgm:pt modelId="{67D70074-B18B-4D3F-846A-F9E5982650EE}" type="parTrans" cxnId="{A3957B7F-F61F-4EEF-88A1-1AD321B216EB}">
      <dgm:prSet/>
      <dgm:spPr/>
      <dgm:t>
        <a:bodyPr/>
        <a:lstStyle/>
        <a:p>
          <a:endParaRPr lang="en-IN" sz="800" b="1"/>
        </a:p>
      </dgm:t>
    </dgm:pt>
    <dgm:pt modelId="{A685F208-1240-40CC-AEC0-3E480C3E1FA9}" type="sibTrans" cxnId="{A3957B7F-F61F-4EEF-88A1-1AD321B216EB}">
      <dgm:prSet/>
      <dgm:spPr/>
      <dgm:t>
        <a:bodyPr/>
        <a:lstStyle/>
        <a:p>
          <a:endParaRPr lang="en-IN"/>
        </a:p>
      </dgm:t>
    </dgm:pt>
    <dgm:pt modelId="{57D1770D-B358-41C8-A653-38A0916A0A4D}">
      <dgm:prSet phldrT="[Text]"/>
      <dgm:spPr/>
      <dgm:t>
        <a:bodyPr/>
        <a:lstStyle/>
        <a:p>
          <a:r>
            <a:rPr lang="en-IN"/>
            <a:t>Define</a:t>
          </a:r>
          <a:endParaRPr lang="en-IN" sz="800" b="1"/>
        </a:p>
      </dgm:t>
    </dgm:pt>
    <dgm:pt modelId="{B70DD0AF-8D42-45F0-8D2B-297408F82F83}" type="parTrans" cxnId="{DC796ADE-1EFE-410C-87EE-A7D62A0A2239}">
      <dgm:prSet/>
      <dgm:spPr/>
      <dgm:t>
        <a:bodyPr/>
        <a:lstStyle/>
        <a:p>
          <a:endParaRPr lang="en-IN" sz="800" b="1"/>
        </a:p>
      </dgm:t>
    </dgm:pt>
    <dgm:pt modelId="{BE81C250-E876-4289-AAB9-F16D45128C21}" type="sibTrans" cxnId="{DC796ADE-1EFE-410C-87EE-A7D62A0A2239}">
      <dgm:prSet/>
      <dgm:spPr/>
      <dgm:t>
        <a:bodyPr/>
        <a:lstStyle/>
        <a:p>
          <a:endParaRPr lang="en-IN"/>
        </a:p>
      </dgm:t>
    </dgm:pt>
    <dgm:pt modelId="{2C68766E-A952-4B60-8B4B-731E4E78B3EF}">
      <dgm:prSet phldrT="[Text]"/>
      <dgm:spPr/>
      <dgm:t>
        <a:bodyPr/>
        <a:lstStyle/>
        <a:p>
          <a:r>
            <a:rPr lang="en-IN"/>
            <a:t>Biostats</a:t>
          </a:r>
          <a:endParaRPr lang="en-IN" sz="800" b="1"/>
        </a:p>
      </dgm:t>
    </dgm:pt>
    <dgm:pt modelId="{1DD54255-392C-4647-B2EC-B243036534E0}" type="parTrans" cxnId="{6BE0197C-7333-4174-901B-224BE84BECC0}">
      <dgm:prSet/>
      <dgm:spPr/>
      <dgm:t>
        <a:bodyPr/>
        <a:lstStyle/>
        <a:p>
          <a:endParaRPr lang="en-IN" sz="800" b="1"/>
        </a:p>
      </dgm:t>
    </dgm:pt>
    <dgm:pt modelId="{FA30FA6C-EA2F-4BE9-8424-A73D2706C660}" type="sibTrans" cxnId="{6BE0197C-7333-4174-901B-224BE84BECC0}">
      <dgm:prSet/>
      <dgm:spPr/>
      <dgm:t>
        <a:bodyPr/>
        <a:lstStyle/>
        <a:p>
          <a:endParaRPr lang="en-IN"/>
        </a:p>
      </dgm:t>
    </dgm:pt>
    <dgm:pt modelId="{96644CA3-2D0E-401D-8E97-63F5F29D614E}">
      <dgm:prSet phldrT="[Text]"/>
      <dgm:spPr/>
      <dgm:t>
        <a:bodyPr/>
        <a:lstStyle/>
        <a:p>
          <a:r>
            <a:rPr lang="en-IN"/>
            <a:t>Data</a:t>
          </a:r>
        </a:p>
      </dgm:t>
    </dgm:pt>
    <dgm:pt modelId="{75870C80-EC13-4E85-9352-7C0B5BAC1CF7}" type="parTrans" cxnId="{4C1EB063-3E58-4374-87BB-CF159CFF8139}">
      <dgm:prSet/>
      <dgm:spPr/>
      <dgm:t>
        <a:bodyPr/>
        <a:lstStyle/>
        <a:p>
          <a:endParaRPr lang="en-IN" sz="800" b="1"/>
        </a:p>
      </dgm:t>
    </dgm:pt>
    <dgm:pt modelId="{D05815C4-B442-4BF2-90C7-EF7A6B1FBA95}" type="sibTrans" cxnId="{4C1EB063-3E58-4374-87BB-CF159CFF8139}">
      <dgm:prSet/>
      <dgm:spPr/>
      <dgm:t>
        <a:bodyPr/>
        <a:lstStyle/>
        <a:p>
          <a:endParaRPr lang="en-IN"/>
        </a:p>
      </dgm:t>
    </dgm:pt>
    <dgm:pt modelId="{967529A1-FF35-418A-8533-93876B31F9F6}">
      <dgm:prSet phldrT="[Text]"/>
      <dgm:spPr/>
      <dgm:t>
        <a:bodyPr/>
        <a:lstStyle/>
        <a:p>
          <a:r>
            <a:rPr lang="en-IN" sz="800" b="1"/>
            <a:t>Docs</a:t>
          </a:r>
        </a:p>
      </dgm:t>
    </dgm:pt>
    <dgm:pt modelId="{26A170BD-A048-4E12-8799-418B5082B05B}" type="parTrans" cxnId="{152DFD9A-A2D2-41FD-BD9D-5D8F633ED20A}">
      <dgm:prSet/>
      <dgm:spPr/>
      <dgm:t>
        <a:bodyPr/>
        <a:lstStyle/>
        <a:p>
          <a:endParaRPr lang="en-IN" sz="800" b="1"/>
        </a:p>
      </dgm:t>
    </dgm:pt>
    <dgm:pt modelId="{7EBEF8A4-66A4-4103-8D44-33469E7F6AC0}" type="sibTrans" cxnId="{152DFD9A-A2D2-41FD-BD9D-5D8F633ED20A}">
      <dgm:prSet/>
      <dgm:spPr/>
      <dgm:t>
        <a:bodyPr/>
        <a:lstStyle/>
        <a:p>
          <a:endParaRPr lang="en-IN"/>
        </a:p>
      </dgm:t>
    </dgm:pt>
    <dgm:pt modelId="{DBF4D287-E24E-4B86-AE27-D60FC06DE3B5}">
      <dgm:prSet phldrT="[Text]"/>
      <dgm:spPr/>
      <dgm:t>
        <a:bodyPr/>
        <a:lstStyle/>
        <a:p>
          <a:r>
            <a:rPr lang="en-IN" sz="800" b="1"/>
            <a:t>Utilities</a:t>
          </a:r>
        </a:p>
      </dgm:t>
    </dgm:pt>
    <dgm:pt modelId="{852D6A2D-C5E4-4E76-9166-F9A133456F3A}" type="parTrans" cxnId="{D68B5E14-AF1F-49CB-853A-9EECAFC27BB5}">
      <dgm:prSet/>
      <dgm:spPr/>
      <dgm:t>
        <a:bodyPr/>
        <a:lstStyle/>
        <a:p>
          <a:endParaRPr lang="en-IN" sz="800" b="1"/>
        </a:p>
      </dgm:t>
    </dgm:pt>
    <dgm:pt modelId="{98350CF9-1F4F-460E-B590-C721E748F026}" type="sibTrans" cxnId="{D68B5E14-AF1F-49CB-853A-9EECAFC27BB5}">
      <dgm:prSet/>
      <dgm:spPr/>
      <dgm:t>
        <a:bodyPr/>
        <a:lstStyle/>
        <a:p>
          <a:endParaRPr lang="en-IN"/>
        </a:p>
      </dgm:t>
    </dgm:pt>
    <dgm:pt modelId="{702383E6-9A21-4790-84E6-819C8B221077}">
      <dgm:prSet phldrT="[Text]"/>
      <dgm:spPr/>
      <dgm:t>
        <a:bodyPr/>
        <a:lstStyle/>
        <a:p>
          <a:r>
            <a:rPr lang="en-IN"/>
            <a:t>Outputs</a:t>
          </a:r>
        </a:p>
      </dgm:t>
    </dgm:pt>
    <dgm:pt modelId="{351B0C1F-0479-4F4E-AC1C-DD152250CE31}" type="parTrans" cxnId="{4382E01A-CAC9-4E68-9ABA-2AA13A6748D6}">
      <dgm:prSet/>
      <dgm:spPr/>
      <dgm:t>
        <a:bodyPr/>
        <a:lstStyle/>
        <a:p>
          <a:endParaRPr lang="en-IN" sz="800" b="1"/>
        </a:p>
      </dgm:t>
    </dgm:pt>
    <dgm:pt modelId="{719A3F4F-7B2F-4CA0-A7FD-C0AC3D33EF8C}" type="sibTrans" cxnId="{4382E01A-CAC9-4E68-9ABA-2AA13A6748D6}">
      <dgm:prSet/>
      <dgm:spPr/>
      <dgm:t>
        <a:bodyPr/>
        <a:lstStyle/>
        <a:p>
          <a:endParaRPr lang="en-IN"/>
        </a:p>
      </dgm:t>
    </dgm:pt>
    <dgm:pt modelId="{2B4A6EBC-2870-4CF9-BB4E-52A5D4375E18}">
      <dgm:prSet phldrT="[Text]"/>
      <dgm:spPr/>
      <dgm:t>
        <a:bodyPr/>
        <a:lstStyle/>
        <a:p>
          <a:r>
            <a:rPr lang="en-IN"/>
            <a:t>Biostats</a:t>
          </a:r>
          <a:endParaRPr lang="en-IN" sz="800" b="1"/>
        </a:p>
      </dgm:t>
    </dgm:pt>
    <dgm:pt modelId="{9AEEB0C8-BE82-4494-93DC-A4D31CB731A4}" type="parTrans" cxnId="{0B1F3F0F-3686-4B86-A690-59BDFC4D7365}">
      <dgm:prSet/>
      <dgm:spPr/>
      <dgm:t>
        <a:bodyPr/>
        <a:lstStyle/>
        <a:p>
          <a:endParaRPr lang="en-IN" sz="800" b="1"/>
        </a:p>
      </dgm:t>
    </dgm:pt>
    <dgm:pt modelId="{E20FB6FB-2BDD-4586-A1BE-9D0437E446FF}" type="sibTrans" cxnId="{0B1F3F0F-3686-4B86-A690-59BDFC4D7365}">
      <dgm:prSet/>
      <dgm:spPr/>
      <dgm:t>
        <a:bodyPr/>
        <a:lstStyle/>
        <a:p>
          <a:endParaRPr lang="en-IN"/>
        </a:p>
      </dgm:t>
    </dgm:pt>
    <dgm:pt modelId="{B1CA1D8C-AFA7-4535-B1AA-02F7E3646DEE}">
      <dgm:prSet phldrT="[Text]"/>
      <dgm:spPr/>
      <dgm:t>
        <a:bodyPr/>
        <a:lstStyle/>
        <a:p>
          <a:r>
            <a:rPr lang="en-IN"/>
            <a:t>TLFs</a:t>
          </a:r>
          <a:endParaRPr lang="en-IN" sz="800" b="1"/>
        </a:p>
      </dgm:t>
    </dgm:pt>
    <dgm:pt modelId="{489E69F9-BCE2-499D-888E-0B3295D91A35}" type="parTrans" cxnId="{5881F266-9842-4D27-BEA5-A8BB600E18E6}">
      <dgm:prSet/>
      <dgm:spPr/>
      <dgm:t>
        <a:bodyPr/>
        <a:lstStyle/>
        <a:p>
          <a:endParaRPr lang="en-IN" sz="800" b="1"/>
        </a:p>
      </dgm:t>
    </dgm:pt>
    <dgm:pt modelId="{B3C93098-9AB7-44EE-B909-8EEF32CCEEAB}" type="sibTrans" cxnId="{5881F266-9842-4D27-BEA5-A8BB600E18E6}">
      <dgm:prSet/>
      <dgm:spPr/>
      <dgm:t>
        <a:bodyPr/>
        <a:lstStyle/>
        <a:p>
          <a:endParaRPr lang="en-IN"/>
        </a:p>
      </dgm:t>
    </dgm:pt>
    <dgm:pt modelId="{082A1794-C1BF-4575-9AAD-F8E421E761B6}">
      <dgm:prSet phldrT="[Text]"/>
      <dgm:spPr/>
      <dgm:t>
        <a:bodyPr/>
        <a:lstStyle/>
        <a:p>
          <a:r>
            <a:rPr lang="en-IN"/>
            <a:t>PGMS</a:t>
          </a:r>
          <a:endParaRPr lang="en-IN" sz="800" b="1"/>
        </a:p>
      </dgm:t>
    </dgm:pt>
    <dgm:pt modelId="{24E549E3-3B08-4095-B178-7A055E5ACEB5}" type="parTrans" cxnId="{73390B21-B075-4147-AE06-54B02546AB2E}">
      <dgm:prSet/>
      <dgm:spPr/>
      <dgm:t>
        <a:bodyPr/>
        <a:lstStyle/>
        <a:p>
          <a:endParaRPr lang="en-IN" sz="800" b="1"/>
        </a:p>
      </dgm:t>
    </dgm:pt>
    <dgm:pt modelId="{C3D7AF71-103D-433A-BE8D-01908EC3DD29}" type="sibTrans" cxnId="{73390B21-B075-4147-AE06-54B02546AB2E}">
      <dgm:prSet/>
      <dgm:spPr/>
      <dgm:t>
        <a:bodyPr/>
        <a:lstStyle/>
        <a:p>
          <a:endParaRPr lang="en-IN"/>
        </a:p>
      </dgm:t>
    </dgm:pt>
    <dgm:pt modelId="{9EE119DF-FA4B-4670-81B1-4E75F30BB94D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3465C4AD-C939-4A1D-978B-184EAF6F88C0}" type="parTrans" cxnId="{B7919C83-D3D8-4F16-B03B-367A76FCA5DE}">
      <dgm:prSet/>
      <dgm:spPr/>
      <dgm:t>
        <a:bodyPr/>
        <a:lstStyle/>
        <a:p>
          <a:endParaRPr lang="en-IN" sz="800" b="1"/>
        </a:p>
      </dgm:t>
    </dgm:pt>
    <dgm:pt modelId="{6C0F8143-3EA2-4076-86B0-7A949EF1FD88}" type="sibTrans" cxnId="{B7919C83-D3D8-4F16-B03B-367A76FCA5DE}">
      <dgm:prSet/>
      <dgm:spPr/>
      <dgm:t>
        <a:bodyPr/>
        <a:lstStyle/>
        <a:p>
          <a:endParaRPr lang="en-IN"/>
        </a:p>
      </dgm:t>
    </dgm:pt>
    <dgm:pt modelId="{5F1E5D4A-B843-4A72-9FCA-880886405819}">
      <dgm:prSet phldrT="[Text]"/>
      <dgm:spPr/>
      <dgm:t>
        <a:bodyPr/>
        <a:lstStyle/>
        <a:p>
          <a:r>
            <a:rPr lang="en-IN"/>
            <a:t>Adam</a:t>
          </a:r>
          <a:endParaRPr lang="en-IN" sz="800" b="1"/>
        </a:p>
      </dgm:t>
    </dgm:pt>
    <dgm:pt modelId="{A0EC90C1-FD1C-48DA-93CF-1C1F54AFD7D3}" type="parTrans" cxnId="{F895017E-5D2C-40A9-95E1-34DCD9C3AD0B}">
      <dgm:prSet/>
      <dgm:spPr/>
      <dgm:t>
        <a:bodyPr/>
        <a:lstStyle/>
        <a:p>
          <a:endParaRPr lang="en-IN" sz="800" b="1"/>
        </a:p>
      </dgm:t>
    </dgm:pt>
    <dgm:pt modelId="{BF2A831D-69EA-478D-A977-0059AEB01246}" type="sibTrans" cxnId="{F895017E-5D2C-40A9-95E1-34DCD9C3AD0B}">
      <dgm:prSet/>
      <dgm:spPr/>
      <dgm:t>
        <a:bodyPr/>
        <a:lstStyle/>
        <a:p>
          <a:endParaRPr lang="en-IN"/>
        </a:p>
      </dgm:t>
    </dgm:pt>
    <dgm:pt modelId="{AAEEE227-4C47-4D33-B292-5396669E8F2D}">
      <dgm:prSet phldrT="[Text]"/>
      <dgm:spPr/>
      <dgm:t>
        <a:bodyPr/>
        <a:lstStyle/>
        <a:p>
          <a:r>
            <a:rPr lang="en-IN"/>
            <a:t>Raw</a:t>
          </a:r>
          <a:endParaRPr lang="en-IN" sz="800" b="1"/>
        </a:p>
      </dgm:t>
    </dgm:pt>
    <dgm:pt modelId="{243C1F54-8A33-4089-9E74-B0BBF96B9C88}" type="parTrans" cxnId="{F80BB66E-358A-4AE3-BDBC-8DF9A8AA9F2B}">
      <dgm:prSet/>
      <dgm:spPr/>
      <dgm:t>
        <a:bodyPr/>
        <a:lstStyle/>
        <a:p>
          <a:endParaRPr lang="en-IN" sz="800" b="1"/>
        </a:p>
      </dgm:t>
    </dgm:pt>
    <dgm:pt modelId="{863B2311-B9A0-45CE-88DD-20BC03B2504B}" type="sibTrans" cxnId="{F80BB66E-358A-4AE3-BDBC-8DF9A8AA9F2B}">
      <dgm:prSet/>
      <dgm:spPr/>
      <dgm:t>
        <a:bodyPr/>
        <a:lstStyle/>
        <a:p>
          <a:endParaRPr lang="en-IN"/>
        </a:p>
      </dgm:t>
    </dgm:pt>
    <dgm:pt modelId="{F43DFFE8-38F5-4547-922D-32D391C058F6}">
      <dgm:prSet phldrT="[Text]"/>
      <dgm:spPr/>
      <dgm:t>
        <a:bodyPr/>
        <a:lstStyle/>
        <a:p>
          <a:r>
            <a:rPr lang="en-IN"/>
            <a:t>SDTM</a:t>
          </a:r>
        </a:p>
      </dgm:t>
    </dgm:pt>
    <dgm:pt modelId="{B565A74F-8F12-4BDA-B907-F6C2E7648D66}" type="parTrans" cxnId="{CB45C643-613C-4251-B28D-9EF468644900}">
      <dgm:prSet/>
      <dgm:spPr/>
      <dgm:t>
        <a:bodyPr/>
        <a:lstStyle/>
        <a:p>
          <a:endParaRPr lang="en-IN" sz="800" b="1"/>
        </a:p>
      </dgm:t>
    </dgm:pt>
    <dgm:pt modelId="{AA3B4FA5-6EB7-49F1-A0F5-2175C9A48714}" type="sibTrans" cxnId="{CB45C643-613C-4251-B28D-9EF468644900}">
      <dgm:prSet/>
      <dgm:spPr/>
      <dgm:t>
        <a:bodyPr/>
        <a:lstStyle/>
        <a:p>
          <a:endParaRPr lang="en-IN"/>
        </a:p>
      </dgm:t>
    </dgm:pt>
    <dgm:pt modelId="{3ED78569-850C-43D8-9580-BED83E01F31B}">
      <dgm:prSet phldrT="[Text]"/>
      <dgm:spPr/>
      <dgm:t>
        <a:bodyPr/>
        <a:lstStyle/>
        <a:p>
          <a:r>
            <a:rPr lang="en-IN"/>
            <a:t>Dataspecs</a:t>
          </a:r>
        </a:p>
      </dgm:t>
    </dgm:pt>
    <dgm:pt modelId="{1A0E6C59-D532-405B-9D7B-9A5DFEF8DAA8}" type="parTrans" cxnId="{C6F3C921-1BDD-420F-80CF-5DE67B23229A}">
      <dgm:prSet/>
      <dgm:spPr/>
      <dgm:t>
        <a:bodyPr/>
        <a:lstStyle/>
        <a:p>
          <a:endParaRPr lang="en-IN" sz="800" b="1"/>
        </a:p>
      </dgm:t>
    </dgm:pt>
    <dgm:pt modelId="{B304ACE2-219F-4804-B1FB-1B62500C79C5}" type="sibTrans" cxnId="{C6F3C921-1BDD-420F-80CF-5DE67B23229A}">
      <dgm:prSet/>
      <dgm:spPr/>
      <dgm:t>
        <a:bodyPr/>
        <a:lstStyle/>
        <a:p>
          <a:endParaRPr lang="en-IN"/>
        </a:p>
      </dgm:t>
    </dgm:pt>
    <dgm:pt modelId="{5B86C304-EC02-4061-900B-A303003903BE}">
      <dgm:prSet phldrT="[Text]"/>
      <dgm:spPr/>
      <dgm:t>
        <a:bodyPr/>
        <a:lstStyle/>
        <a:p>
          <a:r>
            <a:rPr lang="en-IN"/>
            <a:t>Timelines</a:t>
          </a:r>
          <a:endParaRPr lang="en-IN" sz="800" b="1"/>
        </a:p>
      </dgm:t>
    </dgm:pt>
    <dgm:pt modelId="{822BEA00-33E6-4D22-98EC-4DC9909D8CA2}" type="parTrans" cxnId="{44903ADB-745A-42B3-9137-483291609296}">
      <dgm:prSet/>
      <dgm:spPr/>
      <dgm:t>
        <a:bodyPr/>
        <a:lstStyle/>
        <a:p>
          <a:endParaRPr lang="en-IN" sz="800" b="1"/>
        </a:p>
      </dgm:t>
    </dgm:pt>
    <dgm:pt modelId="{638666DB-FE03-4F26-B6FC-9397BAB42811}" type="sibTrans" cxnId="{44903ADB-745A-42B3-9137-483291609296}">
      <dgm:prSet/>
      <dgm:spPr/>
      <dgm:t>
        <a:bodyPr/>
        <a:lstStyle/>
        <a:p>
          <a:endParaRPr lang="en-IN"/>
        </a:p>
      </dgm:t>
    </dgm:pt>
    <dgm:pt modelId="{47BD1D8A-A0C2-42AA-872D-0DB27DB9DDD5}">
      <dgm:prSet phldrT="[Text]"/>
      <dgm:spPr/>
      <dgm:t>
        <a:bodyPr/>
        <a:lstStyle/>
        <a:p>
          <a:r>
            <a:rPr lang="en-IN" sz="800" b="1"/>
            <a:t>TLF Shell</a:t>
          </a:r>
        </a:p>
      </dgm:t>
    </dgm:pt>
    <dgm:pt modelId="{3BEB95B7-26A7-4105-AE1F-07B5EAC6952C}" type="parTrans" cxnId="{017587B1-0224-4EC7-B82A-F1EB21BDEBBB}">
      <dgm:prSet/>
      <dgm:spPr/>
      <dgm:t>
        <a:bodyPr/>
        <a:lstStyle/>
        <a:p>
          <a:endParaRPr lang="en-IN" sz="800" b="1"/>
        </a:p>
      </dgm:t>
    </dgm:pt>
    <dgm:pt modelId="{C3E0A23E-8423-4A68-8C4F-6E45222135D4}" type="sibTrans" cxnId="{017587B1-0224-4EC7-B82A-F1EB21BDEBBB}">
      <dgm:prSet/>
      <dgm:spPr/>
      <dgm:t>
        <a:bodyPr/>
        <a:lstStyle/>
        <a:p>
          <a:endParaRPr lang="en-IN"/>
        </a:p>
      </dgm:t>
    </dgm:pt>
    <dgm:pt modelId="{26103F04-FD19-4BDB-A318-55DB7B336811}">
      <dgm:prSet phldrT="[Text]"/>
      <dgm:spPr/>
      <dgm:t>
        <a:bodyPr/>
        <a:lstStyle/>
        <a:p>
          <a:r>
            <a:rPr lang="en-IN"/>
            <a:t>History</a:t>
          </a:r>
        </a:p>
      </dgm:t>
    </dgm:pt>
    <dgm:pt modelId="{4412CA05-E82C-40D2-8074-9D98C6F52947}" type="parTrans" cxnId="{4AA88439-5D56-4B83-B25F-B12B744CC13D}">
      <dgm:prSet/>
      <dgm:spPr/>
      <dgm:t>
        <a:bodyPr/>
        <a:lstStyle/>
        <a:p>
          <a:endParaRPr lang="en-IN" sz="800" b="1"/>
        </a:p>
      </dgm:t>
    </dgm:pt>
    <dgm:pt modelId="{E356E086-7551-4BAD-8101-1F1EDCBBA34D}" type="sibTrans" cxnId="{4AA88439-5D56-4B83-B25F-B12B744CC13D}">
      <dgm:prSet/>
      <dgm:spPr/>
      <dgm:t>
        <a:bodyPr/>
        <a:lstStyle/>
        <a:p>
          <a:endParaRPr lang="en-IN"/>
        </a:p>
      </dgm:t>
    </dgm:pt>
    <dgm:pt modelId="{36068C99-CD41-44E5-89BF-7149625C56C5}">
      <dgm:prSet phldrT="[Text]"/>
      <dgm:spPr/>
      <dgm:t>
        <a:bodyPr/>
        <a:lstStyle/>
        <a:p>
          <a:r>
            <a:rPr lang="en-IN"/>
            <a:t>Lookups</a:t>
          </a:r>
          <a:endParaRPr lang="en-IN" sz="800" b="1"/>
        </a:p>
      </dgm:t>
    </dgm:pt>
    <dgm:pt modelId="{714F43BD-DB07-4927-9A00-1E1D8149A636}" type="parTrans" cxnId="{17067578-08F3-45E6-A11C-CE19C4FAF36F}">
      <dgm:prSet/>
      <dgm:spPr/>
      <dgm:t>
        <a:bodyPr/>
        <a:lstStyle/>
        <a:p>
          <a:endParaRPr lang="en-IN" sz="800" b="1"/>
        </a:p>
      </dgm:t>
    </dgm:pt>
    <dgm:pt modelId="{E2EF764E-F549-4D7F-B522-63E2B2F44C14}" type="sibTrans" cxnId="{17067578-08F3-45E6-A11C-CE19C4FAF36F}">
      <dgm:prSet/>
      <dgm:spPr/>
      <dgm:t>
        <a:bodyPr/>
        <a:lstStyle/>
        <a:p>
          <a:endParaRPr lang="en-IN"/>
        </a:p>
      </dgm:t>
    </dgm:pt>
    <dgm:pt modelId="{B69101BC-98B3-4067-974F-853489142FC9}">
      <dgm:prSet phldrT="[Text]"/>
      <dgm:spPr/>
      <dgm:t>
        <a:bodyPr/>
        <a:lstStyle/>
        <a:p>
          <a:r>
            <a:rPr lang="en-IN"/>
            <a:t>Macros</a:t>
          </a:r>
          <a:endParaRPr lang="en-IN" sz="800" b="1"/>
        </a:p>
      </dgm:t>
    </dgm:pt>
    <dgm:pt modelId="{E040F648-46CA-4901-903B-36F1841E5490}" type="parTrans" cxnId="{68579F9F-532A-4010-AAFE-2EAC6144E5E4}">
      <dgm:prSet/>
      <dgm:spPr/>
      <dgm:t>
        <a:bodyPr/>
        <a:lstStyle/>
        <a:p>
          <a:endParaRPr lang="en-IN" sz="800" b="1"/>
        </a:p>
      </dgm:t>
    </dgm:pt>
    <dgm:pt modelId="{B1379234-F766-4FF5-A47C-273FE4B01285}" type="sibTrans" cxnId="{68579F9F-532A-4010-AAFE-2EAC6144E5E4}">
      <dgm:prSet/>
      <dgm:spPr/>
      <dgm:t>
        <a:bodyPr/>
        <a:lstStyle/>
        <a:p>
          <a:endParaRPr lang="en-IN"/>
        </a:p>
      </dgm:t>
    </dgm:pt>
    <dgm:pt modelId="{10A4A6EE-FEB9-4DAD-A167-9E8D424B1F31}">
      <dgm:prSet phldrT="[Text]"/>
      <dgm:spPr/>
      <dgm:t>
        <a:bodyPr/>
        <a:lstStyle/>
        <a:p>
          <a:r>
            <a:rPr lang="en-IN"/>
            <a:t>Templates</a:t>
          </a:r>
          <a:endParaRPr lang="en-IN" sz="800" b="1"/>
        </a:p>
      </dgm:t>
    </dgm:pt>
    <dgm:pt modelId="{86D95DDF-9672-41D5-962D-E2F7F51A9F67}" type="parTrans" cxnId="{7BCD2B91-D94E-4453-9AA8-A0D76BE8208B}">
      <dgm:prSet/>
      <dgm:spPr/>
      <dgm:t>
        <a:bodyPr/>
        <a:lstStyle/>
        <a:p>
          <a:endParaRPr lang="en-IN" sz="800" b="1"/>
        </a:p>
      </dgm:t>
    </dgm:pt>
    <dgm:pt modelId="{D3AF5CFA-5B74-465D-957A-D6B396A4B72E}" type="sibTrans" cxnId="{7BCD2B91-D94E-4453-9AA8-A0D76BE8208B}">
      <dgm:prSet/>
      <dgm:spPr/>
      <dgm:t>
        <a:bodyPr/>
        <a:lstStyle/>
        <a:p>
          <a:endParaRPr lang="en-IN"/>
        </a:p>
      </dgm:t>
    </dgm:pt>
    <dgm:pt modelId="{421EBC73-974A-45B8-A698-8D3C89A428BB}">
      <dgm:prSet phldrT="[Text]"/>
      <dgm:spPr/>
      <dgm:t>
        <a:bodyPr/>
        <a:lstStyle/>
        <a:p>
          <a:r>
            <a:rPr lang="en-IN"/>
            <a:t>TLFs</a:t>
          </a:r>
        </a:p>
      </dgm:t>
    </dgm:pt>
    <dgm:pt modelId="{8197CCF1-15B3-4E71-A301-F13865DD2EE3}" type="parTrans" cxnId="{101B9691-B2EE-4271-9F20-02779DB98328}">
      <dgm:prSet/>
      <dgm:spPr/>
      <dgm:t>
        <a:bodyPr/>
        <a:lstStyle/>
        <a:p>
          <a:endParaRPr lang="en-IN" sz="800" b="1"/>
        </a:p>
      </dgm:t>
    </dgm:pt>
    <dgm:pt modelId="{672904B0-4C70-4284-98EA-0D884923869E}" type="sibTrans" cxnId="{101B9691-B2EE-4271-9F20-02779DB98328}">
      <dgm:prSet/>
      <dgm:spPr/>
      <dgm:t>
        <a:bodyPr/>
        <a:lstStyle/>
        <a:p>
          <a:endParaRPr lang="en-IN"/>
        </a:p>
      </dgm:t>
    </dgm:pt>
    <dgm:pt modelId="{E8BAAF6E-5626-4F40-8A84-FF4A53F74E17}">
      <dgm:prSet phldrT="[Text]"/>
      <dgm:spPr/>
      <dgm:t>
        <a:bodyPr/>
        <a:lstStyle/>
        <a:p>
          <a:r>
            <a:rPr lang="en-IN"/>
            <a:t>PGMS</a:t>
          </a:r>
          <a:endParaRPr lang="en-IN" sz="800" b="1"/>
        </a:p>
      </dgm:t>
    </dgm:pt>
    <dgm:pt modelId="{7476B75E-AE1E-4D70-BEF9-9A0B5170A2B0}" type="parTrans" cxnId="{FEC41A47-6D10-4FF3-8817-B2D7E81D6E91}">
      <dgm:prSet/>
      <dgm:spPr/>
      <dgm:t>
        <a:bodyPr/>
        <a:lstStyle/>
        <a:p>
          <a:endParaRPr lang="en-IN" sz="800" b="1"/>
        </a:p>
      </dgm:t>
    </dgm:pt>
    <dgm:pt modelId="{878C3985-012D-455E-A4A7-8C7CF848A29E}" type="sibTrans" cxnId="{FEC41A47-6D10-4FF3-8817-B2D7E81D6E91}">
      <dgm:prSet/>
      <dgm:spPr/>
      <dgm:t>
        <a:bodyPr/>
        <a:lstStyle/>
        <a:p>
          <a:endParaRPr lang="en-IN"/>
        </a:p>
      </dgm:t>
    </dgm:pt>
    <dgm:pt modelId="{CFE37CC0-EEC5-4EA5-9921-83C1CF84D881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CBC4382A-02A9-436F-A499-88431AC86920}" type="parTrans" cxnId="{82DE4633-41B7-480E-B39E-9041F056EF38}">
      <dgm:prSet/>
      <dgm:spPr/>
      <dgm:t>
        <a:bodyPr/>
        <a:lstStyle/>
        <a:p>
          <a:endParaRPr lang="en-IN" sz="800" b="1"/>
        </a:p>
      </dgm:t>
    </dgm:pt>
    <dgm:pt modelId="{03F8107F-FA1C-496C-B744-CE0CBFA24BF0}" type="sibTrans" cxnId="{82DE4633-41B7-480E-B39E-9041F056EF38}">
      <dgm:prSet/>
      <dgm:spPr/>
      <dgm:t>
        <a:bodyPr/>
        <a:lstStyle/>
        <a:p>
          <a:endParaRPr lang="en-IN"/>
        </a:p>
      </dgm:t>
    </dgm:pt>
    <dgm:pt modelId="{98CC1BDD-72DC-4610-8327-A84908EF28A3}">
      <dgm:prSet phldrT="[Text]"/>
      <dgm:spPr/>
      <dgm:t>
        <a:bodyPr/>
        <a:lstStyle/>
        <a:p>
          <a:r>
            <a:rPr lang="en-IN" sz="800" b="1"/>
            <a:t>Beren A01</a:t>
          </a:r>
        </a:p>
      </dgm:t>
    </dgm:pt>
    <dgm:pt modelId="{4BC9FF5E-F556-434A-8173-2596133B0F0D}" type="parTrans" cxnId="{8D38C464-8DF3-4B94-B8AB-37ADC6C7D12F}">
      <dgm:prSet/>
      <dgm:spPr/>
      <dgm:t>
        <a:bodyPr/>
        <a:lstStyle/>
        <a:p>
          <a:endParaRPr lang="en-IN" sz="800" b="1"/>
        </a:p>
      </dgm:t>
    </dgm:pt>
    <dgm:pt modelId="{738618E6-6D00-497D-AE83-BA1B92475A75}" type="sibTrans" cxnId="{8D38C464-8DF3-4B94-B8AB-37ADC6C7D12F}">
      <dgm:prSet/>
      <dgm:spPr/>
      <dgm:t>
        <a:bodyPr/>
        <a:lstStyle/>
        <a:p>
          <a:endParaRPr lang="en-IN"/>
        </a:p>
      </dgm:t>
    </dgm:pt>
    <dgm:pt modelId="{5E0029A1-00F4-4BE7-9D62-240063234E91}">
      <dgm:prSet phldrT="[Text]"/>
      <dgm:spPr/>
      <dgm:t>
        <a:bodyPr/>
        <a:lstStyle/>
        <a:p>
          <a:r>
            <a:rPr lang="en-IN"/>
            <a:t>Beren A02</a:t>
          </a:r>
        </a:p>
      </dgm:t>
    </dgm:pt>
    <dgm:pt modelId="{24D536EC-DD8A-4A9C-95AE-89F29459F6A7}" type="parTrans" cxnId="{07B2D8A5-3A98-4955-9CE9-0ACFA3D3C82B}">
      <dgm:prSet/>
      <dgm:spPr/>
      <dgm:t>
        <a:bodyPr/>
        <a:lstStyle/>
        <a:p>
          <a:endParaRPr lang="en-IN" sz="800" b="1"/>
        </a:p>
      </dgm:t>
    </dgm:pt>
    <dgm:pt modelId="{1425AF95-8547-43F7-AF4B-B24C0E222EBF}" type="sibTrans" cxnId="{07B2D8A5-3A98-4955-9CE9-0ACFA3D3C82B}">
      <dgm:prSet/>
      <dgm:spPr/>
      <dgm:t>
        <a:bodyPr/>
        <a:lstStyle/>
        <a:p>
          <a:endParaRPr lang="en-IN"/>
        </a:p>
      </dgm:t>
    </dgm:pt>
    <dgm:pt modelId="{156131C7-527D-4AB8-B431-552C0CDA8B57}">
      <dgm:prSet phldrT="[Text]"/>
      <dgm:spPr/>
      <dgm:t>
        <a:bodyPr/>
        <a:lstStyle/>
        <a:p>
          <a:r>
            <a:rPr lang="en-IN" sz="800" b="1"/>
            <a:t>Beren </a:t>
          </a:r>
          <a:r>
            <a:rPr lang="en-IN"/>
            <a:t>A03</a:t>
          </a:r>
          <a:endParaRPr lang="en-IN" sz="800" b="1"/>
        </a:p>
      </dgm:t>
    </dgm:pt>
    <dgm:pt modelId="{B4C04862-8EF3-403C-9F0E-65CB037302E4}" type="parTrans" cxnId="{A49599DA-4825-4D2D-8A12-B0060435F57C}">
      <dgm:prSet/>
      <dgm:spPr/>
      <dgm:t>
        <a:bodyPr/>
        <a:lstStyle/>
        <a:p>
          <a:endParaRPr lang="en-IN" sz="800" b="1"/>
        </a:p>
      </dgm:t>
    </dgm:pt>
    <dgm:pt modelId="{E194EAD4-744B-4AE2-8418-76E28A93A26E}" type="sibTrans" cxnId="{A49599DA-4825-4D2D-8A12-B0060435F57C}">
      <dgm:prSet/>
      <dgm:spPr/>
      <dgm:t>
        <a:bodyPr/>
        <a:lstStyle/>
        <a:p>
          <a:endParaRPr lang="en-IN"/>
        </a:p>
      </dgm:t>
    </dgm:pt>
    <dgm:pt modelId="{1892A125-FCA2-4C7C-94AD-9BB715078CF4}">
      <dgm:prSet phldrT="[Text]"/>
      <dgm:spPr/>
      <dgm:t>
        <a:bodyPr/>
        <a:lstStyle/>
        <a:p>
          <a:r>
            <a:rPr lang="en-IN"/>
            <a:t>History</a:t>
          </a:r>
        </a:p>
      </dgm:t>
    </dgm:pt>
    <dgm:pt modelId="{4416AC3E-8519-42CE-B7EB-676D14F594E7}" type="parTrans" cxnId="{73353AA2-0E68-4E7F-B229-3A5AE775993D}">
      <dgm:prSet/>
      <dgm:spPr/>
      <dgm:t>
        <a:bodyPr/>
        <a:lstStyle/>
        <a:p>
          <a:endParaRPr lang="en-IN" sz="800" b="1"/>
        </a:p>
      </dgm:t>
    </dgm:pt>
    <dgm:pt modelId="{8DD2BD8C-3A49-458A-9D04-504E1FE461FF}" type="sibTrans" cxnId="{73353AA2-0E68-4E7F-B229-3A5AE775993D}">
      <dgm:prSet/>
      <dgm:spPr/>
      <dgm:t>
        <a:bodyPr/>
        <a:lstStyle/>
        <a:p>
          <a:endParaRPr lang="en-IN"/>
        </a:p>
      </dgm:t>
    </dgm:pt>
    <dgm:pt modelId="{C34A8DC8-CC4E-4161-AFCC-F59970F5ACF9}">
      <dgm:prSet phldrT="[Text]"/>
      <dgm:spPr/>
      <dgm:t>
        <a:bodyPr/>
        <a:lstStyle/>
        <a:p>
          <a:r>
            <a:rPr lang="en-IN"/>
            <a:t>PGMS</a:t>
          </a:r>
          <a:endParaRPr lang="en-IN" sz="800" b="1"/>
        </a:p>
      </dgm:t>
    </dgm:pt>
    <dgm:pt modelId="{DF978C37-E6EC-40EF-8D2E-17B5C53C63A1}" type="parTrans" cxnId="{3F1D9207-3906-421B-9C80-3E19F6624E17}">
      <dgm:prSet/>
      <dgm:spPr/>
      <dgm:t>
        <a:bodyPr/>
        <a:lstStyle/>
        <a:p>
          <a:endParaRPr lang="en-IN" sz="800" b="1"/>
        </a:p>
      </dgm:t>
    </dgm:pt>
    <dgm:pt modelId="{C21BE5D0-5E09-446E-A891-5D3512196C2A}" type="sibTrans" cxnId="{3F1D9207-3906-421B-9C80-3E19F6624E17}">
      <dgm:prSet/>
      <dgm:spPr/>
      <dgm:t>
        <a:bodyPr/>
        <a:lstStyle/>
        <a:p>
          <a:endParaRPr lang="en-IN"/>
        </a:p>
      </dgm:t>
    </dgm:pt>
    <dgm:pt modelId="{98E0A7B8-710B-43A7-A1B7-B0FD6462F8D7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C6148BDA-C3A4-4C76-A6AF-92FBD82EBF99}" type="parTrans" cxnId="{AE40E492-801A-4689-A24F-3400FC35F9C1}">
      <dgm:prSet/>
      <dgm:spPr/>
      <dgm:t>
        <a:bodyPr/>
        <a:lstStyle/>
        <a:p>
          <a:endParaRPr lang="en-IN" sz="800" b="1"/>
        </a:p>
      </dgm:t>
    </dgm:pt>
    <dgm:pt modelId="{D8CB97FA-5A7E-425B-82DA-9E40361EC96C}" type="sibTrans" cxnId="{AE40E492-801A-4689-A24F-3400FC35F9C1}">
      <dgm:prSet/>
      <dgm:spPr/>
      <dgm:t>
        <a:bodyPr/>
        <a:lstStyle/>
        <a:p>
          <a:endParaRPr lang="en-IN"/>
        </a:p>
      </dgm:t>
    </dgm:pt>
    <dgm:pt modelId="{05B398B4-B34D-4C3D-8B36-0AA038B60214}">
      <dgm:prSet phldrT="[Text]"/>
      <dgm:spPr/>
      <dgm:t>
        <a:bodyPr/>
        <a:lstStyle/>
        <a:p>
          <a:r>
            <a:rPr lang="en-IN"/>
            <a:t>Beren</a:t>
          </a:r>
          <a:r>
            <a:rPr lang="en-IN" sz="800" b="1"/>
            <a:t> A01</a:t>
          </a:r>
        </a:p>
      </dgm:t>
    </dgm:pt>
    <dgm:pt modelId="{979F47BE-5FE0-4F71-9A53-FF3176DD0BE1}" type="parTrans" cxnId="{D04B1303-37B5-4F18-98E5-9B8DCEF3F518}">
      <dgm:prSet/>
      <dgm:spPr/>
      <dgm:t>
        <a:bodyPr/>
        <a:lstStyle/>
        <a:p>
          <a:endParaRPr lang="en-IN" sz="800" b="1"/>
        </a:p>
      </dgm:t>
    </dgm:pt>
    <dgm:pt modelId="{56AF34BF-8FA3-4813-B0D5-0AC4234DF3EC}" type="sibTrans" cxnId="{D04B1303-37B5-4F18-98E5-9B8DCEF3F518}">
      <dgm:prSet/>
      <dgm:spPr/>
      <dgm:t>
        <a:bodyPr/>
        <a:lstStyle/>
        <a:p>
          <a:endParaRPr lang="en-IN"/>
        </a:p>
      </dgm:t>
    </dgm:pt>
    <dgm:pt modelId="{8D3D0A74-9382-44C6-B196-C83E372C798F}">
      <dgm:prSet phldrT="[Text]"/>
      <dgm:spPr/>
      <dgm:t>
        <a:bodyPr/>
        <a:lstStyle/>
        <a:p>
          <a:r>
            <a:rPr lang="en-IN"/>
            <a:t>Beren A02</a:t>
          </a:r>
        </a:p>
      </dgm:t>
    </dgm:pt>
    <dgm:pt modelId="{8D8FA1C1-7B56-4924-BC4F-FF7F7CDFAEC7}" type="parTrans" cxnId="{56030C59-C81F-4CCA-89B7-663EA689EF05}">
      <dgm:prSet/>
      <dgm:spPr/>
      <dgm:t>
        <a:bodyPr/>
        <a:lstStyle/>
        <a:p>
          <a:endParaRPr lang="en-IN" sz="800" b="1"/>
        </a:p>
      </dgm:t>
    </dgm:pt>
    <dgm:pt modelId="{37659CF8-BE98-4D23-B677-65C2E5A1BDD7}" type="sibTrans" cxnId="{56030C59-C81F-4CCA-89B7-663EA689EF05}">
      <dgm:prSet/>
      <dgm:spPr/>
      <dgm:t>
        <a:bodyPr/>
        <a:lstStyle/>
        <a:p>
          <a:endParaRPr lang="en-IN"/>
        </a:p>
      </dgm:t>
    </dgm:pt>
    <dgm:pt modelId="{89A9C07E-85A5-4A02-96D4-41AB49701921}">
      <dgm:prSet phldrT="[Text]"/>
      <dgm:spPr/>
      <dgm:t>
        <a:bodyPr/>
        <a:lstStyle/>
        <a:p>
          <a:r>
            <a:rPr lang="en-IN" sz="800" b="1"/>
            <a:t>Beren A03</a:t>
          </a:r>
        </a:p>
      </dgm:t>
    </dgm:pt>
    <dgm:pt modelId="{C75A3ED7-5BAA-480F-8DF4-F9E8D28F01D3}" type="parTrans" cxnId="{E07D0E52-97E2-4896-8063-CE8A8D3BEF78}">
      <dgm:prSet/>
      <dgm:spPr/>
      <dgm:t>
        <a:bodyPr/>
        <a:lstStyle/>
        <a:p>
          <a:endParaRPr lang="en-IN" sz="800" b="1"/>
        </a:p>
      </dgm:t>
    </dgm:pt>
    <dgm:pt modelId="{5CB63E2E-E1C2-4696-8B8B-CBBEBB4842ED}" type="sibTrans" cxnId="{E07D0E52-97E2-4896-8063-CE8A8D3BEF78}">
      <dgm:prSet/>
      <dgm:spPr/>
      <dgm:t>
        <a:bodyPr/>
        <a:lstStyle/>
        <a:p>
          <a:endParaRPr lang="en-IN"/>
        </a:p>
      </dgm:t>
    </dgm:pt>
    <dgm:pt modelId="{500C8924-718D-48E0-8A1F-033134169ACE}">
      <dgm:prSet phldrT="[Text]"/>
      <dgm:spPr/>
      <dgm:t>
        <a:bodyPr/>
        <a:lstStyle/>
        <a:p>
          <a:r>
            <a:rPr lang="en-IN"/>
            <a:t>History</a:t>
          </a:r>
        </a:p>
      </dgm:t>
    </dgm:pt>
    <dgm:pt modelId="{D05615FA-88C3-4F8E-8BCE-BDFE8043205B}" type="parTrans" cxnId="{D8FDA119-7A45-47EA-B426-7FD1E8AC5F12}">
      <dgm:prSet/>
      <dgm:spPr/>
      <dgm:t>
        <a:bodyPr/>
        <a:lstStyle/>
        <a:p>
          <a:endParaRPr lang="en-IN" sz="800" b="1"/>
        </a:p>
      </dgm:t>
    </dgm:pt>
    <dgm:pt modelId="{3D5F50D2-C57F-4A8B-A4ED-ED0CEEA7F914}" type="sibTrans" cxnId="{D8FDA119-7A45-47EA-B426-7FD1E8AC5F12}">
      <dgm:prSet/>
      <dgm:spPr/>
      <dgm:t>
        <a:bodyPr/>
        <a:lstStyle/>
        <a:p>
          <a:endParaRPr lang="en-IN"/>
        </a:p>
      </dgm:t>
    </dgm:pt>
    <dgm:pt modelId="{D5DE4811-6E32-4C9B-A26F-1FDF6545E188}">
      <dgm:prSet phldrT="[Text]"/>
      <dgm:spPr/>
      <dgm:t>
        <a:bodyPr/>
        <a:lstStyle/>
        <a:p>
          <a:r>
            <a:rPr lang="en-IN"/>
            <a:t>PGMS</a:t>
          </a:r>
        </a:p>
      </dgm:t>
    </dgm:pt>
    <dgm:pt modelId="{01FCE0A9-8493-41D9-8FEF-50D20763DE5C}" type="parTrans" cxnId="{08202C78-43A0-4B99-9B02-9EF2AC7BDEE9}">
      <dgm:prSet/>
      <dgm:spPr/>
      <dgm:t>
        <a:bodyPr/>
        <a:lstStyle/>
        <a:p>
          <a:endParaRPr lang="en-IN" sz="800" b="1"/>
        </a:p>
      </dgm:t>
    </dgm:pt>
    <dgm:pt modelId="{4327F187-B9F7-4508-AA62-35ACA2F5E2F2}" type="sibTrans" cxnId="{08202C78-43A0-4B99-9B02-9EF2AC7BDEE9}">
      <dgm:prSet/>
      <dgm:spPr/>
      <dgm:t>
        <a:bodyPr/>
        <a:lstStyle/>
        <a:p>
          <a:endParaRPr lang="en-IN"/>
        </a:p>
      </dgm:t>
    </dgm:pt>
    <dgm:pt modelId="{30E8549A-5A0B-4B29-A89B-52B2ADF206E1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95931BC3-A34E-4C8A-8B3D-5F244738570D}" type="parTrans" cxnId="{AA5AB363-68F3-4F0F-96BC-622EF9302BB4}">
      <dgm:prSet/>
      <dgm:spPr/>
      <dgm:t>
        <a:bodyPr/>
        <a:lstStyle/>
        <a:p>
          <a:endParaRPr lang="en-IN" sz="800" b="1"/>
        </a:p>
      </dgm:t>
    </dgm:pt>
    <dgm:pt modelId="{14C56BD9-6D7D-4791-B644-1A63550359E7}" type="sibTrans" cxnId="{AA5AB363-68F3-4F0F-96BC-622EF9302BB4}">
      <dgm:prSet/>
      <dgm:spPr/>
      <dgm:t>
        <a:bodyPr/>
        <a:lstStyle/>
        <a:p>
          <a:endParaRPr lang="en-IN"/>
        </a:p>
      </dgm:t>
    </dgm:pt>
    <dgm:pt modelId="{5BE8AF81-E747-4725-888B-36AA8D491445}">
      <dgm:prSet phldrT="[Text]"/>
      <dgm:spPr/>
      <dgm:t>
        <a:bodyPr/>
        <a:lstStyle/>
        <a:p>
          <a:r>
            <a:rPr lang="en-IN"/>
            <a:t>Beren A01</a:t>
          </a:r>
        </a:p>
      </dgm:t>
    </dgm:pt>
    <dgm:pt modelId="{EC76FFC6-9305-4F7D-9864-4C3F53ED1BB7}" type="parTrans" cxnId="{0B311E33-496E-4A57-B5EB-54016FB93823}">
      <dgm:prSet/>
      <dgm:spPr/>
      <dgm:t>
        <a:bodyPr/>
        <a:lstStyle/>
        <a:p>
          <a:endParaRPr lang="en-IN" sz="800" b="1"/>
        </a:p>
      </dgm:t>
    </dgm:pt>
    <dgm:pt modelId="{79078B7D-E057-44FD-AED3-9D57AFF3B8B1}" type="sibTrans" cxnId="{0B311E33-496E-4A57-B5EB-54016FB93823}">
      <dgm:prSet/>
      <dgm:spPr/>
      <dgm:t>
        <a:bodyPr/>
        <a:lstStyle/>
        <a:p>
          <a:endParaRPr lang="en-IN"/>
        </a:p>
      </dgm:t>
    </dgm:pt>
    <dgm:pt modelId="{62B03C7D-CF3F-42EB-AB25-9D23F7497E5F}">
      <dgm:prSet phldrT="[Text]"/>
      <dgm:spPr/>
      <dgm:t>
        <a:bodyPr/>
        <a:lstStyle/>
        <a:p>
          <a:r>
            <a:rPr lang="en-IN" sz="800" b="1"/>
            <a:t>Beren </a:t>
          </a:r>
          <a:r>
            <a:rPr lang="en-IN"/>
            <a:t>A02</a:t>
          </a:r>
          <a:endParaRPr lang="en-IN" sz="800" b="1"/>
        </a:p>
      </dgm:t>
    </dgm:pt>
    <dgm:pt modelId="{BA4DAC0F-9363-4143-8DE2-75F4C1142B10}" type="parTrans" cxnId="{C91042E6-B100-47FA-8C4E-08655DB340C7}">
      <dgm:prSet/>
      <dgm:spPr/>
      <dgm:t>
        <a:bodyPr/>
        <a:lstStyle/>
        <a:p>
          <a:endParaRPr lang="en-IN" sz="800" b="1"/>
        </a:p>
      </dgm:t>
    </dgm:pt>
    <dgm:pt modelId="{44132EC5-48D7-42D4-84B2-D0BE3F8899B2}" type="sibTrans" cxnId="{C91042E6-B100-47FA-8C4E-08655DB340C7}">
      <dgm:prSet/>
      <dgm:spPr/>
      <dgm:t>
        <a:bodyPr/>
        <a:lstStyle/>
        <a:p>
          <a:endParaRPr lang="en-IN"/>
        </a:p>
      </dgm:t>
    </dgm:pt>
    <dgm:pt modelId="{6A41344A-71E5-4D47-84C2-70EB911445CF}">
      <dgm:prSet phldrT="[Text]"/>
      <dgm:spPr/>
      <dgm:t>
        <a:bodyPr/>
        <a:lstStyle/>
        <a:p>
          <a:r>
            <a:rPr lang="en-IN"/>
            <a:t>Beren</a:t>
          </a:r>
          <a:r>
            <a:rPr lang="en-IN" sz="800" b="1"/>
            <a:t> A03</a:t>
          </a:r>
        </a:p>
      </dgm:t>
    </dgm:pt>
    <dgm:pt modelId="{86BDD2B5-A902-4D61-8F2F-A56094875F88}" type="parTrans" cxnId="{4ADDB9E3-827C-40EE-B2FF-1CE5737747DF}">
      <dgm:prSet/>
      <dgm:spPr/>
      <dgm:t>
        <a:bodyPr/>
        <a:lstStyle/>
        <a:p>
          <a:endParaRPr lang="en-IN" sz="800" b="1"/>
        </a:p>
      </dgm:t>
    </dgm:pt>
    <dgm:pt modelId="{24269D7E-2B42-41D0-A2D4-A779AF70725F}" type="sibTrans" cxnId="{4ADDB9E3-827C-40EE-B2FF-1CE5737747DF}">
      <dgm:prSet/>
      <dgm:spPr/>
      <dgm:t>
        <a:bodyPr/>
        <a:lstStyle/>
        <a:p>
          <a:endParaRPr lang="en-IN"/>
        </a:p>
      </dgm:t>
    </dgm:pt>
    <dgm:pt modelId="{5245724B-91C8-4EB4-8B29-AD702EEAECE3}">
      <dgm:prSet phldrT="[Text]"/>
      <dgm:spPr/>
      <dgm:t>
        <a:bodyPr/>
        <a:lstStyle/>
        <a:p>
          <a:r>
            <a:rPr lang="en-IN"/>
            <a:t>History</a:t>
          </a:r>
          <a:endParaRPr lang="en-IN" sz="800" b="1"/>
        </a:p>
      </dgm:t>
    </dgm:pt>
    <dgm:pt modelId="{CF68286A-E2C6-44E9-8F9E-413DC2650D60}" type="parTrans" cxnId="{B5D7C8DA-3534-4E7B-98AF-84E948B28AE6}">
      <dgm:prSet/>
      <dgm:spPr/>
      <dgm:t>
        <a:bodyPr/>
        <a:lstStyle/>
        <a:p>
          <a:endParaRPr lang="en-IN" sz="800" b="1"/>
        </a:p>
      </dgm:t>
    </dgm:pt>
    <dgm:pt modelId="{88BDF7D9-7D4B-47A4-A479-1DFB495DACA6}" type="sibTrans" cxnId="{B5D7C8DA-3534-4E7B-98AF-84E948B28AE6}">
      <dgm:prSet/>
      <dgm:spPr/>
      <dgm:t>
        <a:bodyPr/>
        <a:lstStyle/>
        <a:p>
          <a:endParaRPr lang="en-IN"/>
        </a:p>
      </dgm:t>
    </dgm:pt>
    <dgm:pt modelId="{D51747B1-4D49-4881-BCF7-53C0E2C094A6}">
      <dgm:prSet phldrT="[Text]"/>
      <dgm:spPr/>
      <dgm:t>
        <a:bodyPr/>
        <a:lstStyle/>
        <a:p>
          <a:r>
            <a:rPr lang="en-IN"/>
            <a:t>PGMS</a:t>
          </a:r>
          <a:endParaRPr lang="en-IN" sz="800" b="1"/>
        </a:p>
      </dgm:t>
    </dgm:pt>
    <dgm:pt modelId="{7ABB1061-42A2-4CAB-8406-7873AB6798CE}" type="parTrans" cxnId="{31811612-4045-46FE-9714-AB3DF4988471}">
      <dgm:prSet/>
      <dgm:spPr/>
      <dgm:t>
        <a:bodyPr/>
        <a:lstStyle/>
        <a:p>
          <a:endParaRPr lang="en-IN" sz="800" b="1"/>
        </a:p>
      </dgm:t>
    </dgm:pt>
    <dgm:pt modelId="{70FECBE7-437A-45D9-9AD9-538C3B1093F9}" type="sibTrans" cxnId="{31811612-4045-46FE-9714-AB3DF4988471}">
      <dgm:prSet/>
      <dgm:spPr/>
      <dgm:t>
        <a:bodyPr/>
        <a:lstStyle/>
        <a:p>
          <a:endParaRPr lang="en-IN"/>
        </a:p>
      </dgm:t>
    </dgm:pt>
    <dgm:pt modelId="{BBD1278C-E7CA-4796-90E8-CE2CAF1D0502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4FBEF085-9693-4641-AAB2-773C107444DB}" type="parTrans" cxnId="{58954D18-5D08-45C5-9283-1809A1DDBFBA}">
      <dgm:prSet/>
      <dgm:spPr/>
      <dgm:t>
        <a:bodyPr/>
        <a:lstStyle/>
        <a:p>
          <a:endParaRPr lang="en-IN" sz="800" b="1"/>
        </a:p>
      </dgm:t>
    </dgm:pt>
    <dgm:pt modelId="{3067AC3B-EC83-4A99-8271-5133707DE605}" type="sibTrans" cxnId="{58954D18-5D08-45C5-9283-1809A1DDBFBA}">
      <dgm:prSet/>
      <dgm:spPr/>
      <dgm:t>
        <a:bodyPr/>
        <a:lstStyle/>
        <a:p>
          <a:endParaRPr lang="en-IN"/>
        </a:p>
      </dgm:t>
    </dgm:pt>
    <dgm:pt modelId="{87C4DA57-DB3E-43CF-B9FD-D0C7BE869D6D}" type="pres">
      <dgm:prSet presAssocID="{399FC3CA-1336-4375-B61E-6217A3310F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34A028-084F-49CC-8D3B-556D87A43989}" type="pres">
      <dgm:prSet presAssocID="{15799352-3AD1-4100-8A48-10E42E46B972}" presName="hierRoot1" presStyleCnt="0">
        <dgm:presLayoutVars>
          <dgm:hierBranch val="init"/>
        </dgm:presLayoutVars>
      </dgm:prSet>
      <dgm:spPr/>
    </dgm:pt>
    <dgm:pt modelId="{DCC9D1AF-8CBC-46B7-86C5-7A19D6B055FA}" type="pres">
      <dgm:prSet presAssocID="{15799352-3AD1-4100-8A48-10E42E46B972}" presName="rootComposite1" presStyleCnt="0"/>
      <dgm:spPr/>
    </dgm:pt>
    <dgm:pt modelId="{77803A55-1DC0-4A0F-8E19-B179589D06F5}" type="pres">
      <dgm:prSet presAssocID="{15799352-3AD1-4100-8A48-10E42E46B972}" presName="rootText1" presStyleLbl="node0" presStyleIdx="0" presStyleCnt="1">
        <dgm:presLayoutVars>
          <dgm:chPref val="3"/>
        </dgm:presLayoutVars>
      </dgm:prSet>
      <dgm:spPr/>
    </dgm:pt>
    <dgm:pt modelId="{CF18F05B-5A8E-4D1E-8F0B-EEE96F07642E}" type="pres">
      <dgm:prSet presAssocID="{15799352-3AD1-4100-8A48-10E42E46B972}" presName="rootConnector1" presStyleLbl="node1" presStyleIdx="0" presStyleCnt="0"/>
      <dgm:spPr/>
    </dgm:pt>
    <dgm:pt modelId="{61B77370-6D88-446E-B037-ED156FE3ADED}" type="pres">
      <dgm:prSet presAssocID="{15799352-3AD1-4100-8A48-10E42E46B972}" presName="hierChild2" presStyleCnt="0"/>
      <dgm:spPr/>
    </dgm:pt>
    <dgm:pt modelId="{5EC06407-CE6B-4E55-8288-EEB2056A29B0}" type="pres">
      <dgm:prSet presAssocID="{58163217-E24A-44B9-8948-028ABAF33EFE}" presName="Name37" presStyleLbl="parChTrans1D2" presStyleIdx="0" presStyleCnt="2"/>
      <dgm:spPr/>
    </dgm:pt>
    <dgm:pt modelId="{83D61D21-61FB-4467-9430-CAF6490A1C92}" type="pres">
      <dgm:prSet presAssocID="{3D4ECD0D-EFCF-4CEC-B6DC-E95637ABF968}" presName="hierRoot2" presStyleCnt="0">
        <dgm:presLayoutVars>
          <dgm:hierBranch val="init"/>
        </dgm:presLayoutVars>
      </dgm:prSet>
      <dgm:spPr/>
    </dgm:pt>
    <dgm:pt modelId="{D557919B-8A37-4BE8-A5AF-F28E6A3D9931}" type="pres">
      <dgm:prSet presAssocID="{3D4ECD0D-EFCF-4CEC-B6DC-E95637ABF968}" presName="rootComposite" presStyleCnt="0"/>
      <dgm:spPr/>
    </dgm:pt>
    <dgm:pt modelId="{FF9B212B-7CE7-4D2D-999F-FA05B46084DD}" type="pres">
      <dgm:prSet presAssocID="{3D4ECD0D-EFCF-4CEC-B6DC-E95637ABF968}" presName="rootText" presStyleLbl="node2" presStyleIdx="0" presStyleCnt="2">
        <dgm:presLayoutVars>
          <dgm:chPref val="3"/>
        </dgm:presLayoutVars>
      </dgm:prSet>
      <dgm:spPr/>
    </dgm:pt>
    <dgm:pt modelId="{A1987095-5AF3-4816-B6F9-8A7B17FC3D6E}" type="pres">
      <dgm:prSet presAssocID="{3D4ECD0D-EFCF-4CEC-B6DC-E95637ABF968}" presName="rootConnector" presStyleLbl="node2" presStyleIdx="0" presStyleCnt="2"/>
      <dgm:spPr/>
    </dgm:pt>
    <dgm:pt modelId="{4DE960B6-01B5-4771-A42F-C2E5233D2496}" type="pres">
      <dgm:prSet presAssocID="{3D4ECD0D-EFCF-4CEC-B6DC-E95637ABF968}" presName="hierChild4" presStyleCnt="0"/>
      <dgm:spPr/>
    </dgm:pt>
    <dgm:pt modelId="{34421F58-504A-4F0F-A60F-CAB53714DF39}" type="pres">
      <dgm:prSet presAssocID="{D5B38DED-BD45-4160-BE51-1669C9826D1D}" presName="Name37" presStyleLbl="parChTrans1D3" presStyleIdx="0" presStyleCnt="9"/>
      <dgm:spPr/>
    </dgm:pt>
    <dgm:pt modelId="{6EF5E46F-1CC1-4E50-A23A-2E8198E44445}" type="pres">
      <dgm:prSet presAssocID="{EE4A49B9-86B6-419F-A4A0-F3F33C56EA3D}" presName="hierRoot2" presStyleCnt="0">
        <dgm:presLayoutVars>
          <dgm:hierBranch val="init"/>
        </dgm:presLayoutVars>
      </dgm:prSet>
      <dgm:spPr/>
    </dgm:pt>
    <dgm:pt modelId="{95A139DF-C1AD-46F1-AEE8-AC775BF6B46D}" type="pres">
      <dgm:prSet presAssocID="{EE4A49B9-86B6-419F-A4A0-F3F33C56EA3D}" presName="rootComposite" presStyleCnt="0"/>
      <dgm:spPr/>
    </dgm:pt>
    <dgm:pt modelId="{49DE87CF-C96B-48E8-8B93-114425E1D1DA}" type="pres">
      <dgm:prSet presAssocID="{EE4A49B9-86B6-419F-A4A0-F3F33C56EA3D}" presName="rootText" presStyleLbl="node3" presStyleIdx="0" presStyleCnt="9">
        <dgm:presLayoutVars>
          <dgm:chPref val="3"/>
        </dgm:presLayoutVars>
      </dgm:prSet>
      <dgm:spPr/>
    </dgm:pt>
    <dgm:pt modelId="{F0A1011D-7B77-496D-B40C-E80D32118B4D}" type="pres">
      <dgm:prSet presAssocID="{EE4A49B9-86B6-419F-A4A0-F3F33C56EA3D}" presName="rootConnector" presStyleLbl="node3" presStyleIdx="0" presStyleCnt="9"/>
      <dgm:spPr/>
    </dgm:pt>
    <dgm:pt modelId="{3301B459-062F-470A-8061-8FA80BA9BB32}" type="pres">
      <dgm:prSet presAssocID="{EE4A49B9-86B6-419F-A4A0-F3F33C56EA3D}" presName="hierChild4" presStyleCnt="0"/>
      <dgm:spPr/>
    </dgm:pt>
    <dgm:pt modelId="{6BAC4BD3-9FD2-4EAE-9D51-5C026395CA72}" type="pres">
      <dgm:prSet presAssocID="{EE4A49B9-86B6-419F-A4A0-F3F33C56EA3D}" presName="hierChild5" presStyleCnt="0"/>
      <dgm:spPr/>
    </dgm:pt>
    <dgm:pt modelId="{5705B1AF-D7CC-499A-938D-F4A5F9D0C75C}" type="pres">
      <dgm:prSet presAssocID="{391B09EB-9779-4714-A276-74C10905B1B9}" presName="Name37" presStyleLbl="parChTrans1D3" presStyleIdx="1" presStyleCnt="9"/>
      <dgm:spPr/>
    </dgm:pt>
    <dgm:pt modelId="{2EF92659-AC51-4E0C-9751-7B8837B5FF35}" type="pres">
      <dgm:prSet presAssocID="{6DB6D100-6AF9-40C7-BA15-758397D03AA7}" presName="hierRoot2" presStyleCnt="0">
        <dgm:presLayoutVars>
          <dgm:hierBranch val="init"/>
        </dgm:presLayoutVars>
      </dgm:prSet>
      <dgm:spPr/>
    </dgm:pt>
    <dgm:pt modelId="{3BC240AB-3C13-4D21-8EAF-7F953479DAD2}" type="pres">
      <dgm:prSet presAssocID="{6DB6D100-6AF9-40C7-BA15-758397D03AA7}" presName="rootComposite" presStyleCnt="0"/>
      <dgm:spPr/>
    </dgm:pt>
    <dgm:pt modelId="{DE166C98-6758-4F51-A9B2-388558DDDC97}" type="pres">
      <dgm:prSet presAssocID="{6DB6D100-6AF9-40C7-BA15-758397D03AA7}" presName="rootText" presStyleLbl="node3" presStyleIdx="1" presStyleCnt="9">
        <dgm:presLayoutVars>
          <dgm:chPref val="3"/>
        </dgm:presLayoutVars>
      </dgm:prSet>
      <dgm:spPr/>
    </dgm:pt>
    <dgm:pt modelId="{E43ECBD2-4F80-4C4C-B9A1-C365B129AC2C}" type="pres">
      <dgm:prSet presAssocID="{6DB6D100-6AF9-40C7-BA15-758397D03AA7}" presName="rootConnector" presStyleLbl="node3" presStyleIdx="1" presStyleCnt="9"/>
      <dgm:spPr/>
    </dgm:pt>
    <dgm:pt modelId="{DC9D7D03-D2C5-4086-985E-3D764E648050}" type="pres">
      <dgm:prSet presAssocID="{6DB6D100-6AF9-40C7-BA15-758397D03AA7}" presName="hierChild4" presStyleCnt="0"/>
      <dgm:spPr/>
    </dgm:pt>
    <dgm:pt modelId="{AEB2AB40-D6C4-4849-A927-1DCCE25AD8DB}" type="pres">
      <dgm:prSet presAssocID="{6DB6D100-6AF9-40C7-BA15-758397D03AA7}" presName="hierChild5" presStyleCnt="0"/>
      <dgm:spPr/>
    </dgm:pt>
    <dgm:pt modelId="{D0B70302-E5A8-43DB-AC73-76EDF9C7A3F2}" type="pres">
      <dgm:prSet presAssocID="{FF2146EE-FA32-4F0C-BB6D-6AEF745E3C71}" presName="Name37" presStyleLbl="parChTrans1D3" presStyleIdx="2" presStyleCnt="9"/>
      <dgm:spPr/>
    </dgm:pt>
    <dgm:pt modelId="{901C5CB9-CCE4-4CD4-9528-566C5142D4C9}" type="pres">
      <dgm:prSet presAssocID="{117AF085-337A-41A3-90D7-1BA3D91E3C53}" presName="hierRoot2" presStyleCnt="0">
        <dgm:presLayoutVars>
          <dgm:hierBranch val="init"/>
        </dgm:presLayoutVars>
      </dgm:prSet>
      <dgm:spPr/>
    </dgm:pt>
    <dgm:pt modelId="{A45BF7C8-FC16-4E85-82D5-8B9D1423C32F}" type="pres">
      <dgm:prSet presAssocID="{117AF085-337A-41A3-90D7-1BA3D91E3C53}" presName="rootComposite" presStyleCnt="0"/>
      <dgm:spPr/>
    </dgm:pt>
    <dgm:pt modelId="{3F5A226B-22E8-45AD-92A7-BEA9C49A509E}" type="pres">
      <dgm:prSet presAssocID="{117AF085-337A-41A3-90D7-1BA3D91E3C53}" presName="rootText" presStyleLbl="node3" presStyleIdx="2" presStyleCnt="9">
        <dgm:presLayoutVars>
          <dgm:chPref val="3"/>
        </dgm:presLayoutVars>
      </dgm:prSet>
      <dgm:spPr/>
    </dgm:pt>
    <dgm:pt modelId="{C064654F-21D5-4AE2-9A0F-5E7879056BD7}" type="pres">
      <dgm:prSet presAssocID="{117AF085-337A-41A3-90D7-1BA3D91E3C53}" presName="rootConnector" presStyleLbl="node3" presStyleIdx="2" presStyleCnt="9"/>
      <dgm:spPr/>
    </dgm:pt>
    <dgm:pt modelId="{D9D42EE4-69C2-4796-9FA9-F896850F7993}" type="pres">
      <dgm:prSet presAssocID="{117AF085-337A-41A3-90D7-1BA3D91E3C53}" presName="hierChild4" presStyleCnt="0"/>
      <dgm:spPr/>
    </dgm:pt>
    <dgm:pt modelId="{B75EBCD3-ABA0-4DB9-8E6F-062EF5A73F33}" type="pres">
      <dgm:prSet presAssocID="{90C75886-D953-419D-B0B0-FB9A6F263B15}" presName="Name37" presStyleLbl="parChTrans1D4" presStyleIdx="0" presStyleCnt="60"/>
      <dgm:spPr/>
    </dgm:pt>
    <dgm:pt modelId="{D4BDB1EC-4891-4C30-B54F-108358BA7611}" type="pres">
      <dgm:prSet presAssocID="{EE3A7733-60DE-478B-856B-91E24F75BA60}" presName="hierRoot2" presStyleCnt="0">
        <dgm:presLayoutVars>
          <dgm:hierBranch val="init"/>
        </dgm:presLayoutVars>
      </dgm:prSet>
      <dgm:spPr/>
    </dgm:pt>
    <dgm:pt modelId="{A58A30EA-2A61-4048-903F-4408B555597F}" type="pres">
      <dgm:prSet presAssocID="{EE3A7733-60DE-478B-856B-91E24F75BA60}" presName="rootComposite" presStyleCnt="0"/>
      <dgm:spPr/>
    </dgm:pt>
    <dgm:pt modelId="{D0B3BBDC-A80B-4841-9EA5-86F2930D6AAD}" type="pres">
      <dgm:prSet presAssocID="{EE3A7733-60DE-478B-856B-91E24F75BA60}" presName="rootText" presStyleLbl="node4" presStyleIdx="0" presStyleCnt="60">
        <dgm:presLayoutVars>
          <dgm:chPref val="3"/>
        </dgm:presLayoutVars>
      </dgm:prSet>
      <dgm:spPr/>
    </dgm:pt>
    <dgm:pt modelId="{49BA16A7-A33B-4A35-9F70-DA47C016695B}" type="pres">
      <dgm:prSet presAssocID="{EE3A7733-60DE-478B-856B-91E24F75BA60}" presName="rootConnector" presStyleLbl="node4" presStyleIdx="0" presStyleCnt="60"/>
      <dgm:spPr/>
    </dgm:pt>
    <dgm:pt modelId="{5FED58C2-541D-44E8-98B6-CAC6CFBD5F20}" type="pres">
      <dgm:prSet presAssocID="{EE3A7733-60DE-478B-856B-91E24F75BA60}" presName="hierChild4" presStyleCnt="0"/>
      <dgm:spPr/>
    </dgm:pt>
    <dgm:pt modelId="{EF3BB10A-68FF-499D-8D48-6293E21CBEC9}" type="pres">
      <dgm:prSet presAssocID="{C3FC1E84-7759-4E05-87D0-EC376F35E112}" presName="Name37" presStyleLbl="parChTrans1D4" presStyleIdx="1" presStyleCnt="60"/>
      <dgm:spPr/>
    </dgm:pt>
    <dgm:pt modelId="{E395B9E6-C9E5-406B-8EF1-868213546BA4}" type="pres">
      <dgm:prSet presAssocID="{F66BBDBA-B0B4-48F2-B289-9E9901BCF32D}" presName="hierRoot2" presStyleCnt="0">
        <dgm:presLayoutVars>
          <dgm:hierBranch val="init"/>
        </dgm:presLayoutVars>
      </dgm:prSet>
      <dgm:spPr/>
    </dgm:pt>
    <dgm:pt modelId="{5B74C548-AF94-47F8-94E1-FA60EF38F2CF}" type="pres">
      <dgm:prSet presAssocID="{F66BBDBA-B0B4-48F2-B289-9E9901BCF32D}" presName="rootComposite" presStyleCnt="0"/>
      <dgm:spPr/>
    </dgm:pt>
    <dgm:pt modelId="{5772995F-E365-4B77-9074-703E87FBF6DD}" type="pres">
      <dgm:prSet presAssocID="{F66BBDBA-B0B4-48F2-B289-9E9901BCF32D}" presName="rootText" presStyleLbl="node4" presStyleIdx="1" presStyleCnt="60">
        <dgm:presLayoutVars>
          <dgm:chPref val="3"/>
        </dgm:presLayoutVars>
      </dgm:prSet>
      <dgm:spPr/>
    </dgm:pt>
    <dgm:pt modelId="{65767FC0-6E4A-4772-A7EA-54244848019B}" type="pres">
      <dgm:prSet presAssocID="{F66BBDBA-B0B4-48F2-B289-9E9901BCF32D}" presName="rootConnector" presStyleLbl="node4" presStyleIdx="1" presStyleCnt="60"/>
      <dgm:spPr/>
    </dgm:pt>
    <dgm:pt modelId="{175540D8-527D-4B1E-849E-270FDD98BF39}" type="pres">
      <dgm:prSet presAssocID="{F66BBDBA-B0B4-48F2-B289-9E9901BCF32D}" presName="hierChild4" presStyleCnt="0"/>
      <dgm:spPr/>
    </dgm:pt>
    <dgm:pt modelId="{3B2FEE26-24CA-4E34-A07D-C89942CB0EFE}" type="pres">
      <dgm:prSet presAssocID="{F66BBDBA-B0B4-48F2-B289-9E9901BCF32D}" presName="hierChild5" presStyleCnt="0"/>
      <dgm:spPr/>
    </dgm:pt>
    <dgm:pt modelId="{71281585-9852-4226-977B-2E2A64B5E348}" type="pres">
      <dgm:prSet presAssocID="{978CDBED-05C8-4F54-A339-14F07FE5FEDA}" presName="Name37" presStyleLbl="parChTrans1D4" presStyleIdx="2" presStyleCnt="60"/>
      <dgm:spPr/>
    </dgm:pt>
    <dgm:pt modelId="{7099FF7C-04B0-4F80-A837-0087F8709081}" type="pres">
      <dgm:prSet presAssocID="{D4B15F6C-338E-46BE-9758-85D1E44C1A81}" presName="hierRoot2" presStyleCnt="0">
        <dgm:presLayoutVars>
          <dgm:hierBranch val="init"/>
        </dgm:presLayoutVars>
      </dgm:prSet>
      <dgm:spPr/>
    </dgm:pt>
    <dgm:pt modelId="{6ED57E9E-D87B-4E21-AAFB-142C95D66827}" type="pres">
      <dgm:prSet presAssocID="{D4B15F6C-338E-46BE-9758-85D1E44C1A81}" presName="rootComposite" presStyleCnt="0"/>
      <dgm:spPr/>
    </dgm:pt>
    <dgm:pt modelId="{7378843D-99D5-4790-B1F5-A3E93A9AEE74}" type="pres">
      <dgm:prSet presAssocID="{D4B15F6C-338E-46BE-9758-85D1E44C1A81}" presName="rootText" presStyleLbl="node4" presStyleIdx="2" presStyleCnt="60">
        <dgm:presLayoutVars>
          <dgm:chPref val="3"/>
        </dgm:presLayoutVars>
      </dgm:prSet>
      <dgm:spPr/>
    </dgm:pt>
    <dgm:pt modelId="{28107D50-26A0-4547-98DC-B2CE95C35092}" type="pres">
      <dgm:prSet presAssocID="{D4B15F6C-338E-46BE-9758-85D1E44C1A81}" presName="rootConnector" presStyleLbl="node4" presStyleIdx="2" presStyleCnt="60"/>
      <dgm:spPr/>
    </dgm:pt>
    <dgm:pt modelId="{69D07B6C-5000-4A58-A2DA-176D99E3756C}" type="pres">
      <dgm:prSet presAssocID="{D4B15F6C-338E-46BE-9758-85D1E44C1A81}" presName="hierChild4" presStyleCnt="0"/>
      <dgm:spPr/>
    </dgm:pt>
    <dgm:pt modelId="{EB282D18-D1BD-4374-993B-B237E9FD43E9}" type="pres">
      <dgm:prSet presAssocID="{B518F1C2-913E-4627-8456-A59D3334D025}" presName="Name37" presStyleLbl="parChTrans1D4" presStyleIdx="3" presStyleCnt="60"/>
      <dgm:spPr/>
    </dgm:pt>
    <dgm:pt modelId="{6FC38178-AE17-4ECB-BC6C-6944406915E5}" type="pres">
      <dgm:prSet presAssocID="{B2AEEE1A-64C0-49E5-887D-EA0B3C9CD119}" presName="hierRoot2" presStyleCnt="0">
        <dgm:presLayoutVars>
          <dgm:hierBranch val="init"/>
        </dgm:presLayoutVars>
      </dgm:prSet>
      <dgm:spPr/>
    </dgm:pt>
    <dgm:pt modelId="{504373CD-656C-47CA-BF8F-3573453EE409}" type="pres">
      <dgm:prSet presAssocID="{B2AEEE1A-64C0-49E5-887D-EA0B3C9CD119}" presName="rootComposite" presStyleCnt="0"/>
      <dgm:spPr/>
    </dgm:pt>
    <dgm:pt modelId="{6E3A266F-EDA6-4115-A14A-AA7C0A0A3FE8}" type="pres">
      <dgm:prSet presAssocID="{B2AEEE1A-64C0-49E5-887D-EA0B3C9CD119}" presName="rootText" presStyleLbl="node4" presStyleIdx="3" presStyleCnt="60">
        <dgm:presLayoutVars>
          <dgm:chPref val="3"/>
        </dgm:presLayoutVars>
      </dgm:prSet>
      <dgm:spPr/>
    </dgm:pt>
    <dgm:pt modelId="{658D2C05-C9A2-4007-812C-D0177BF08DC4}" type="pres">
      <dgm:prSet presAssocID="{B2AEEE1A-64C0-49E5-887D-EA0B3C9CD119}" presName="rootConnector" presStyleLbl="node4" presStyleIdx="3" presStyleCnt="60"/>
      <dgm:spPr/>
    </dgm:pt>
    <dgm:pt modelId="{8E9C0A00-37F2-4743-A405-FE27E060875B}" type="pres">
      <dgm:prSet presAssocID="{B2AEEE1A-64C0-49E5-887D-EA0B3C9CD119}" presName="hierChild4" presStyleCnt="0"/>
      <dgm:spPr/>
    </dgm:pt>
    <dgm:pt modelId="{2A5BF953-D54B-4B8A-8705-55F79CA529E2}" type="pres">
      <dgm:prSet presAssocID="{B2AEEE1A-64C0-49E5-887D-EA0B3C9CD119}" presName="hierChild5" presStyleCnt="0"/>
      <dgm:spPr/>
    </dgm:pt>
    <dgm:pt modelId="{2CEC729E-6F87-4424-A2A1-E56622328FFD}" type="pres">
      <dgm:prSet presAssocID="{9D561F7F-A4A4-46AE-87CD-6B146212FE62}" presName="Name37" presStyleLbl="parChTrans1D4" presStyleIdx="4" presStyleCnt="60"/>
      <dgm:spPr/>
    </dgm:pt>
    <dgm:pt modelId="{4392889B-8EAF-4FA4-9644-6D87618BE658}" type="pres">
      <dgm:prSet presAssocID="{D554EE62-E912-4228-9859-D32068ACA14F}" presName="hierRoot2" presStyleCnt="0">
        <dgm:presLayoutVars>
          <dgm:hierBranch val="init"/>
        </dgm:presLayoutVars>
      </dgm:prSet>
      <dgm:spPr/>
    </dgm:pt>
    <dgm:pt modelId="{AF0D929F-1B3E-45A0-8D29-E3AB8ABDEB81}" type="pres">
      <dgm:prSet presAssocID="{D554EE62-E912-4228-9859-D32068ACA14F}" presName="rootComposite" presStyleCnt="0"/>
      <dgm:spPr/>
    </dgm:pt>
    <dgm:pt modelId="{F79F95E8-4409-42A3-AF17-FE18257FA6F2}" type="pres">
      <dgm:prSet presAssocID="{D554EE62-E912-4228-9859-D32068ACA14F}" presName="rootText" presStyleLbl="node4" presStyleIdx="4" presStyleCnt="60">
        <dgm:presLayoutVars>
          <dgm:chPref val="3"/>
        </dgm:presLayoutVars>
      </dgm:prSet>
      <dgm:spPr/>
    </dgm:pt>
    <dgm:pt modelId="{00C202C4-576C-4913-A547-AC3FA97ADDDD}" type="pres">
      <dgm:prSet presAssocID="{D554EE62-E912-4228-9859-D32068ACA14F}" presName="rootConnector" presStyleLbl="node4" presStyleIdx="4" presStyleCnt="60"/>
      <dgm:spPr/>
    </dgm:pt>
    <dgm:pt modelId="{F2496104-298E-4857-B9AC-4DA4205F0C3F}" type="pres">
      <dgm:prSet presAssocID="{D554EE62-E912-4228-9859-D32068ACA14F}" presName="hierChild4" presStyleCnt="0"/>
      <dgm:spPr/>
    </dgm:pt>
    <dgm:pt modelId="{D91622E5-A1B6-42C1-9279-6F39EC0A0FFC}" type="pres">
      <dgm:prSet presAssocID="{D554EE62-E912-4228-9859-D32068ACA14F}" presName="hierChild5" presStyleCnt="0"/>
      <dgm:spPr/>
    </dgm:pt>
    <dgm:pt modelId="{298D968F-F17D-47E4-A078-823FC4FF4C8B}" type="pres">
      <dgm:prSet presAssocID="{D4B15F6C-338E-46BE-9758-85D1E44C1A81}" presName="hierChild5" presStyleCnt="0"/>
      <dgm:spPr/>
    </dgm:pt>
    <dgm:pt modelId="{87CFF58B-946C-4015-927C-3943B7326EBA}" type="pres">
      <dgm:prSet presAssocID="{EE3A7733-60DE-478B-856B-91E24F75BA60}" presName="hierChild5" presStyleCnt="0"/>
      <dgm:spPr/>
    </dgm:pt>
    <dgm:pt modelId="{E34A51E9-A434-47CF-9617-4C1388976AD1}" type="pres">
      <dgm:prSet presAssocID="{E251FE6B-FFA4-4B2E-AB1F-0228C9B037A6}" presName="Name37" presStyleLbl="parChTrans1D4" presStyleIdx="5" presStyleCnt="60"/>
      <dgm:spPr/>
    </dgm:pt>
    <dgm:pt modelId="{728C7F99-3428-4623-906F-67EFB843FA04}" type="pres">
      <dgm:prSet presAssocID="{551AF578-9548-4646-993F-494DF212EC2A}" presName="hierRoot2" presStyleCnt="0">
        <dgm:presLayoutVars>
          <dgm:hierBranch val="init"/>
        </dgm:presLayoutVars>
      </dgm:prSet>
      <dgm:spPr/>
    </dgm:pt>
    <dgm:pt modelId="{9A359687-25A7-42DD-B5CA-53D766E31EB6}" type="pres">
      <dgm:prSet presAssocID="{551AF578-9548-4646-993F-494DF212EC2A}" presName="rootComposite" presStyleCnt="0"/>
      <dgm:spPr/>
    </dgm:pt>
    <dgm:pt modelId="{D229CD94-596D-4A07-9CFF-EA9999F5E588}" type="pres">
      <dgm:prSet presAssocID="{551AF578-9548-4646-993F-494DF212EC2A}" presName="rootText" presStyleLbl="node4" presStyleIdx="5" presStyleCnt="60">
        <dgm:presLayoutVars>
          <dgm:chPref val="3"/>
        </dgm:presLayoutVars>
      </dgm:prSet>
      <dgm:spPr/>
    </dgm:pt>
    <dgm:pt modelId="{E7D051DB-C17B-4CB9-A6B9-E1F5F229CEF5}" type="pres">
      <dgm:prSet presAssocID="{551AF578-9548-4646-993F-494DF212EC2A}" presName="rootConnector" presStyleLbl="node4" presStyleIdx="5" presStyleCnt="60"/>
      <dgm:spPr/>
    </dgm:pt>
    <dgm:pt modelId="{B33F2A31-1119-4EED-A78B-918272669166}" type="pres">
      <dgm:prSet presAssocID="{551AF578-9548-4646-993F-494DF212EC2A}" presName="hierChild4" presStyleCnt="0"/>
      <dgm:spPr/>
    </dgm:pt>
    <dgm:pt modelId="{474C8629-ABE8-4574-A0F1-62AF940A2511}" type="pres">
      <dgm:prSet presAssocID="{C46DA228-FE4E-48AD-9F96-EB57A6CC7D59}" presName="Name37" presStyleLbl="parChTrans1D4" presStyleIdx="6" presStyleCnt="60"/>
      <dgm:spPr/>
    </dgm:pt>
    <dgm:pt modelId="{A5B16692-9BCE-4DC4-A2CD-DD52AFFFFEFD}" type="pres">
      <dgm:prSet presAssocID="{A4154636-2C09-474C-AD3E-A6DED2DDC456}" presName="hierRoot2" presStyleCnt="0">
        <dgm:presLayoutVars>
          <dgm:hierBranch val="init"/>
        </dgm:presLayoutVars>
      </dgm:prSet>
      <dgm:spPr/>
    </dgm:pt>
    <dgm:pt modelId="{E9DE67DB-8CCA-45A4-94F1-D66DE70576AF}" type="pres">
      <dgm:prSet presAssocID="{A4154636-2C09-474C-AD3E-A6DED2DDC456}" presName="rootComposite" presStyleCnt="0"/>
      <dgm:spPr/>
    </dgm:pt>
    <dgm:pt modelId="{D11A8925-F004-41B5-9C7A-9C2437A5874C}" type="pres">
      <dgm:prSet presAssocID="{A4154636-2C09-474C-AD3E-A6DED2DDC456}" presName="rootText" presStyleLbl="node4" presStyleIdx="6" presStyleCnt="60">
        <dgm:presLayoutVars>
          <dgm:chPref val="3"/>
        </dgm:presLayoutVars>
      </dgm:prSet>
      <dgm:spPr/>
    </dgm:pt>
    <dgm:pt modelId="{F3E387FC-AE4D-4E8F-B8B5-00939BD05A9A}" type="pres">
      <dgm:prSet presAssocID="{A4154636-2C09-474C-AD3E-A6DED2DDC456}" presName="rootConnector" presStyleLbl="node4" presStyleIdx="6" presStyleCnt="60"/>
      <dgm:spPr/>
    </dgm:pt>
    <dgm:pt modelId="{FBE40167-DE42-4911-B0EA-A0256E0F0255}" type="pres">
      <dgm:prSet presAssocID="{A4154636-2C09-474C-AD3E-A6DED2DDC456}" presName="hierChild4" presStyleCnt="0"/>
      <dgm:spPr/>
    </dgm:pt>
    <dgm:pt modelId="{B11A23C0-BAF1-458B-B71D-199A25C1B74B}" type="pres">
      <dgm:prSet presAssocID="{D6313E31-A5F7-4AB6-977F-1A201329FD66}" presName="Name37" presStyleLbl="parChTrans1D4" presStyleIdx="7" presStyleCnt="60"/>
      <dgm:spPr/>
    </dgm:pt>
    <dgm:pt modelId="{7BE3AF94-E15E-4622-9DB4-AF303FBED1DA}" type="pres">
      <dgm:prSet presAssocID="{C5402FBB-3C62-4130-8C96-75E7A15F7CE2}" presName="hierRoot2" presStyleCnt="0">
        <dgm:presLayoutVars>
          <dgm:hierBranch val="init"/>
        </dgm:presLayoutVars>
      </dgm:prSet>
      <dgm:spPr/>
    </dgm:pt>
    <dgm:pt modelId="{6396963B-D26B-4B00-8645-F47CEFC14192}" type="pres">
      <dgm:prSet presAssocID="{C5402FBB-3C62-4130-8C96-75E7A15F7CE2}" presName="rootComposite" presStyleCnt="0"/>
      <dgm:spPr/>
    </dgm:pt>
    <dgm:pt modelId="{B83067E7-B895-4D8F-B2D4-A0189917D6DB}" type="pres">
      <dgm:prSet presAssocID="{C5402FBB-3C62-4130-8C96-75E7A15F7CE2}" presName="rootText" presStyleLbl="node4" presStyleIdx="7" presStyleCnt="60">
        <dgm:presLayoutVars>
          <dgm:chPref val="3"/>
        </dgm:presLayoutVars>
      </dgm:prSet>
      <dgm:spPr/>
    </dgm:pt>
    <dgm:pt modelId="{16E5CBD4-752B-4AA1-81E8-F4BC26E3D0BD}" type="pres">
      <dgm:prSet presAssocID="{C5402FBB-3C62-4130-8C96-75E7A15F7CE2}" presName="rootConnector" presStyleLbl="node4" presStyleIdx="7" presStyleCnt="60"/>
      <dgm:spPr/>
    </dgm:pt>
    <dgm:pt modelId="{6AEFE9B4-81F8-4DEC-92E5-CBC0E0B01160}" type="pres">
      <dgm:prSet presAssocID="{C5402FBB-3C62-4130-8C96-75E7A15F7CE2}" presName="hierChild4" presStyleCnt="0"/>
      <dgm:spPr/>
    </dgm:pt>
    <dgm:pt modelId="{F092806B-606D-4405-925B-8ED93E191834}" type="pres">
      <dgm:prSet presAssocID="{C5402FBB-3C62-4130-8C96-75E7A15F7CE2}" presName="hierChild5" presStyleCnt="0"/>
      <dgm:spPr/>
    </dgm:pt>
    <dgm:pt modelId="{37AA6238-EA0B-49CB-8AB0-41967D639530}" type="pres">
      <dgm:prSet presAssocID="{AFD82DBB-C1A3-4D09-A655-41487A6E8B59}" presName="Name37" presStyleLbl="parChTrans1D4" presStyleIdx="8" presStyleCnt="60"/>
      <dgm:spPr/>
    </dgm:pt>
    <dgm:pt modelId="{E2743922-D595-438A-B42E-757F7D7C1799}" type="pres">
      <dgm:prSet presAssocID="{CFF24E2E-A0EC-4F7A-978F-F538308BBCBC}" presName="hierRoot2" presStyleCnt="0">
        <dgm:presLayoutVars>
          <dgm:hierBranch val="init"/>
        </dgm:presLayoutVars>
      </dgm:prSet>
      <dgm:spPr/>
    </dgm:pt>
    <dgm:pt modelId="{F9199FED-B7A8-401E-AD4C-FF98C75A03E0}" type="pres">
      <dgm:prSet presAssocID="{CFF24E2E-A0EC-4F7A-978F-F538308BBCBC}" presName="rootComposite" presStyleCnt="0"/>
      <dgm:spPr/>
    </dgm:pt>
    <dgm:pt modelId="{AB4AA2EB-A6D3-45AB-A564-873482AD431A}" type="pres">
      <dgm:prSet presAssocID="{CFF24E2E-A0EC-4F7A-978F-F538308BBCBC}" presName="rootText" presStyleLbl="node4" presStyleIdx="8" presStyleCnt="60">
        <dgm:presLayoutVars>
          <dgm:chPref val="3"/>
        </dgm:presLayoutVars>
      </dgm:prSet>
      <dgm:spPr/>
    </dgm:pt>
    <dgm:pt modelId="{12EC54CE-9E56-46B0-BAE9-947C7C46F7EC}" type="pres">
      <dgm:prSet presAssocID="{CFF24E2E-A0EC-4F7A-978F-F538308BBCBC}" presName="rootConnector" presStyleLbl="node4" presStyleIdx="8" presStyleCnt="60"/>
      <dgm:spPr/>
    </dgm:pt>
    <dgm:pt modelId="{62D61184-2EA0-4825-B314-EB2138E64E33}" type="pres">
      <dgm:prSet presAssocID="{CFF24E2E-A0EC-4F7A-978F-F538308BBCBC}" presName="hierChild4" presStyleCnt="0"/>
      <dgm:spPr/>
    </dgm:pt>
    <dgm:pt modelId="{20911021-9ED9-4AE7-A57A-A0C1CC6B993E}" type="pres">
      <dgm:prSet presAssocID="{CFF24E2E-A0EC-4F7A-978F-F538308BBCBC}" presName="hierChild5" presStyleCnt="0"/>
      <dgm:spPr/>
    </dgm:pt>
    <dgm:pt modelId="{9035623B-51F6-4D8C-99E6-F21FF2B582BE}" type="pres">
      <dgm:prSet presAssocID="{A4154636-2C09-474C-AD3E-A6DED2DDC456}" presName="hierChild5" presStyleCnt="0"/>
      <dgm:spPr/>
    </dgm:pt>
    <dgm:pt modelId="{17B5D01B-3D83-4FD0-974E-34179352BBDA}" type="pres">
      <dgm:prSet presAssocID="{8944C64E-058A-4213-985C-714271AD0C8B}" presName="Name37" presStyleLbl="parChTrans1D4" presStyleIdx="9" presStyleCnt="60"/>
      <dgm:spPr/>
    </dgm:pt>
    <dgm:pt modelId="{9AB7EF17-86B7-4659-BF1B-7347A6DFBE86}" type="pres">
      <dgm:prSet presAssocID="{256F59B6-0D9D-4C49-B6DA-81FDF9D85A63}" presName="hierRoot2" presStyleCnt="0">
        <dgm:presLayoutVars>
          <dgm:hierBranch val="init"/>
        </dgm:presLayoutVars>
      </dgm:prSet>
      <dgm:spPr/>
    </dgm:pt>
    <dgm:pt modelId="{43AC8E94-31FD-4AFC-9C31-6D3BD191A686}" type="pres">
      <dgm:prSet presAssocID="{256F59B6-0D9D-4C49-B6DA-81FDF9D85A63}" presName="rootComposite" presStyleCnt="0"/>
      <dgm:spPr/>
    </dgm:pt>
    <dgm:pt modelId="{6C7B69E0-6C3E-42A2-8FC3-F12A7479A860}" type="pres">
      <dgm:prSet presAssocID="{256F59B6-0D9D-4C49-B6DA-81FDF9D85A63}" presName="rootText" presStyleLbl="node4" presStyleIdx="9" presStyleCnt="60">
        <dgm:presLayoutVars>
          <dgm:chPref val="3"/>
        </dgm:presLayoutVars>
      </dgm:prSet>
      <dgm:spPr/>
    </dgm:pt>
    <dgm:pt modelId="{0BA36A61-7208-475E-A160-0D40FF2C206D}" type="pres">
      <dgm:prSet presAssocID="{256F59B6-0D9D-4C49-B6DA-81FDF9D85A63}" presName="rootConnector" presStyleLbl="node4" presStyleIdx="9" presStyleCnt="60"/>
      <dgm:spPr/>
    </dgm:pt>
    <dgm:pt modelId="{94A93AEB-E676-4989-9F5F-9BBDC79B7704}" type="pres">
      <dgm:prSet presAssocID="{256F59B6-0D9D-4C49-B6DA-81FDF9D85A63}" presName="hierChild4" presStyleCnt="0"/>
      <dgm:spPr/>
    </dgm:pt>
    <dgm:pt modelId="{D315F308-9B37-40A7-9F7A-EAA67C3C1EF0}" type="pres">
      <dgm:prSet presAssocID="{F5F7D1FF-E4A0-4E55-8C28-E820DA9978D8}" presName="Name37" presStyleLbl="parChTrans1D4" presStyleIdx="10" presStyleCnt="60"/>
      <dgm:spPr/>
    </dgm:pt>
    <dgm:pt modelId="{C62DF053-71F4-422D-B686-145F8B9F0856}" type="pres">
      <dgm:prSet presAssocID="{125FD5D8-67FD-456C-A668-9D8E66647493}" presName="hierRoot2" presStyleCnt="0">
        <dgm:presLayoutVars>
          <dgm:hierBranch val="init"/>
        </dgm:presLayoutVars>
      </dgm:prSet>
      <dgm:spPr/>
    </dgm:pt>
    <dgm:pt modelId="{DE33EA13-7066-459B-8732-A4AB8411417E}" type="pres">
      <dgm:prSet presAssocID="{125FD5D8-67FD-456C-A668-9D8E66647493}" presName="rootComposite" presStyleCnt="0"/>
      <dgm:spPr/>
    </dgm:pt>
    <dgm:pt modelId="{59654F41-2E80-4669-96F3-9BE507695712}" type="pres">
      <dgm:prSet presAssocID="{125FD5D8-67FD-456C-A668-9D8E66647493}" presName="rootText" presStyleLbl="node4" presStyleIdx="10" presStyleCnt="60">
        <dgm:presLayoutVars>
          <dgm:chPref val="3"/>
        </dgm:presLayoutVars>
      </dgm:prSet>
      <dgm:spPr/>
    </dgm:pt>
    <dgm:pt modelId="{478904F2-0B76-4C9B-B128-1D2E3DE763C5}" type="pres">
      <dgm:prSet presAssocID="{125FD5D8-67FD-456C-A668-9D8E66647493}" presName="rootConnector" presStyleLbl="node4" presStyleIdx="10" presStyleCnt="60"/>
      <dgm:spPr/>
    </dgm:pt>
    <dgm:pt modelId="{AEF9E8FD-37BB-4494-8B6D-4A9F950DBB73}" type="pres">
      <dgm:prSet presAssocID="{125FD5D8-67FD-456C-A668-9D8E66647493}" presName="hierChild4" presStyleCnt="0"/>
      <dgm:spPr/>
    </dgm:pt>
    <dgm:pt modelId="{D970AED8-832B-41CE-8A16-90665C398698}" type="pres">
      <dgm:prSet presAssocID="{125FD5D8-67FD-456C-A668-9D8E66647493}" presName="hierChild5" presStyleCnt="0"/>
      <dgm:spPr/>
    </dgm:pt>
    <dgm:pt modelId="{A944F4B2-D6B8-475D-9DDF-3C61894901B2}" type="pres">
      <dgm:prSet presAssocID="{0333E9EF-E408-48F4-8BB6-1AC430B24BF8}" presName="Name37" presStyleLbl="parChTrans1D4" presStyleIdx="11" presStyleCnt="60"/>
      <dgm:spPr/>
    </dgm:pt>
    <dgm:pt modelId="{F9935719-40CF-4060-B4A0-9847E8B67A46}" type="pres">
      <dgm:prSet presAssocID="{1F1C14F9-D9C5-47AC-A0F9-3433427DF8C2}" presName="hierRoot2" presStyleCnt="0">
        <dgm:presLayoutVars>
          <dgm:hierBranch val="init"/>
        </dgm:presLayoutVars>
      </dgm:prSet>
      <dgm:spPr/>
    </dgm:pt>
    <dgm:pt modelId="{4D732001-D888-4D47-AAC4-100C5992C5A9}" type="pres">
      <dgm:prSet presAssocID="{1F1C14F9-D9C5-47AC-A0F9-3433427DF8C2}" presName="rootComposite" presStyleCnt="0"/>
      <dgm:spPr/>
    </dgm:pt>
    <dgm:pt modelId="{C9C181FD-ADF5-429F-8E14-2072E49EC501}" type="pres">
      <dgm:prSet presAssocID="{1F1C14F9-D9C5-47AC-A0F9-3433427DF8C2}" presName="rootText" presStyleLbl="node4" presStyleIdx="11" presStyleCnt="60">
        <dgm:presLayoutVars>
          <dgm:chPref val="3"/>
        </dgm:presLayoutVars>
      </dgm:prSet>
      <dgm:spPr/>
    </dgm:pt>
    <dgm:pt modelId="{DBAF4AC5-5EC5-4BF0-BAE7-146162BDAC9F}" type="pres">
      <dgm:prSet presAssocID="{1F1C14F9-D9C5-47AC-A0F9-3433427DF8C2}" presName="rootConnector" presStyleLbl="node4" presStyleIdx="11" presStyleCnt="60"/>
      <dgm:spPr/>
    </dgm:pt>
    <dgm:pt modelId="{912B4266-B37B-4F8C-ADB2-BDF33CB95007}" type="pres">
      <dgm:prSet presAssocID="{1F1C14F9-D9C5-47AC-A0F9-3433427DF8C2}" presName="hierChild4" presStyleCnt="0"/>
      <dgm:spPr/>
    </dgm:pt>
    <dgm:pt modelId="{4F72EA6F-9FDF-4511-986E-72ED1B689A18}" type="pres">
      <dgm:prSet presAssocID="{1F1C14F9-D9C5-47AC-A0F9-3433427DF8C2}" presName="hierChild5" presStyleCnt="0"/>
      <dgm:spPr/>
    </dgm:pt>
    <dgm:pt modelId="{36A0616B-0735-4B1A-99D0-DFD8E78FB798}" type="pres">
      <dgm:prSet presAssocID="{256F59B6-0D9D-4C49-B6DA-81FDF9D85A63}" presName="hierChild5" presStyleCnt="0"/>
      <dgm:spPr/>
    </dgm:pt>
    <dgm:pt modelId="{7013FB00-BF49-4A1A-998C-D9BC5BEBB166}" type="pres">
      <dgm:prSet presAssocID="{ACA76213-391B-46FE-8950-03BC347D0F7F}" presName="Name37" presStyleLbl="parChTrans1D4" presStyleIdx="12" presStyleCnt="60"/>
      <dgm:spPr/>
    </dgm:pt>
    <dgm:pt modelId="{32DE037E-1398-41C5-BB9D-D1460CE29562}" type="pres">
      <dgm:prSet presAssocID="{C8BB4ED8-5A7F-473B-9A86-7F926B58268B}" presName="hierRoot2" presStyleCnt="0">
        <dgm:presLayoutVars>
          <dgm:hierBranch val="init"/>
        </dgm:presLayoutVars>
      </dgm:prSet>
      <dgm:spPr/>
    </dgm:pt>
    <dgm:pt modelId="{00B075EF-EFF7-429C-AD83-9742116D85DE}" type="pres">
      <dgm:prSet presAssocID="{C8BB4ED8-5A7F-473B-9A86-7F926B58268B}" presName="rootComposite" presStyleCnt="0"/>
      <dgm:spPr/>
    </dgm:pt>
    <dgm:pt modelId="{15EE0546-55CE-4EE6-8A81-27278A6376B1}" type="pres">
      <dgm:prSet presAssocID="{C8BB4ED8-5A7F-473B-9A86-7F926B58268B}" presName="rootText" presStyleLbl="node4" presStyleIdx="12" presStyleCnt="60">
        <dgm:presLayoutVars>
          <dgm:chPref val="3"/>
        </dgm:presLayoutVars>
      </dgm:prSet>
      <dgm:spPr/>
    </dgm:pt>
    <dgm:pt modelId="{A57B5805-0E8C-44CB-8D3B-F5A5238B8BDF}" type="pres">
      <dgm:prSet presAssocID="{C8BB4ED8-5A7F-473B-9A86-7F926B58268B}" presName="rootConnector" presStyleLbl="node4" presStyleIdx="12" presStyleCnt="60"/>
      <dgm:spPr/>
    </dgm:pt>
    <dgm:pt modelId="{1E6DCF73-630F-4B73-8652-E41FAF564F6C}" type="pres">
      <dgm:prSet presAssocID="{C8BB4ED8-5A7F-473B-9A86-7F926B58268B}" presName="hierChild4" presStyleCnt="0"/>
      <dgm:spPr/>
    </dgm:pt>
    <dgm:pt modelId="{DE2AA13A-DAE4-4DC5-806E-00E898DCBF34}" type="pres">
      <dgm:prSet presAssocID="{65CDA83B-07FB-4444-98F1-1260C7CFAA78}" presName="Name37" presStyleLbl="parChTrans1D4" presStyleIdx="13" presStyleCnt="60"/>
      <dgm:spPr/>
    </dgm:pt>
    <dgm:pt modelId="{F16B234D-2C89-4D9E-B193-F0582B8F51C3}" type="pres">
      <dgm:prSet presAssocID="{D6BEE7A0-BAEE-4D14-9DC3-68A1089C0E21}" presName="hierRoot2" presStyleCnt="0">
        <dgm:presLayoutVars>
          <dgm:hierBranch val="init"/>
        </dgm:presLayoutVars>
      </dgm:prSet>
      <dgm:spPr/>
    </dgm:pt>
    <dgm:pt modelId="{C10C6666-DEC9-489C-AED0-62CA7DE1DF58}" type="pres">
      <dgm:prSet presAssocID="{D6BEE7A0-BAEE-4D14-9DC3-68A1089C0E21}" presName="rootComposite" presStyleCnt="0"/>
      <dgm:spPr/>
    </dgm:pt>
    <dgm:pt modelId="{C0E0919F-28CD-4834-A06E-EFBC3D08C3AD}" type="pres">
      <dgm:prSet presAssocID="{D6BEE7A0-BAEE-4D14-9DC3-68A1089C0E21}" presName="rootText" presStyleLbl="node4" presStyleIdx="13" presStyleCnt="60">
        <dgm:presLayoutVars>
          <dgm:chPref val="3"/>
        </dgm:presLayoutVars>
      </dgm:prSet>
      <dgm:spPr/>
    </dgm:pt>
    <dgm:pt modelId="{95C01C98-4E84-42E5-935C-3CCB4F38AE7D}" type="pres">
      <dgm:prSet presAssocID="{D6BEE7A0-BAEE-4D14-9DC3-68A1089C0E21}" presName="rootConnector" presStyleLbl="node4" presStyleIdx="13" presStyleCnt="60"/>
      <dgm:spPr/>
    </dgm:pt>
    <dgm:pt modelId="{5269F4CB-2073-4321-A169-711F3966B719}" type="pres">
      <dgm:prSet presAssocID="{D6BEE7A0-BAEE-4D14-9DC3-68A1089C0E21}" presName="hierChild4" presStyleCnt="0"/>
      <dgm:spPr/>
    </dgm:pt>
    <dgm:pt modelId="{653F36FC-F2DD-4D79-A95C-F7748E8E881D}" type="pres">
      <dgm:prSet presAssocID="{D6BEE7A0-BAEE-4D14-9DC3-68A1089C0E21}" presName="hierChild5" presStyleCnt="0"/>
      <dgm:spPr/>
    </dgm:pt>
    <dgm:pt modelId="{9F380BB0-1E79-4937-821E-C1837AE09C40}" type="pres">
      <dgm:prSet presAssocID="{67D70074-B18B-4D3F-846A-F9E5982650EE}" presName="Name37" presStyleLbl="parChTrans1D4" presStyleIdx="14" presStyleCnt="60"/>
      <dgm:spPr/>
    </dgm:pt>
    <dgm:pt modelId="{A5CB4A87-6088-4CF8-A9F9-CBD948088E32}" type="pres">
      <dgm:prSet presAssocID="{98090B66-4AAD-4044-822D-71B44ADA2793}" presName="hierRoot2" presStyleCnt="0">
        <dgm:presLayoutVars>
          <dgm:hierBranch val="init"/>
        </dgm:presLayoutVars>
      </dgm:prSet>
      <dgm:spPr/>
    </dgm:pt>
    <dgm:pt modelId="{2FABA39F-9103-4742-A16F-F898E51C0444}" type="pres">
      <dgm:prSet presAssocID="{98090B66-4AAD-4044-822D-71B44ADA2793}" presName="rootComposite" presStyleCnt="0"/>
      <dgm:spPr/>
    </dgm:pt>
    <dgm:pt modelId="{05EA3086-C79A-4BA8-919C-5DA766E4DEE0}" type="pres">
      <dgm:prSet presAssocID="{98090B66-4AAD-4044-822D-71B44ADA2793}" presName="rootText" presStyleLbl="node4" presStyleIdx="14" presStyleCnt="60">
        <dgm:presLayoutVars>
          <dgm:chPref val="3"/>
        </dgm:presLayoutVars>
      </dgm:prSet>
      <dgm:spPr/>
    </dgm:pt>
    <dgm:pt modelId="{80B4ADA0-09CE-44D2-8014-44CFEADEE574}" type="pres">
      <dgm:prSet presAssocID="{98090B66-4AAD-4044-822D-71B44ADA2793}" presName="rootConnector" presStyleLbl="node4" presStyleIdx="14" presStyleCnt="60"/>
      <dgm:spPr/>
    </dgm:pt>
    <dgm:pt modelId="{3D9D0804-F1E1-4586-9453-7EF3AF89B887}" type="pres">
      <dgm:prSet presAssocID="{98090B66-4AAD-4044-822D-71B44ADA2793}" presName="hierChild4" presStyleCnt="0"/>
      <dgm:spPr/>
    </dgm:pt>
    <dgm:pt modelId="{A815BE76-1055-4838-AE5C-891F1F1D9EAE}" type="pres">
      <dgm:prSet presAssocID="{98090B66-4AAD-4044-822D-71B44ADA2793}" presName="hierChild5" presStyleCnt="0"/>
      <dgm:spPr/>
    </dgm:pt>
    <dgm:pt modelId="{A86145CD-9570-49AE-B361-89E9600FE907}" type="pres">
      <dgm:prSet presAssocID="{B70DD0AF-8D42-45F0-8D2B-297408F82F83}" presName="Name37" presStyleLbl="parChTrans1D4" presStyleIdx="15" presStyleCnt="60"/>
      <dgm:spPr/>
    </dgm:pt>
    <dgm:pt modelId="{BB61C775-C8CD-438A-917C-8948BCE41869}" type="pres">
      <dgm:prSet presAssocID="{57D1770D-B358-41C8-A653-38A0916A0A4D}" presName="hierRoot2" presStyleCnt="0">
        <dgm:presLayoutVars>
          <dgm:hierBranch val="init"/>
        </dgm:presLayoutVars>
      </dgm:prSet>
      <dgm:spPr/>
    </dgm:pt>
    <dgm:pt modelId="{3ECCC8F3-E7CE-47C6-AB80-456CAE17DBEA}" type="pres">
      <dgm:prSet presAssocID="{57D1770D-B358-41C8-A653-38A0916A0A4D}" presName="rootComposite" presStyleCnt="0"/>
      <dgm:spPr/>
    </dgm:pt>
    <dgm:pt modelId="{EEB8D483-9B96-4D7B-9FF8-DB1F5E165C67}" type="pres">
      <dgm:prSet presAssocID="{57D1770D-B358-41C8-A653-38A0916A0A4D}" presName="rootText" presStyleLbl="node4" presStyleIdx="15" presStyleCnt="60">
        <dgm:presLayoutVars>
          <dgm:chPref val="3"/>
        </dgm:presLayoutVars>
      </dgm:prSet>
      <dgm:spPr/>
    </dgm:pt>
    <dgm:pt modelId="{BA10E1FB-DF2E-45BC-81E0-0A8FCE1FA4B0}" type="pres">
      <dgm:prSet presAssocID="{57D1770D-B358-41C8-A653-38A0916A0A4D}" presName="rootConnector" presStyleLbl="node4" presStyleIdx="15" presStyleCnt="60"/>
      <dgm:spPr/>
    </dgm:pt>
    <dgm:pt modelId="{C7AF8DCB-1EE4-498D-94FF-D7982B63AD3F}" type="pres">
      <dgm:prSet presAssocID="{57D1770D-B358-41C8-A653-38A0916A0A4D}" presName="hierChild4" presStyleCnt="0"/>
      <dgm:spPr/>
    </dgm:pt>
    <dgm:pt modelId="{4C3B35EE-59AC-4EC1-9706-4B2F66989227}" type="pres">
      <dgm:prSet presAssocID="{57D1770D-B358-41C8-A653-38A0916A0A4D}" presName="hierChild5" presStyleCnt="0"/>
      <dgm:spPr/>
    </dgm:pt>
    <dgm:pt modelId="{E8E1DA5A-5532-4E25-B1B4-FAD4A2B80F31}" type="pres">
      <dgm:prSet presAssocID="{C8BB4ED8-5A7F-473B-9A86-7F926B58268B}" presName="hierChild5" presStyleCnt="0"/>
      <dgm:spPr/>
    </dgm:pt>
    <dgm:pt modelId="{C18B626A-4C61-4F5C-B0FD-E60CA844F3CE}" type="pres">
      <dgm:prSet presAssocID="{551AF578-9548-4646-993F-494DF212EC2A}" presName="hierChild5" presStyleCnt="0"/>
      <dgm:spPr/>
    </dgm:pt>
    <dgm:pt modelId="{82DD832F-6A24-4CD7-9C3B-E1EE77FD1676}" type="pres">
      <dgm:prSet presAssocID="{E5847658-B7D8-4461-AE7B-265C42695419}" presName="Name37" presStyleLbl="parChTrans1D4" presStyleIdx="16" presStyleCnt="60"/>
      <dgm:spPr/>
    </dgm:pt>
    <dgm:pt modelId="{29755113-50EF-4CBB-BA5F-C7D120E72D6E}" type="pres">
      <dgm:prSet presAssocID="{6ED788E6-8F2E-4D12-97A3-E40E305D773D}" presName="hierRoot2" presStyleCnt="0">
        <dgm:presLayoutVars>
          <dgm:hierBranch val="init"/>
        </dgm:presLayoutVars>
      </dgm:prSet>
      <dgm:spPr/>
    </dgm:pt>
    <dgm:pt modelId="{5A504A7F-3429-41D9-B775-54849CC87600}" type="pres">
      <dgm:prSet presAssocID="{6ED788E6-8F2E-4D12-97A3-E40E305D773D}" presName="rootComposite" presStyleCnt="0"/>
      <dgm:spPr/>
    </dgm:pt>
    <dgm:pt modelId="{D92F25E1-AC9C-4216-8A74-FFFD7F3943D4}" type="pres">
      <dgm:prSet presAssocID="{6ED788E6-8F2E-4D12-97A3-E40E305D773D}" presName="rootText" presStyleLbl="node4" presStyleIdx="16" presStyleCnt="60">
        <dgm:presLayoutVars>
          <dgm:chPref val="3"/>
        </dgm:presLayoutVars>
      </dgm:prSet>
      <dgm:spPr/>
    </dgm:pt>
    <dgm:pt modelId="{D45AC6BD-390F-4BD8-A1EF-9B9E207E226D}" type="pres">
      <dgm:prSet presAssocID="{6ED788E6-8F2E-4D12-97A3-E40E305D773D}" presName="rootConnector" presStyleLbl="node4" presStyleIdx="16" presStyleCnt="60"/>
      <dgm:spPr/>
    </dgm:pt>
    <dgm:pt modelId="{226A467C-692E-4671-B19A-7734378B1214}" type="pres">
      <dgm:prSet presAssocID="{6ED788E6-8F2E-4D12-97A3-E40E305D773D}" presName="hierChild4" presStyleCnt="0"/>
      <dgm:spPr/>
    </dgm:pt>
    <dgm:pt modelId="{08674643-B576-4C23-8D22-249A43ACDC2E}" type="pres">
      <dgm:prSet presAssocID="{DE2ED9B1-D2BC-4A56-8C34-70F2428D53B9}" presName="Name37" presStyleLbl="parChTrans1D4" presStyleIdx="17" presStyleCnt="60"/>
      <dgm:spPr/>
    </dgm:pt>
    <dgm:pt modelId="{5D63FF5C-1D6D-4519-8B86-19D192A9BB0F}" type="pres">
      <dgm:prSet presAssocID="{ABA705DD-2AE9-429D-AA67-56FC5F65B01C}" presName="hierRoot2" presStyleCnt="0">
        <dgm:presLayoutVars>
          <dgm:hierBranch val="init"/>
        </dgm:presLayoutVars>
      </dgm:prSet>
      <dgm:spPr/>
    </dgm:pt>
    <dgm:pt modelId="{75D1471D-553B-45CB-94A2-0B4069B12F44}" type="pres">
      <dgm:prSet presAssocID="{ABA705DD-2AE9-429D-AA67-56FC5F65B01C}" presName="rootComposite" presStyleCnt="0"/>
      <dgm:spPr/>
    </dgm:pt>
    <dgm:pt modelId="{2AFD3B6B-4B29-4471-A790-63301C72C1C9}" type="pres">
      <dgm:prSet presAssocID="{ABA705DD-2AE9-429D-AA67-56FC5F65B01C}" presName="rootText" presStyleLbl="node4" presStyleIdx="17" presStyleCnt="60">
        <dgm:presLayoutVars>
          <dgm:chPref val="3"/>
        </dgm:presLayoutVars>
      </dgm:prSet>
      <dgm:spPr/>
    </dgm:pt>
    <dgm:pt modelId="{7A468A75-1B22-42DA-A36C-C971DCB04BD3}" type="pres">
      <dgm:prSet presAssocID="{ABA705DD-2AE9-429D-AA67-56FC5F65B01C}" presName="rootConnector" presStyleLbl="node4" presStyleIdx="17" presStyleCnt="60"/>
      <dgm:spPr/>
    </dgm:pt>
    <dgm:pt modelId="{71F7F63A-A5FC-46A9-AE2A-BAFCCB1E5619}" type="pres">
      <dgm:prSet presAssocID="{ABA705DD-2AE9-429D-AA67-56FC5F65B01C}" presName="hierChild4" presStyleCnt="0"/>
      <dgm:spPr/>
    </dgm:pt>
    <dgm:pt modelId="{3E03D79A-C3D2-4BE1-856A-971683601C94}" type="pres">
      <dgm:prSet presAssocID="{ABA705DD-2AE9-429D-AA67-56FC5F65B01C}" presName="hierChild5" presStyleCnt="0"/>
      <dgm:spPr/>
    </dgm:pt>
    <dgm:pt modelId="{6E1A48E0-4812-42D8-BA55-628E9AD73927}" type="pres">
      <dgm:prSet presAssocID="{E1E5E413-73F4-41B2-9B66-99C1E1BA7BA6}" presName="Name37" presStyleLbl="parChTrans1D4" presStyleIdx="18" presStyleCnt="60"/>
      <dgm:spPr/>
    </dgm:pt>
    <dgm:pt modelId="{1D8BE3BB-179C-490C-9B9B-487E247C1F5B}" type="pres">
      <dgm:prSet presAssocID="{EF9B5482-5E60-4585-9DB3-726983445ED6}" presName="hierRoot2" presStyleCnt="0">
        <dgm:presLayoutVars>
          <dgm:hierBranch val="init"/>
        </dgm:presLayoutVars>
      </dgm:prSet>
      <dgm:spPr/>
    </dgm:pt>
    <dgm:pt modelId="{CC030C05-B048-4EFA-9552-91807B123630}" type="pres">
      <dgm:prSet presAssocID="{EF9B5482-5E60-4585-9DB3-726983445ED6}" presName="rootComposite" presStyleCnt="0"/>
      <dgm:spPr/>
    </dgm:pt>
    <dgm:pt modelId="{37A4E01B-08D3-44FC-98E0-63ED07279D32}" type="pres">
      <dgm:prSet presAssocID="{EF9B5482-5E60-4585-9DB3-726983445ED6}" presName="rootText" presStyleLbl="node4" presStyleIdx="18" presStyleCnt="60">
        <dgm:presLayoutVars>
          <dgm:chPref val="3"/>
        </dgm:presLayoutVars>
      </dgm:prSet>
      <dgm:spPr/>
    </dgm:pt>
    <dgm:pt modelId="{A875B7B0-3AD1-4227-9542-69AB13BEFD0A}" type="pres">
      <dgm:prSet presAssocID="{EF9B5482-5E60-4585-9DB3-726983445ED6}" presName="rootConnector" presStyleLbl="node4" presStyleIdx="18" presStyleCnt="60"/>
      <dgm:spPr/>
    </dgm:pt>
    <dgm:pt modelId="{8D24F0E5-7DA6-424F-A7BA-8B64B5FE4901}" type="pres">
      <dgm:prSet presAssocID="{EF9B5482-5E60-4585-9DB3-726983445ED6}" presName="hierChild4" presStyleCnt="0"/>
      <dgm:spPr/>
    </dgm:pt>
    <dgm:pt modelId="{91977D2C-D421-43B2-A15A-E9C746BD0E87}" type="pres">
      <dgm:prSet presAssocID="{EF9B5482-5E60-4585-9DB3-726983445ED6}" presName="hierChild5" presStyleCnt="0"/>
      <dgm:spPr/>
    </dgm:pt>
    <dgm:pt modelId="{D50B1E7B-9DA5-422C-B907-FDAC3594D6B1}" type="pres">
      <dgm:prSet presAssocID="{8F606E27-64B0-4F1B-A914-373F62218459}" presName="Name37" presStyleLbl="parChTrans1D4" presStyleIdx="19" presStyleCnt="60"/>
      <dgm:spPr/>
    </dgm:pt>
    <dgm:pt modelId="{F3A60DFC-74F1-4782-A7E3-0719AE8C914A}" type="pres">
      <dgm:prSet presAssocID="{FFA6C80B-BECB-41A2-8224-5C23EC5670FE}" presName="hierRoot2" presStyleCnt="0">
        <dgm:presLayoutVars>
          <dgm:hierBranch val="init"/>
        </dgm:presLayoutVars>
      </dgm:prSet>
      <dgm:spPr/>
    </dgm:pt>
    <dgm:pt modelId="{BD493E23-89C5-4A95-BB0B-2271A1B0A563}" type="pres">
      <dgm:prSet presAssocID="{FFA6C80B-BECB-41A2-8224-5C23EC5670FE}" presName="rootComposite" presStyleCnt="0"/>
      <dgm:spPr/>
    </dgm:pt>
    <dgm:pt modelId="{581A6089-B2CC-42CB-954F-E5AF4F002552}" type="pres">
      <dgm:prSet presAssocID="{FFA6C80B-BECB-41A2-8224-5C23EC5670FE}" presName="rootText" presStyleLbl="node4" presStyleIdx="19" presStyleCnt="60">
        <dgm:presLayoutVars>
          <dgm:chPref val="3"/>
        </dgm:presLayoutVars>
      </dgm:prSet>
      <dgm:spPr/>
    </dgm:pt>
    <dgm:pt modelId="{EF57AE54-3709-4D74-8E41-3AEE1FA37D17}" type="pres">
      <dgm:prSet presAssocID="{FFA6C80B-BECB-41A2-8224-5C23EC5670FE}" presName="rootConnector" presStyleLbl="node4" presStyleIdx="19" presStyleCnt="60"/>
      <dgm:spPr/>
    </dgm:pt>
    <dgm:pt modelId="{71E6421E-863D-4113-9EA1-CFCE7846A8C9}" type="pres">
      <dgm:prSet presAssocID="{FFA6C80B-BECB-41A2-8224-5C23EC5670FE}" presName="hierChild4" presStyleCnt="0"/>
      <dgm:spPr/>
    </dgm:pt>
    <dgm:pt modelId="{1D1E97FD-C20E-4CBD-A842-9E1CB8EF1F05}" type="pres">
      <dgm:prSet presAssocID="{FFA6C80B-BECB-41A2-8224-5C23EC5670FE}" presName="hierChild5" presStyleCnt="0"/>
      <dgm:spPr/>
    </dgm:pt>
    <dgm:pt modelId="{969361B0-08F5-4F3B-8B6D-7F7F0D79A9B6}" type="pres">
      <dgm:prSet presAssocID="{6ED788E6-8F2E-4D12-97A3-E40E305D773D}" presName="hierChild5" presStyleCnt="0"/>
      <dgm:spPr/>
    </dgm:pt>
    <dgm:pt modelId="{A14C0438-D291-41DF-8FA1-0E3C6B4DDCEF}" type="pres">
      <dgm:prSet presAssocID="{DF32DA8B-0AD6-4C06-AD2B-F9EE0237BDA7}" presName="Name37" presStyleLbl="parChTrans1D4" presStyleIdx="20" presStyleCnt="60"/>
      <dgm:spPr/>
    </dgm:pt>
    <dgm:pt modelId="{38A4D542-8E95-4C25-AC03-6A0793421830}" type="pres">
      <dgm:prSet presAssocID="{B218112F-A895-4AC0-B5C1-E7821B208B70}" presName="hierRoot2" presStyleCnt="0">
        <dgm:presLayoutVars>
          <dgm:hierBranch val="init"/>
        </dgm:presLayoutVars>
      </dgm:prSet>
      <dgm:spPr/>
    </dgm:pt>
    <dgm:pt modelId="{55458110-0CF5-438A-B35A-476121C890B0}" type="pres">
      <dgm:prSet presAssocID="{B218112F-A895-4AC0-B5C1-E7821B208B70}" presName="rootComposite" presStyleCnt="0"/>
      <dgm:spPr/>
    </dgm:pt>
    <dgm:pt modelId="{A07A2B9D-A4F4-4580-AE88-6840F0C72165}" type="pres">
      <dgm:prSet presAssocID="{B218112F-A895-4AC0-B5C1-E7821B208B70}" presName="rootText" presStyleLbl="node4" presStyleIdx="20" presStyleCnt="60">
        <dgm:presLayoutVars>
          <dgm:chPref val="3"/>
        </dgm:presLayoutVars>
      </dgm:prSet>
      <dgm:spPr/>
    </dgm:pt>
    <dgm:pt modelId="{DAA3BF3C-AE98-480C-88C3-06919E8CF1C2}" type="pres">
      <dgm:prSet presAssocID="{B218112F-A895-4AC0-B5C1-E7821B208B70}" presName="rootConnector" presStyleLbl="node4" presStyleIdx="20" presStyleCnt="60"/>
      <dgm:spPr/>
    </dgm:pt>
    <dgm:pt modelId="{EE040818-4E1A-495C-A0A8-1060519CE8C0}" type="pres">
      <dgm:prSet presAssocID="{B218112F-A895-4AC0-B5C1-E7821B208B70}" presName="hierChild4" presStyleCnt="0"/>
      <dgm:spPr/>
    </dgm:pt>
    <dgm:pt modelId="{EA5242DD-66E4-4536-90BA-53A3341B5CBC}" type="pres">
      <dgm:prSet presAssocID="{585B57C6-A6BB-4E59-AF9E-2B1132C32BB9}" presName="Name37" presStyleLbl="parChTrans1D4" presStyleIdx="21" presStyleCnt="60"/>
      <dgm:spPr/>
    </dgm:pt>
    <dgm:pt modelId="{B0760CD3-A78D-4CFD-A044-4BC0C948EEDF}" type="pres">
      <dgm:prSet presAssocID="{454270BF-A911-41B2-82A4-7660BE8DFF34}" presName="hierRoot2" presStyleCnt="0">
        <dgm:presLayoutVars>
          <dgm:hierBranch val="init"/>
        </dgm:presLayoutVars>
      </dgm:prSet>
      <dgm:spPr/>
    </dgm:pt>
    <dgm:pt modelId="{8AF688DC-6627-411E-A2AC-B0817D059D69}" type="pres">
      <dgm:prSet presAssocID="{454270BF-A911-41B2-82A4-7660BE8DFF34}" presName="rootComposite" presStyleCnt="0"/>
      <dgm:spPr/>
    </dgm:pt>
    <dgm:pt modelId="{B2659117-D46E-4221-BCBA-A66F88831823}" type="pres">
      <dgm:prSet presAssocID="{454270BF-A911-41B2-82A4-7660BE8DFF34}" presName="rootText" presStyleLbl="node4" presStyleIdx="21" presStyleCnt="60">
        <dgm:presLayoutVars>
          <dgm:chPref val="3"/>
        </dgm:presLayoutVars>
      </dgm:prSet>
      <dgm:spPr/>
    </dgm:pt>
    <dgm:pt modelId="{DEA3FFF2-C05A-4585-B01A-EDDCFD57F587}" type="pres">
      <dgm:prSet presAssocID="{454270BF-A911-41B2-82A4-7660BE8DFF34}" presName="rootConnector" presStyleLbl="node4" presStyleIdx="21" presStyleCnt="60"/>
      <dgm:spPr/>
    </dgm:pt>
    <dgm:pt modelId="{84383FF1-0D69-41F7-9D06-653FBDE5FC05}" type="pres">
      <dgm:prSet presAssocID="{454270BF-A911-41B2-82A4-7660BE8DFF34}" presName="hierChild4" presStyleCnt="0"/>
      <dgm:spPr/>
    </dgm:pt>
    <dgm:pt modelId="{10BD3FDD-99B4-4D02-9938-BB3C2F00EB12}" type="pres">
      <dgm:prSet presAssocID="{CA842290-ADAB-42DD-9A41-5AA5C890A365}" presName="Name37" presStyleLbl="parChTrans1D4" presStyleIdx="22" presStyleCnt="60"/>
      <dgm:spPr/>
    </dgm:pt>
    <dgm:pt modelId="{D37E2F17-0EF6-4728-A047-3ACB0B68D027}" type="pres">
      <dgm:prSet presAssocID="{48D2649A-E3FF-4039-80E9-9360EB238AED}" presName="hierRoot2" presStyleCnt="0">
        <dgm:presLayoutVars>
          <dgm:hierBranch val="init"/>
        </dgm:presLayoutVars>
      </dgm:prSet>
      <dgm:spPr/>
    </dgm:pt>
    <dgm:pt modelId="{DEFD2A91-E548-47D2-86F4-3929204DE960}" type="pres">
      <dgm:prSet presAssocID="{48D2649A-E3FF-4039-80E9-9360EB238AED}" presName="rootComposite" presStyleCnt="0"/>
      <dgm:spPr/>
    </dgm:pt>
    <dgm:pt modelId="{631C7ABA-C36D-4671-9824-B4E53B352C3E}" type="pres">
      <dgm:prSet presAssocID="{48D2649A-E3FF-4039-80E9-9360EB238AED}" presName="rootText" presStyleLbl="node4" presStyleIdx="22" presStyleCnt="60">
        <dgm:presLayoutVars>
          <dgm:chPref val="3"/>
        </dgm:presLayoutVars>
      </dgm:prSet>
      <dgm:spPr/>
    </dgm:pt>
    <dgm:pt modelId="{BD9F2646-4E66-4A60-839F-1FF44E6A9CA6}" type="pres">
      <dgm:prSet presAssocID="{48D2649A-E3FF-4039-80E9-9360EB238AED}" presName="rootConnector" presStyleLbl="node4" presStyleIdx="22" presStyleCnt="60"/>
      <dgm:spPr/>
    </dgm:pt>
    <dgm:pt modelId="{21E632F4-5739-4BC0-8363-80E570F67F66}" type="pres">
      <dgm:prSet presAssocID="{48D2649A-E3FF-4039-80E9-9360EB238AED}" presName="hierChild4" presStyleCnt="0"/>
      <dgm:spPr/>
    </dgm:pt>
    <dgm:pt modelId="{C1EC022C-AA8B-4640-BDB3-CD4BB565A3AC}" type="pres">
      <dgm:prSet presAssocID="{48D2649A-E3FF-4039-80E9-9360EB238AED}" presName="hierChild5" presStyleCnt="0"/>
      <dgm:spPr/>
    </dgm:pt>
    <dgm:pt modelId="{CCDC58A6-8B1F-4E1B-9075-79FD25354165}" type="pres">
      <dgm:prSet presAssocID="{E2F51A55-482E-4531-A4B6-B783F2F99EA9}" presName="Name37" presStyleLbl="parChTrans1D4" presStyleIdx="23" presStyleCnt="60"/>
      <dgm:spPr/>
    </dgm:pt>
    <dgm:pt modelId="{D0B9C4C6-83F1-4322-B462-A6150BC24B52}" type="pres">
      <dgm:prSet presAssocID="{FBF66690-02B6-4E13-8E54-C805D7144061}" presName="hierRoot2" presStyleCnt="0">
        <dgm:presLayoutVars>
          <dgm:hierBranch val="init"/>
        </dgm:presLayoutVars>
      </dgm:prSet>
      <dgm:spPr/>
    </dgm:pt>
    <dgm:pt modelId="{528F120E-80CC-45D1-9530-494686D64593}" type="pres">
      <dgm:prSet presAssocID="{FBF66690-02B6-4E13-8E54-C805D7144061}" presName="rootComposite" presStyleCnt="0"/>
      <dgm:spPr/>
    </dgm:pt>
    <dgm:pt modelId="{39B8CF1D-B8E9-452D-AC97-00D850590187}" type="pres">
      <dgm:prSet presAssocID="{FBF66690-02B6-4E13-8E54-C805D7144061}" presName="rootText" presStyleLbl="node4" presStyleIdx="23" presStyleCnt="60">
        <dgm:presLayoutVars>
          <dgm:chPref val="3"/>
        </dgm:presLayoutVars>
      </dgm:prSet>
      <dgm:spPr/>
    </dgm:pt>
    <dgm:pt modelId="{A069E3E1-CC26-4E72-8D81-94F59E4DC195}" type="pres">
      <dgm:prSet presAssocID="{FBF66690-02B6-4E13-8E54-C805D7144061}" presName="rootConnector" presStyleLbl="node4" presStyleIdx="23" presStyleCnt="60"/>
      <dgm:spPr/>
    </dgm:pt>
    <dgm:pt modelId="{D5174FE9-B1F4-4AC8-A4EE-9073775F0628}" type="pres">
      <dgm:prSet presAssocID="{FBF66690-02B6-4E13-8E54-C805D7144061}" presName="hierChild4" presStyleCnt="0"/>
      <dgm:spPr/>
    </dgm:pt>
    <dgm:pt modelId="{1C0264E2-4EE1-457A-887D-380E35F52F7E}" type="pres">
      <dgm:prSet presAssocID="{FBF66690-02B6-4E13-8E54-C805D7144061}" presName="hierChild5" presStyleCnt="0"/>
      <dgm:spPr/>
    </dgm:pt>
    <dgm:pt modelId="{4AE1335C-D5B7-46CA-A007-0670FFE2862C}" type="pres">
      <dgm:prSet presAssocID="{454270BF-A911-41B2-82A4-7660BE8DFF34}" presName="hierChild5" presStyleCnt="0"/>
      <dgm:spPr/>
    </dgm:pt>
    <dgm:pt modelId="{958A6183-8263-43B6-8086-667EBEF13157}" type="pres">
      <dgm:prSet presAssocID="{B218112F-A895-4AC0-B5C1-E7821B208B70}" presName="hierChild5" presStyleCnt="0"/>
      <dgm:spPr/>
    </dgm:pt>
    <dgm:pt modelId="{A8308F4F-39AE-48DF-BE4D-68533D65AB1A}" type="pres">
      <dgm:prSet presAssocID="{6415D5E7-93C2-49EA-AB3F-E60F1636A9B5}" presName="Name37" presStyleLbl="parChTrans1D4" presStyleIdx="24" presStyleCnt="60"/>
      <dgm:spPr/>
    </dgm:pt>
    <dgm:pt modelId="{6B601A8C-7CD8-4CA4-AB4F-6015155449FE}" type="pres">
      <dgm:prSet presAssocID="{9B28AD25-0D8E-4A05-B722-D43346F3275D}" presName="hierRoot2" presStyleCnt="0">
        <dgm:presLayoutVars>
          <dgm:hierBranch val="init"/>
        </dgm:presLayoutVars>
      </dgm:prSet>
      <dgm:spPr/>
    </dgm:pt>
    <dgm:pt modelId="{12DF9506-0236-43A1-91DE-B7EE0F1ED365}" type="pres">
      <dgm:prSet presAssocID="{9B28AD25-0D8E-4A05-B722-D43346F3275D}" presName="rootComposite" presStyleCnt="0"/>
      <dgm:spPr/>
    </dgm:pt>
    <dgm:pt modelId="{C6291E5B-3ACE-4FDD-A058-5E621A9482BA}" type="pres">
      <dgm:prSet presAssocID="{9B28AD25-0D8E-4A05-B722-D43346F3275D}" presName="rootText" presStyleLbl="node4" presStyleIdx="24" presStyleCnt="60">
        <dgm:presLayoutVars>
          <dgm:chPref val="3"/>
        </dgm:presLayoutVars>
      </dgm:prSet>
      <dgm:spPr/>
    </dgm:pt>
    <dgm:pt modelId="{FE126830-7B38-4999-A19E-8B6B1497EFCD}" type="pres">
      <dgm:prSet presAssocID="{9B28AD25-0D8E-4A05-B722-D43346F3275D}" presName="rootConnector" presStyleLbl="node4" presStyleIdx="24" presStyleCnt="60"/>
      <dgm:spPr/>
    </dgm:pt>
    <dgm:pt modelId="{9CC00BAD-FB8A-4431-B2E0-0ECC5DD105A2}" type="pres">
      <dgm:prSet presAssocID="{9B28AD25-0D8E-4A05-B722-D43346F3275D}" presName="hierChild4" presStyleCnt="0"/>
      <dgm:spPr/>
    </dgm:pt>
    <dgm:pt modelId="{10621B8C-4AB7-4134-ADF3-588F63D89AD1}" type="pres">
      <dgm:prSet presAssocID="{9B28AD25-0D8E-4A05-B722-D43346F3275D}" presName="hierChild5" presStyleCnt="0"/>
      <dgm:spPr/>
    </dgm:pt>
    <dgm:pt modelId="{19B40E60-1670-4466-90E5-7F6ED15B4011}" type="pres">
      <dgm:prSet presAssocID="{117AF085-337A-41A3-90D7-1BA3D91E3C53}" presName="hierChild5" presStyleCnt="0"/>
      <dgm:spPr/>
    </dgm:pt>
    <dgm:pt modelId="{057C3898-1EB8-4BEF-8805-19C20D1F4275}" type="pres">
      <dgm:prSet presAssocID="{CE1C0D06-70F2-4D78-AFB3-AB3C71D9A703}" presName="Name37" presStyleLbl="parChTrans1D3" presStyleIdx="3" presStyleCnt="9"/>
      <dgm:spPr/>
    </dgm:pt>
    <dgm:pt modelId="{02906E30-090A-44BD-B5E4-BDE2886FB8B4}" type="pres">
      <dgm:prSet presAssocID="{629A3B23-479B-4AA6-865B-399D7C331AC3}" presName="hierRoot2" presStyleCnt="0">
        <dgm:presLayoutVars>
          <dgm:hierBranch val="init"/>
        </dgm:presLayoutVars>
      </dgm:prSet>
      <dgm:spPr/>
    </dgm:pt>
    <dgm:pt modelId="{52178F99-E495-42DD-AF4D-FEB8120F0CCD}" type="pres">
      <dgm:prSet presAssocID="{629A3B23-479B-4AA6-865B-399D7C331AC3}" presName="rootComposite" presStyleCnt="0"/>
      <dgm:spPr/>
    </dgm:pt>
    <dgm:pt modelId="{73579B91-FC83-4F89-9B5B-5D88003BF2BA}" type="pres">
      <dgm:prSet presAssocID="{629A3B23-479B-4AA6-865B-399D7C331AC3}" presName="rootText" presStyleLbl="node3" presStyleIdx="3" presStyleCnt="9">
        <dgm:presLayoutVars>
          <dgm:chPref val="3"/>
        </dgm:presLayoutVars>
      </dgm:prSet>
      <dgm:spPr/>
    </dgm:pt>
    <dgm:pt modelId="{CCBB2505-9B68-4D20-B497-78B1DC7E54D2}" type="pres">
      <dgm:prSet presAssocID="{629A3B23-479B-4AA6-865B-399D7C331AC3}" presName="rootConnector" presStyleLbl="node3" presStyleIdx="3" presStyleCnt="9"/>
      <dgm:spPr/>
    </dgm:pt>
    <dgm:pt modelId="{62B7917C-096C-4842-99BD-BF0E9746D0B4}" type="pres">
      <dgm:prSet presAssocID="{629A3B23-479B-4AA6-865B-399D7C331AC3}" presName="hierChild4" presStyleCnt="0"/>
      <dgm:spPr/>
    </dgm:pt>
    <dgm:pt modelId="{9337695E-618D-4B57-AE73-B5A6FBE9D280}" type="pres">
      <dgm:prSet presAssocID="{629A3B23-479B-4AA6-865B-399D7C331AC3}" presName="hierChild5" presStyleCnt="0"/>
      <dgm:spPr/>
    </dgm:pt>
    <dgm:pt modelId="{D83A48BB-05E8-4AD0-ACC6-C1FB86EEC80A}" type="pres">
      <dgm:prSet presAssocID="{3D4ECD0D-EFCF-4CEC-B6DC-E95637ABF968}" presName="hierChild5" presStyleCnt="0"/>
      <dgm:spPr/>
    </dgm:pt>
    <dgm:pt modelId="{2C4E7DA9-BA73-499E-96B6-A1294626047A}" type="pres">
      <dgm:prSet presAssocID="{FC6B3FB5-7CCF-4419-9C94-4817F6DCEC98}" presName="Name37" presStyleLbl="parChTrans1D2" presStyleIdx="1" presStyleCnt="2"/>
      <dgm:spPr/>
    </dgm:pt>
    <dgm:pt modelId="{0DF6AD0F-6505-4EAD-AA39-6B6B6928F154}" type="pres">
      <dgm:prSet presAssocID="{50E8ECEB-BE74-4C0A-A015-A1A4B9035608}" presName="hierRoot2" presStyleCnt="0">
        <dgm:presLayoutVars>
          <dgm:hierBranch val="init"/>
        </dgm:presLayoutVars>
      </dgm:prSet>
      <dgm:spPr/>
    </dgm:pt>
    <dgm:pt modelId="{6812215D-F8B7-49AD-AD7F-BEAD9214FB9F}" type="pres">
      <dgm:prSet presAssocID="{50E8ECEB-BE74-4C0A-A015-A1A4B9035608}" presName="rootComposite" presStyleCnt="0"/>
      <dgm:spPr/>
    </dgm:pt>
    <dgm:pt modelId="{4895AF94-0DA6-4889-A536-2F5CAD238CF8}" type="pres">
      <dgm:prSet presAssocID="{50E8ECEB-BE74-4C0A-A015-A1A4B9035608}" presName="rootText" presStyleLbl="node2" presStyleIdx="1" presStyleCnt="2">
        <dgm:presLayoutVars>
          <dgm:chPref val="3"/>
        </dgm:presLayoutVars>
      </dgm:prSet>
      <dgm:spPr/>
    </dgm:pt>
    <dgm:pt modelId="{4C98D7CC-D016-443A-9ADE-C585DBFE499F}" type="pres">
      <dgm:prSet presAssocID="{50E8ECEB-BE74-4C0A-A015-A1A4B9035608}" presName="rootConnector" presStyleLbl="node2" presStyleIdx="1" presStyleCnt="2"/>
      <dgm:spPr/>
    </dgm:pt>
    <dgm:pt modelId="{65BD0196-3556-4363-8C5C-A4DAFE28060E}" type="pres">
      <dgm:prSet presAssocID="{50E8ECEB-BE74-4C0A-A015-A1A4B9035608}" presName="hierChild4" presStyleCnt="0"/>
      <dgm:spPr/>
    </dgm:pt>
    <dgm:pt modelId="{4B82A6E3-3C81-4FD6-B804-93B1F8931F89}" type="pres">
      <dgm:prSet presAssocID="{1DD54255-392C-4647-B2EC-B243036534E0}" presName="Name37" presStyleLbl="parChTrans1D3" presStyleIdx="4" presStyleCnt="9"/>
      <dgm:spPr/>
    </dgm:pt>
    <dgm:pt modelId="{F2ABE94C-C61E-417C-9944-B42E532130BD}" type="pres">
      <dgm:prSet presAssocID="{2C68766E-A952-4B60-8B4B-731E4E78B3EF}" presName="hierRoot2" presStyleCnt="0">
        <dgm:presLayoutVars>
          <dgm:hierBranch val="init"/>
        </dgm:presLayoutVars>
      </dgm:prSet>
      <dgm:spPr/>
    </dgm:pt>
    <dgm:pt modelId="{4EBF3F28-719F-46FA-8801-8FECB20B91BE}" type="pres">
      <dgm:prSet presAssocID="{2C68766E-A952-4B60-8B4B-731E4E78B3EF}" presName="rootComposite" presStyleCnt="0"/>
      <dgm:spPr/>
    </dgm:pt>
    <dgm:pt modelId="{9076F63A-CE4D-4BDC-A48F-085C96A8D1C2}" type="pres">
      <dgm:prSet presAssocID="{2C68766E-A952-4B60-8B4B-731E4E78B3EF}" presName="rootText" presStyleLbl="node3" presStyleIdx="4" presStyleCnt="9">
        <dgm:presLayoutVars>
          <dgm:chPref val="3"/>
        </dgm:presLayoutVars>
      </dgm:prSet>
      <dgm:spPr/>
    </dgm:pt>
    <dgm:pt modelId="{70641074-3C0B-4ED2-8C78-267F54833282}" type="pres">
      <dgm:prSet presAssocID="{2C68766E-A952-4B60-8B4B-731E4E78B3EF}" presName="rootConnector" presStyleLbl="node3" presStyleIdx="4" presStyleCnt="9"/>
      <dgm:spPr/>
    </dgm:pt>
    <dgm:pt modelId="{35F8FEDB-1F20-49E9-B01D-8BAC6AF9326D}" type="pres">
      <dgm:prSet presAssocID="{2C68766E-A952-4B60-8B4B-731E4E78B3EF}" presName="hierChild4" presStyleCnt="0"/>
      <dgm:spPr/>
    </dgm:pt>
    <dgm:pt modelId="{77048CDA-C892-4F16-9C9D-AF49C3A3B446}" type="pres">
      <dgm:prSet presAssocID="{9AEEB0C8-BE82-4494-93DC-A4D31CB731A4}" presName="Name37" presStyleLbl="parChTrans1D4" presStyleIdx="25" presStyleCnt="60"/>
      <dgm:spPr/>
    </dgm:pt>
    <dgm:pt modelId="{BCC19576-2D52-4344-8839-022BEB12D494}" type="pres">
      <dgm:prSet presAssocID="{2B4A6EBC-2870-4CF9-BB4E-52A5D4375E18}" presName="hierRoot2" presStyleCnt="0">
        <dgm:presLayoutVars>
          <dgm:hierBranch val="init"/>
        </dgm:presLayoutVars>
      </dgm:prSet>
      <dgm:spPr/>
    </dgm:pt>
    <dgm:pt modelId="{2743ED09-E18B-4127-B497-6218D7C661EF}" type="pres">
      <dgm:prSet presAssocID="{2B4A6EBC-2870-4CF9-BB4E-52A5D4375E18}" presName="rootComposite" presStyleCnt="0"/>
      <dgm:spPr/>
    </dgm:pt>
    <dgm:pt modelId="{0B81FC9F-1852-405D-95D3-BBD13A205147}" type="pres">
      <dgm:prSet presAssocID="{2B4A6EBC-2870-4CF9-BB4E-52A5D4375E18}" presName="rootText" presStyleLbl="node4" presStyleIdx="25" presStyleCnt="60">
        <dgm:presLayoutVars>
          <dgm:chPref val="3"/>
        </dgm:presLayoutVars>
      </dgm:prSet>
      <dgm:spPr/>
    </dgm:pt>
    <dgm:pt modelId="{036F6932-A7B8-4113-96D7-B2E1CA0EDE11}" type="pres">
      <dgm:prSet presAssocID="{2B4A6EBC-2870-4CF9-BB4E-52A5D4375E18}" presName="rootConnector" presStyleLbl="node4" presStyleIdx="25" presStyleCnt="60"/>
      <dgm:spPr/>
    </dgm:pt>
    <dgm:pt modelId="{B437E8F9-9968-405D-AB7C-3A5860E6DF50}" type="pres">
      <dgm:prSet presAssocID="{2B4A6EBC-2870-4CF9-BB4E-52A5D4375E18}" presName="hierChild4" presStyleCnt="0"/>
      <dgm:spPr/>
    </dgm:pt>
    <dgm:pt modelId="{34558AEC-D105-49B6-B0E1-BE9B09BAA109}" type="pres">
      <dgm:prSet presAssocID="{2B4A6EBC-2870-4CF9-BB4E-52A5D4375E18}" presName="hierChild5" presStyleCnt="0"/>
      <dgm:spPr/>
    </dgm:pt>
    <dgm:pt modelId="{388E2949-EC61-48FE-98B3-C5E8512F9026}" type="pres">
      <dgm:prSet presAssocID="{489E69F9-BCE2-499D-888E-0B3295D91A35}" presName="Name37" presStyleLbl="parChTrans1D4" presStyleIdx="26" presStyleCnt="60"/>
      <dgm:spPr/>
    </dgm:pt>
    <dgm:pt modelId="{CC0D86FD-84A1-4473-BF3F-6AD2D475014C}" type="pres">
      <dgm:prSet presAssocID="{B1CA1D8C-AFA7-4535-B1AA-02F7E3646DEE}" presName="hierRoot2" presStyleCnt="0">
        <dgm:presLayoutVars>
          <dgm:hierBranch val="init"/>
        </dgm:presLayoutVars>
      </dgm:prSet>
      <dgm:spPr/>
    </dgm:pt>
    <dgm:pt modelId="{989518EA-C3F7-4BDD-93FC-615AE02838AC}" type="pres">
      <dgm:prSet presAssocID="{B1CA1D8C-AFA7-4535-B1AA-02F7E3646DEE}" presName="rootComposite" presStyleCnt="0"/>
      <dgm:spPr/>
    </dgm:pt>
    <dgm:pt modelId="{32D6E78A-F5D8-445B-8EDE-7580105D96F7}" type="pres">
      <dgm:prSet presAssocID="{B1CA1D8C-AFA7-4535-B1AA-02F7E3646DEE}" presName="rootText" presStyleLbl="node4" presStyleIdx="26" presStyleCnt="60">
        <dgm:presLayoutVars>
          <dgm:chPref val="3"/>
        </dgm:presLayoutVars>
      </dgm:prSet>
      <dgm:spPr/>
    </dgm:pt>
    <dgm:pt modelId="{5E570A02-B4EF-47BA-B071-089B3AD60858}" type="pres">
      <dgm:prSet presAssocID="{B1CA1D8C-AFA7-4535-B1AA-02F7E3646DEE}" presName="rootConnector" presStyleLbl="node4" presStyleIdx="26" presStyleCnt="60"/>
      <dgm:spPr/>
    </dgm:pt>
    <dgm:pt modelId="{C1B49997-3CA2-40B6-9676-CA7556BDE13E}" type="pres">
      <dgm:prSet presAssocID="{B1CA1D8C-AFA7-4535-B1AA-02F7E3646DEE}" presName="hierChild4" presStyleCnt="0"/>
      <dgm:spPr/>
    </dgm:pt>
    <dgm:pt modelId="{F3AB1D66-69F4-4E1E-9F99-EB89272631E9}" type="pres">
      <dgm:prSet presAssocID="{24E549E3-3B08-4095-B178-7A055E5ACEB5}" presName="Name37" presStyleLbl="parChTrans1D4" presStyleIdx="27" presStyleCnt="60"/>
      <dgm:spPr/>
    </dgm:pt>
    <dgm:pt modelId="{608EB0E1-D66D-44E2-B4D1-4DC77424319C}" type="pres">
      <dgm:prSet presAssocID="{082A1794-C1BF-4575-9AAD-F8E421E761B6}" presName="hierRoot2" presStyleCnt="0">
        <dgm:presLayoutVars>
          <dgm:hierBranch val="init"/>
        </dgm:presLayoutVars>
      </dgm:prSet>
      <dgm:spPr/>
    </dgm:pt>
    <dgm:pt modelId="{6EE35039-9419-4413-B146-0E80FC9B4E31}" type="pres">
      <dgm:prSet presAssocID="{082A1794-C1BF-4575-9AAD-F8E421E761B6}" presName="rootComposite" presStyleCnt="0"/>
      <dgm:spPr/>
    </dgm:pt>
    <dgm:pt modelId="{ECB79CBF-FEE5-4629-AFFE-7811A372C329}" type="pres">
      <dgm:prSet presAssocID="{082A1794-C1BF-4575-9AAD-F8E421E761B6}" presName="rootText" presStyleLbl="node4" presStyleIdx="27" presStyleCnt="60">
        <dgm:presLayoutVars>
          <dgm:chPref val="3"/>
        </dgm:presLayoutVars>
      </dgm:prSet>
      <dgm:spPr/>
    </dgm:pt>
    <dgm:pt modelId="{C0A7CD4A-445E-4DB0-9B0B-2381F5400308}" type="pres">
      <dgm:prSet presAssocID="{082A1794-C1BF-4575-9AAD-F8E421E761B6}" presName="rootConnector" presStyleLbl="node4" presStyleIdx="27" presStyleCnt="60"/>
      <dgm:spPr/>
    </dgm:pt>
    <dgm:pt modelId="{CF3F061D-DB1B-4234-9683-704BEA4B1A3B}" type="pres">
      <dgm:prSet presAssocID="{082A1794-C1BF-4575-9AAD-F8E421E761B6}" presName="hierChild4" presStyleCnt="0"/>
      <dgm:spPr/>
    </dgm:pt>
    <dgm:pt modelId="{7F010DBE-48B5-4A52-A001-75B69002012C}" type="pres">
      <dgm:prSet presAssocID="{082A1794-C1BF-4575-9AAD-F8E421E761B6}" presName="hierChild5" presStyleCnt="0"/>
      <dgm:spPr/>
    </dgm:pt>
    <dgm:pt modelId="{41D14BA7-AD5D-4E7A-B3C1-B65DBA5E6473}" type="pres">
      <dgm:prSet presAssocID="{3465C4AD-C939-4A1D-978B-184EAF6F88C0}" presName="Name37" presStyleLbl="parChTrans1D4" presStyleIdx="28" presStyleCnt="60"/>
      <dgm:spPr/>
    </dgm:pt>
    <dgm:pt modelId="{556EE5D4-8293-488E-9BAF-7E3A7AA26384}" type="pres">
      <dgm:prSet presAssocID="{9EE119DF-FA4B-4670-81B1-4E75F30BB94D}" presName="hierRoot2" presStyleCnt="0">
        <dgm:presLayoutVars>
          <dgm:hierBranch val="init"/>
        </dgm:presLayoutVars>
      </dgm:prSet>
      <dgm:spPr/>
    </dgm:pt>
    <dgm:pt modelId="{2D87E668-87A2-4A9B-952B-00AE43EFDA76}" type="pres">
      <dgm:prSet presAssocID="{9EE119DF-FA4B-4670-81B1-4E75F30BB94D}" presName="rootComposite" presStyleCnt="0"/>
      <dgm:spPr/>
    </dgm:pt>
    <dgm:pt modelId="{073D0C6D-E393-4123-93E6-90D6CD5951A2}" type="pres">
      <dgm:prSet presAssocID="{9EE119DF-FA4B-4670-81B1-4E75F30BB94D}" presName="rootText" presStyleLbl="node4" presStyleIdx="28" presStyleCnt="60">
        <dgm:presLayoutVars>
          <dgm:chPref val="3"/>
        </dgm:presLayoutVars>
      </dgm:prSet>
      <dgm:spPr/>
    </dgm:pt>
    <dgm:pt modelId="{06325EF2-35AA-4560-8BCB-4F1D09DA2E28}" type="pres">
      <dgm:prSet presAssocID="{9EE119DF-FA4B-4670-81B1-4E75F30BB94D}" presName="rootConnector" presStyleLbl="node4" presStyleIdx="28" presStyleCnt="60"/>
      <dgm:spPr/>
    </dgm:pt>
    <dgm:pt modelId="{E0914E6B-14A9-4380-BD07-CD540C6307E2}" type="pres">
      <dgm:prSet presAssocID="{9EE119DF-FA4B-4670-81B1-4E75F30BB94D}" presName="hierChild4" presStyleCnt="0"/>
      <dgm:spPr/>
    </dgm:pt>
    <dgm:pt modelId="{E8263186-8DB4-4A91-B575-93AC55DE3297}" type="pres">
      <dgm:prSet presAssocID="{9EE119DF-FA4B-4670-81B1-4E75F30BB94D}" presName="hierChild5" presStyleCnt="0"/>
      <dgm:spPr/>
    </dgm:pt>
    <dgm:pt modelId="{FCD276F7-9E82-4E8C-9D56-459DE89520BA}" type="pres">
      <dgm:prSet presAssocID="{B1CA1D8C-AFA7-4535-B1AA-02F7E3646DEE}" presName="hierChild5" presStyleCnt="0"/>
      <dgm:spPr/>
    </dgm:pt>
    <dgm:pt modelId="{23006391-3094-4196-A75C-9A7FB81F7779}" type="pres">
      <dgm:prSet presAssocID="{2C68766E-A952-4B60-8B4B-731E4E78B3EF}" presName="hierChild5" presStyleCnt="0"/>
      <dgm:spPr/>
    </dgm:pt>
    <dgm:pt modelId="{C939F3A8-7BD9-4751-B4E0-B9E075EB77DF}" type="pres">
      <dgm:prSet presAssocID="{75870C80-EC13-4E85-9352-7C0B5BAC1CF7}" presName="Name37" presStyleLbl="parChTrans1D3" presStyleIdx="5" presStyleCnt="9"/>
      <dgm:spPr/>
    </dgm:pt>
    <dgm:pt modelId="{B67C4E39-568B-4445-B18D-EFD51E42B06E}" type="pres">
      <dgm:prSet presAssocID="{96644CA3-2D0E-401D-8E97-63F5F29D614E}" presName="hierRoot2" presStyleCnt="0">
        <dgm:presLayoutVars>
          <dgm:hierBranch val="init"/>
        </dgm:presLayoutVars>
      </dgm:prSet>
      <dgm:spPr/>
    </dgm:pt>
    <dgm:pt modelId="{A0843604-883C-4A69-990A-B5B36A7D0F42}" type="pres">
      <dgm:prSet presAssocID="{96644CA3-2D0E-401D-8E97-63F5F29D614E}" presName="rootComposite" presStyleCnt="0"/>
      <dgm:spPr/>
    </dgm:pt>
    <dgm:pt modelId="{A61B999A-4EE0-442D-B249-2A041EEB1D1E}" type="pres">
      <dgm:prSet presAssocID="{96644CA3-2D0E-401D-8E97-63F5F29D614E}" presName="rootText" presStyleLbl="node3" presStyleIdx="5" presStyleCnt="9">
        <dgm:presLayoutVars>
          <dgm:chPref val="3"/>
        </dgm:presLayoutVars>
      </dgm:prSet>
      <dgm:spPr/>
    </dgm:pt>
    <dgm:pt modelId="{522CF208-F70E-4E31-915D-61FD48EDB3C9}" type="pres">
      <dgm:prSet presAssocID="{96644CA3-2D0E-401D-8E97-63F5F29D614E}" presName="rootConnector" presStyleLbl="node3" presStyleIdx="5" presStyleCnt="9"/>
      <dgm:spPr/>
    </dgm:pt>
    <dgm:pt modelId="{BFA4A025-92C1-4950-B71B-03BE60703A5D}" type="pres">
      <dgm:prSet presAssocID="{96644CA3-2D0E-401D-8E97-63F5F29D614E}" presName="hierChild4" presStyleCnt="0"/>
      <dgm:spPr/>
    </dgm:pt>
    <dgm:pt modelId="{D335E004-1059-48DB-B879-BC3F7FE455CC}" type="pres">
      <dgm:prSet presAssocID="{A0EC90C1-FD1C-48DA-93CF-1C1F54AFD7D3}" presName="Name37" presStyleLbl="parChTrans1D4" presStyleIdx="29" presStyleCnt="60"/>
      <dgm:spPr/>
    </dgm:pt>
    <dgm:pt modelId="{3726B946-1984-402C-8F11-E4014C4A640A}" type="pres">
      <dgm:prSet presAssocID="{5F1E5D4A-B843-4A72-9FCA-880886405819}" presName="hierRoot2" presStyleCnt="0">
        <dgm:presLayoutVars>
          <dgm:hierBranch val="init"/>
        </dgm:presLayoutVars>
      </dgm:prSet>
      <dgm:spPr/>
    </dgm:pt>
    <dgm:pt modelId="{C1D71211-8D19-49CA-ADF1-762F35EE960D}" type="pres">
      <dgm:prSet presAssocID="{5F1E5D4A-B843-4A72-9FCA-880886405819}" presName="rootComposite" presStyleCnt="0"/>
      <dgm:spPr/>
    </dgm:pt>
    <dgm:pt modelId="{484A20D2-89E2-434F-94A6-C0A8E1B83594}" type="pres">
      <dgm:prSet presAssocID="{5F1E5D4A-B843-4A72-9FCA-880886405819}" presName="rootText" presStyleLbl="node4" presStyleIdx="29" presStyleCnt="60">
        <dgm:presLayoutVars>
          <dgm:chPref val="3"/>
        </dgm:presLayoutVars>
      </dgm:prSet>
      <dgm:spPr/>
    </dgm:pt>
    <dgm:pt modelId="{66E0A533-45B4-4045-A425-F4ED1D5AD4CF}" type="pres">
      <dgm:prSet presAssocID="{5F1E5D4A-B843-4A72-9FCA-880886405819}" presName="rootConnector" presStyleLbl="node4" presStyleIdx="29" presStyleCnt="60"/>
      <dgm:spPr/>
    </dgm:pt>
    <dgm:pt modelId="{9C625579-5A3B-4DD4-9394-C90E0B2CB216}" type="pres">
      <dgm:prSet presAssocID="{5F1E5D4A-B843-4A72-9FCA-880886405819}" presName="hierChild4" presStyleCnt="0"/>
      <dgm:spPr/>
    </dgm:pt>
    <dgm:pt modelId="{481CA270-7474-44FE-99BF-B4C890272322}" type="pres">
      <dgm:prSet presAssocID="{4BC9FF5E-F556-434A-8173-2596133B0F0D}" presName="Name37" presStyleLbl="parChTrans1D4" presStyleIdx="30" presStyleCnt="60"/>
      <dgm:spPr/>
    </dgm:pt>
    <dgm:pt modelId="{E5B3CEE2-1FC5-4659-9B21-CFEFCB571E1A}" type="pres">
      <dgm:prSet presAssocID="{98CC1BDD-72DC-4610-8327-A84908EF28A3}" presName="hierRoot2" presStyleCnt="0">
        <dgm:presLayoutVars>
          <dgm:hierBranch val="init"/>
        </dgm:presLayoutVars>
      </dgm:prSet>
      <dgm:spPr/>
    </dgm:pt>
    <dgm:pt modelId="{251B1BB6-EDDB-4597-A5A0-5B4A215ACBD1}" type="pres">
      <dgm:prSet presAssocID="{98CC1BDD-72DC-4610-8327-A84908EF28A3}" presName="rootComposite" presStyleCnt="0"/>
      <dgm:spPr/>
    </dgm:pt>
    <dgm:pt modelId="{D91BC48D-A74B-4C1D-909F-3B58DE1E561E}" type="pres">
      <dgm:prSet presAssocID="{98CC1BDD-72DC-4610-8327-A84908EF28A3}" presName="rootText" presStyleLbl="node4" presStyleIdx="30" presStyleCnt="60">
        <dgm:presLayoutVars>
          <dgm:chPref val="3"/>
        </dgm:presLayoutVars>
      </dgm:prSet>
      <dgm:spPr/>
    </dgm:pt>
    <dgm:pt modelId="{E678B2C3-3853-4AC7-9A91-B0371989B2E1}" type="pres">
      <dgm:prSet presAssocID="{98CC1BDD-72DC-4610-8327-A84908EF28A3}" presName="rootConnector" presStyleLbl="node4" presStyleIdx="30" presStyleCnt="60"/>
      <dgm:spPr/>
    </dgm:pt>
    <dgm:pt modelId="{02756BC4-1E93-4F89-9F8A-AF2D8C8E137D}" type="pres">
      <dgm:prSet presAssocID="{98CC1BDD-72DC-4610-8327-A84908EF28A3}" presName="hierChild4" presStyleCnt="0"/>
      <dgm:spPr/>
    </dgm:pt>
    <dgm:pt modelId="{39F7482D-EDF7-47E3-B432-585369488F44}" type="pres">
      <dgm:prSet presAssocID="{98CC1BDD-72DC-4610-8327-A84908EF28A3}" presName="hierChild5" presStyleCnt="0"/>
      <dgm:spPr/>
    </dgm:pt>
    <dgm:pt modelId="{14FE195E-03AF-48D7-9535-3B4F1205A455}" type="pres">
      <dgm:prSet presAssocID="{24D536EC-DD8A-4A9C-95AE-89F29459F6A7}" presName="Name37" presStyleLbl="parChTrans1D4" presStyleIdx="31" presStyleCnt="60"/>
      <dgm:spPr/>
    </dgm:pt>
    <dgm:pt modelId="{AD1F395F-F76C-4A63-AE4F-609E596B6CBC}" type="pres">
      <dgm:prSet presAssocID="{5E0029A1-00F4-4BE7-9D62-240063234E91}" presName="hierRoot2" presStyleCnt="0">
        <dgm:presLayoutVars>
          <dgm:hierBranch val="init"/>
        </dgm:presLayoutVars>
      </dgm:prSet>
      <dgm:spPr/>
    </dgm:pt>
    <dgm:pt modelId="{E34C23A3-8F25-44D1-A3D0-3E9A6E5A6DB4}" type="pres">
      <dgm:prSet presAssocID="{5E0029A1-00F4-4BE7-9D62-240063234E91}" presName="rootComposite" presStyleCnt="0"/>
      <dgm:spPr/>
    </dgm:pt>
    <dgm:pt modelId="{3F7765F3-7E6B-49EE-88CF-D445179D5FFF}" type="pres">
      <dgm:prSet presAssocID="{5E0029A1-00F4-4BE7-9D62-240063234E91}" presName="rootText" presStyleLbl="node4" presStyleIdx="31" presStyleCnt="60">
        <dgm:presLayoutVars>
          <dgm:chPref val="3"/>
        </dgm:presLayoutVars>
      </dgm:prSet>
      <dgm:spPr/>
    </dgm:pt>
    <dgm:pt modelId="{E48642F1-4EC5-4A49-B15D-CC4A690EF088}" type="pres">
      <dgm:prSet presAssocID="{5E0029A1-00F4-4BE7-9D62-240063234E91}" presName="rootConnector" presStyleLbl="node4" presStyleIdx="31" presStyleCnt="60"/>
      <dgm:spPr/>
    </dgm:pt>
    <dgm:pt modelId="{DD903795-D21B-41E9-9D9E-CA5827876DE7}" type="pres">
      <dgm:prSet presAssocID="{5E0029A1-00F4-4BE7-9D62-240063234E91}" presName="hierChild4" presStyleCnt="0"/>
      <dgm:spPr/>
    </dgm:pt>
    <dgm:pt modelId="{5D389657-0D65-45D0-AC65-B821A73A9232}" type="pres">
      <dgm:prSet presAssocID="{5E0029A1-00F4-4BE7-9D62-240063234E91}" presName="hierChild5" presStyleCnt="0"/>
      <dgm:spPr/>
    </dgm:pt>
    <dgm:pt modelId="{FBAEF62C-A1CE-44EC-A105-6740E7AC07EF}" type="pres">
      <dgm:prSet presAssocID="{B4C04862-8EF3-403C-9F0E-65CB037302E4}" presName="Name37" presStyleLbl="parChTrans1D4" presStyleIdx="32" presStyleCnt="60"/>
      <dgm:spPr/>
    </dgm:pt>
    <dgm:pt modelId="{6C1B88CB-3453-4568-9D99-517C3C80E273}" type="pres">
      <dgm:prSet presAssocID="{156131C7-527D-4AB8-B431-552C0CDA8B57}" presName="hierRoot2" presStyleCnt="0">
        <dgm:presLayoutVars>
          <dgm:hierBranch val="init"/>
        </dgm:presLayoutVars>
      </dgm:prSet>
      <dgm:spPr/>
    </dgm:pt>
    <dgm:pt modelId="{4BCF76CB-BE49-4BE1-B9D4-2D061419BCE9}" type="pres">
      <dgm:prSet presAssocID="{156131C7-527D-4AB8-B431-552C0CDA8B57}" presName="rootComposite" presStyleCnt="0"/>
      <dgm:spPr/>
    </dgm:pt>
    <dgm:pt modelId="{952CAC0E-AC76-43A4-9BE7-556DC2093580}" type="pres">
      <dgm:prSet presAssocID="{156131C7-527D-4AB8-B431-552C0CDA8B57}" presName="rootText" presStyleLbl="node4" presStyleIdx="32" presStyleCnt="60">
        <dgm:presLayoutVars>
          <dgm:chPref val="3"/>
        </dgm:presLayoutVars>
      </dgm:prSet>
      <dgm:spPr/>
    </dgm:pt>
    <dgm:pt modelId="{6468C350-06D5-4FD5-B2D6-58CA9D7EA371}" type="pres">
      <dgm:prSet presAssocID="{156131C7-527D-4AB8-B431-552C0CDA8B57}" presName="rootConnector" presStyleLbl="node4" presStyleIdx="32" presStyleCnt="60"/>
      <dgm:spPr/>
    </dgm:pt>
    <dgm:pt modelId="{CF1D6E8B-E0B2-45DC-854A-E918CF4A434D}" type="pres">
      <dgm:prSet presAssocID="{156131C7-527D-4AB8-B431-552C0CDA8B57}" presName="hierChild4" presStyleCnt="0"/>
      <dgm:spPr/>
    </dgm:pt>
    <dgm:pt modelId="{A13C69A2-B08D-48F7-BD43-39BDA07BEA34}" type="pres">
      <dgm:prSet presAssocID="{156131C7-527D-4AB8-B431-552C0CDA8B57}" presName="hierChild5" presStyleCnt="0"/>
      <dgm:spPr/>
    </dgm:pt>
    <dgm:pt modelId="{9A5DF9EB-7BB3-4406-9696-3174068A014F}" type="pres">
      <dgm:prSet presAssocID="{4416AC3E-8519-42CE-B7EB-676D14F594E7}" presName="Name37" presStyleLbl="parChTrans1D4" presStyleIdx="33" presStyleCnt="60"/>
      <dgm:spPr/>
    </dgm:pt>
    <dgm:pt modelId="{76C9ECB2-D761-4122-BC5D-0546411B4BFB}" type="pres">
      <dgm:prSet presAssocID="{1892A125-FCA2-4C7C-94AD-9BB715078CF4}" presName="hierRoot2" presStyleCnt="0">
        <dgm:presLayoutVars>
          <dgm:hierBranch val="init"/>
        </dgm:presLayoutVars>
      </dgm:prSet>
      <dgm:spPr/>
    </dgm:pt>
    <dgm:pt modelId="{510C44EB-95F5-48C0-AD8C-916FFC41EE18}" type="pres">
      <dgm:prSet presAssocID="{1892A125-FCA2-4C7C-94AD-9BB715078CF4}" presName="rootComposite" presStyleCnt="0"/>
      <dgm:spPr/>
    </dgm:pt>
    <dgm:pt modelId="{777918AD-CF92-40D4-BA26-77E3F3AEE00F}" type="pres">
      <dgm:prSet presAssocID="{1892A125-FCA2-4C7C-94AD-9BB715078CF4}" presName="rootText" presStyleLbl="node4" presStyleIdx="33" presStyleCnt="60">
        <dgm:presLayoutVars>
          <dgm:chPref val="3"/>
        </dgm:presLayoutVars>
      </dgm:prSet>
      <dgm:spPr/>
    </dgm:pt>
    <dgm:pt modelId="{890D28EB-5DD8-45D8-9B81-A64753F41F2B}" type="pres">
      <dgm:prSet presAssocID="{1892A125-FCA2-4C7C-94AD-9BB715078CF4}" presName="rootConnector" presStyleLbl="node4" presStyleIdx="33" presStyleCnt="60"/>
      <dgm:spPr/>
    </dgm:pt>
    <dgm:pt modelId="{0B625C7D-5F0B-4008-B7E7-E66855DD731F}" type="pres">
      <dgm:prSet presAssocID="{1892A125-FCA2-4C7C-94AD-9BB715078CF4}" presName="hierChild4" presStyleCnt="0"/>
      <dgm:spPr/>
    </dgm:pt>
    <dgm:pt modelId="{4AC9C3EF-8B5F-47C6-BBE7-8AA5224AAB68}" type="pres">
      <dgm:prSet presAssocID="{1892A125-FCA2-4C7C-94AD-9BB715078CF4}" presName="hierChild5" presStyleCnt="0"/>
      <dgm:spPr/>
    </dgm:pt>
    <dgm:pt modelId="{43118EA9-508D-49E3-BAFB-9987D926B01D}" type="pres">
      <dgm:prSet presAssocID="{DF978C37-E6EC-40EF-8D2E-17B5C53C63A1}" presName="Name37" presStyleLbl="parChTrans1D4" presStyleIdx="34" presStyleCnt="60"/>
      <dgm:spPr/>
    </dgm:pt>
    <dgm:pt modelId="{09030A1A-58ED-40AE-9C7D-2732309485D4}" type="pres">
      <dgm:prSet presAssocID="{C34A8DC8-CC4E-4161-AFCC-F59970F5ACF9}" presName="hierRoot2" presStyleCnt="0">
        <dgm:presLayoutVars>
          <dgm:hierBranch val="init"/>
        </dgm:presLayoutVars>
      </dgm:prSet>
      <dgm:spPr/>
    </dgm:pt>
    <dgm:pt modelId="{1925FC82-42E3-4483-A6FD-490C44033274}" type="pres">
      <dgm:prSet presAssocID="{C34A8DC8-CC4E-4161-AFCC-F59970F5ACF9}" presName="rootComposite" presStyleCnt="0"/>
      <dgm:spPr/>
    </dgm:pt>
    <dgm:pt modelId="{D9E4A45C-D5CF-427B-8796-8902C6445912}" type="pres">
      <dgm:prSet presAssocID="{C34A8DC8-CC4E-4161-AFCC-F59970F5ACF9}" presName="rootText" presStyleLbl="node4" presStyleIdx="34" presStyleCnt="60">
        <dgm:presLayoutVars>
          <dgm:chPref val="3"/>
        </dgm:presLayoutVars>
      </dgm:prSet>
      <dgm:spPr/>
    </dgm:pt>
    <dgm:pt modelId="{C4441AB6-0237-463A-B1C7-059B9B67CAA7}" type="pres">
      <dgm:prSet presAssocID="{C34A8DC8-CC4E-4161-AFCC-F59970F5ACF9}" presName="rootConnector" presStyleLbl="node4" presStyleIdx="34" presStyleCnt="60"/>
      <dgm:spPr/>
    </dgm:pt>
    <dgm:pt modelId="{E3FD2775-BB4F-432F-A213-284F8D0175C2}" type="pres">
      <dgm:prSet presAssocID="{C34A8DC8-CC4E-4161-AFCC-F59970F5ACF9}" presName="hierChild4" presStyleCnt="0"/>
      <dgm:spPr/>
    </dgm:pt>
    <dgm:pt modelId="{205D87C3-10A1-4008-A477-376B8445E9C0}" type="pres">
      <dgm:prSet presAssocID="{C34A8DC8-CC4E-4161-AFCC-F59970F5ACF9}" presName="hierChild5" presStyleCnt="0"/>
      <dgm:spPr/>
    </dgm:pt>
    <dgm:pt modelId="{B67C20F2-891D-4155-9C7E-CBD79EDFE2A9}" type="pres">
      <dgm:prSet presAssocID="{C6148BDA-C3A4-4C76-A6AF-92FBD82EBF99}" presName="Name37" presStyleLbl="parChTrans1D4" presStyleIdx="35" presStyleCnt="60"/>
      <dgm:spPr/>
    </dgm:pt>
    <dgm:pt modelId="{5A212D02-21AA-468B-BE08-C0BC5A66A2B7}" type="pres">
      <dgm:prSet presAssocID="{98E0A7B8-710B-43A7-A1B7-B0FD6462F8D7}" presName="hierRoot2" presStyleCnt="0">
        <dgm:presLayoutVars>
          <dgm:hierBranch val="init"/>
        </dgm:presLayoutVars>
      </dgm:prSet>
      <dgm:spPr/>
    </dgm:pt>
    <dgm:pt modelId="{B80F55B5-B4FB-43B3-A3E9-F8D9FBF01BF6}" type="pres">
      <dgm:prSet presAssocID="{98E0A7B8-710B-43A7-A1B7-B0FD6462F8D7}" presName="rootComposite" presStyleCnt="0"/>
      <dgm:spPr/>
    </dgm:pt>
    <dgm:pt modelId="{7D50DB2F-9B0E-47B1-AFCF-C989AF02E1F8}" type="pres">
      <dgm:prSet presAssocID="{98E0A7B8-710B-43A7-A1B7-B0FD6462F8D7}" presName="rootText" presStyleLbl="node4" presStyleIdx="35" presStyleCnt="60">
        <dgm:presLayoutVars>
          <dgm:chPref val="3"/>
        </dgm:presLayoutVars>
      </dgm:prSet>
      <dgm:spPr/>
    </dgm:pt>
    <dgm:pt modelId="{0784CD2C-7D20-4588-A42C-7D72021F44E4}" type="pres">
      <dgm:prSet presAssocID="{98E0A7B8-710B-43A7-A1B7-B0FD6462F8D7}" presName="rootConnector" presStyleLbl="node4" presStyleIdx="35" presStyleCnt="60"/>
      <dgm:spPr/>
    </dgm:pt>
    <dgm:pt modelId="{ED1B9670-AAA0-4A29-AD53-55F7DA168BA4}" type="pres">
      <dgm:prSet presAssocID="{98E0A7B8-710B-43A7-A1B7-B0FD6462F8D7}" presName="hierChild4" presStyleCnt="0"/>
      <dgm:spPr/>
    </dgm:pt>
    <dgm:pt modelId="{18BEC9D4-4D0E-4EBA-B791-8B75F59D4553}" type="pres">
      <dgm:prSet presAssocID="{98E0A7B8-710B-43A7-A1B7-B0FD6462F8D7}" presName="hierChild5" presStyleCnt="0"/>
      <dgm:spPr/>
    </dgm:pt>
    <dgm:pt modelId="{F27AE616-0317-4129-A994-9C7D220EB743}" type="pres">
      <dgm:prSet presAssocID="{5F1E5D4A-B843-4A72-9FCA-880886405819}" presName="hierChild5" presStyleCnt="0"/>
      <dgm:spPr/>
    </dgm:pt>
    <dgm:pt modelId="{36F86D47-09FB-44B9-8BCD-19B104591EE5}" type="pres">
      <dgm:prSet presAssocID="{243C1F54-8A33-4089-9E74-B0BBF96B9C88}" presName="Name37" presStyleLbl="parChTrans1D4" presStyleIdx="36" presStyleCnt="60"/>
      <dgm:spPr/>
    </dgm:pt>
    <dgm:pt modelId="{6DED911A-CB92-42CC-AFB1-D0F031DCDCD7}" type="pres">
      <dgm:prSet presAssocID="{AAEEE227-4C47-4D33-B292-5396669E8F2D}" presName="hierRoot2" presStyleCnt="0">
        <dgm:presLayoutVars>
          <dgm:hierBranch val="init"/>
        </dgm:presLayoutVars>
      </dgm:prSet>
      <dgm:spPr/>
    </dgm:pt>
    <dgm:pt modelId="{988DF5C8-5F46-4302-BAF7-F4F1DCBB2B1B}" type="pres">
      <dgm:prSet presAssocID="{AAEEE227-4C47-4D33-B292-5396669E8F2D}" presName="rootComposite" presStyleCnt="0"/>
      <dgm:spPr/>
    </dgm:pt>
    <dgm:pt modelId="{0476ECB1-FA7B-4855-BDD7-A294F8F73035}" type="pres">
      <dgm:prSet presAssocID="{AAEEE227-4C47-4D33-B292-5396669E8F2D}" presName="rootText" presStyleLbl="node4" presStyleIdx="36" presStyleCnt="60">
        <dgm:presLayoutVars>
          <dgm:chPref val="3"/>
        </dgm:presLayoutVars>
      </dgm:prSet>
      <dgm:spPr/>
    </dgm:pt>
    <dgm:pt modelId="{4E4E0419-D624-457E-99C5-02A71FCC0755}" type="pres">
      <dgm:prSet presAssocID="{AAEEE227-4C47-4D33-B292-5396669E8F2D}" presName="rootConnector" presStyleLbl="node4" presStyleIdx="36" presStyleCnt="60"/>
      <dgm:spPr/>
    </dgm:pt>
    <dgm:pt modelId="{B059B3DC-8886-4B78-9E94-44071A93D942}" type="pres">
      <dgm:prSet presAssocID="{AAEEE227-4C47-4D33-B292-5396669E8F2D}" presName="hierChild4" presStyleCnt="0"/>
      <dgm:spPr/>
    </dgm:pt>
    <dgm:pt modelId="{3E9CE9E8-260F-4AAF-A384-57A52837BC69}" type="pres">
      <dgm:prSet presAssocID="{979F47BE-5FE0-4F71-9A53-FF3176DD0BE1}" presName="Name37" presStyleLbl="parChTrans1D4" presStyleIdx="37" presStyleCnt="60"/>
      <dgm:spPr/>
    </dgm:pt>
    <dgm:pt modelId="{A589D61A-E37D-4A06-A054-15555FB1BC8A}" type="pres">
      <dgm:prSet presAssocID="{05B398B4-B34D-4C3D-8B36-0AA038B60214}" presName="hierRoot2" presStyleCnt="0">
        <dgm:presLayoutVars>
          <dgm:hierBranch val="init"/>
        </dgm:presLayoutVars>
      </dgm:prSet>
      <dgm:spPr/>
    </dgm:pt>
    <dgm:pt modelId="{65B2A05C-D335-4DF9-849F-31BA46240FC2}" type="pres">
      <dgm:prSet presAssocID="{05B398B4-B34D-4C3D-8B36-0AA038B60214}" presName="rootComposite" presStyleCnt="0"/>
      <dgm:spPr/>
    </dgm:pt>
    <dgm:pt modelId="{93FA7E8E-DFE1-463E-8B5F-92CAB555A5EC}" type="pres">
      <dgm:prSet presAssocID="{05B398B4-B34D-4C3D-8B36-0AA038B60214}" presName="rootText" presStyleLbl="node4" presStyleIdx="37" presStyleCnt="60">
        <dgm:presLayoutVars>
          <dgm:chPref val="3"/>
        </dgm:presLayoutVars>
      </dgm:prSet>
      <dgm:spPr/>
    </dgm:pt>
    <dgm:pt modelId="{47CCD5A0-CFF2-42F4-A403-5B91A993F179}" type="pres">
      <dgm:prSet presAssocID="{05B398B4-B34D-4C3D-8B36-0AA038B60214}" presName="rootConnector" presStyleLbl="node4" presStyleIdx="37" presStyleCnt="60"/>
      <dgm:spPr/>
    </dgm:pt>
    <dgm:pt modelId="{93A0EF03-BEC3-4D6B-BC61-CECCF7DF7C81}" type="pres">
      <dgm:prSet presAssocID="{05B398B4-B34D-4C3D-8B36-0AA038B60214}" presName="hierChild4" presStyleCnt="0"/>
      <dgm:spPr/>
    </dgm:pt>
    <dgm:pt modelId="{4717A295-99E8-4576-8657-23802E5F7949}" type="pres">
      <dgm:prSet presAssocID="{05B398B4-B34D-4C3D-8B36-0AA038B60214}" presName="hierChild5" presStyleCnt="0"/>
      <dgm:spPr/>
    </dgm:pt>
    <dgm:pt modelId="{1F7E1E05-E9AF-4877-8B10-C0C20A811C48}" type="pres">
      <dgm:prSet presAssocID="{8D8FA1C1-7B56-4924-BC4F-FF7F7CDFAEC7}" presName="Name37" presStyleLbl="parChTrans1D4" presStyleIdx="38" presStyleCnt="60"/>
      <dgm:spPr/>
    </dgm:pt>
    <dgm:pt modelId="{D98475AC-7C0C-479F-8368-0D3FD5AC5950}" type="pres">
      <dgm:prSet presAssocID="{8D3D0A74-9382-44C6-B196-C83E372C798F}" presName="hierRoot2" presStyleCnt="0">
        <dgm:presLayoutVars>
          <dgm:hierBranch val="init"/>
        </dgm:presLayoutVars>
      </dgm:prSet>
      <dgm:spPr/>
    </dgm:pt>
    <dgm:pt modelId="{F1897537-10A4-4755-BC4D-B2F5223B99EE}" type="pres">
      <dgm:prSet presAssocID="{8D3D0A74-9382-44C6-B196-C83E372C798F}" presName="rootComposite" presStyleCnt="0"/>
      <dgm:spPr/>
    </dgm:pt>
    <dgm:pt modelId="{AA5819B2-4EAB-472D-B773-6D108E7B25E8}" type="pres">
      <dgm:prSet presAssocID="{8D3D0A74-9382-44C6-B196-C83E372C798F}" presName="rootText" presStyleLbl="node4" presStyleIdx="38" presStyleCnt="60">
        <dgm:presLayoutVars>
          <dgm:chPref val="3"/>
        </dgm:presLayoutVars>
      </dgm:prSet>
      <dgm:spPr/>
    </dgm:pt>
    <dgm:pt modelId="{2488FBC3-57EE-47C4-8289-3563222927E7}" type="pres">
      <dgm:prSet presAssocID="{8D3D0A74-9382-44C6-B196-C83E372C798F}" presName="rootConnector" presStyleLbl="node4" presStyleIdx="38" presStyleCnt="60"/>
      <dgm:spPr/>
    </dgm:pt>
    <dgm:pt modelId="{676F8EBF-2736-4566-8A97-CAD7BA55DAEF}" type="pres">
      <dgm:prSet presAssocID="{8D3D0A74-9382-44C6-B196-C83E372C798F}" presName="hierChild4" presStyleCnt="0"/>
      <dgm:spPr/>
    </dgm:pt>
    <dgm:pt modelId="{6D3B4A3F-4AA6-4BF1-AA8B-94CA393D3E0F}" type="pres">
      <dgm:prSet presAssocID="{8D3D0A74-9382-44C6-B196-C83E372C798F}" presName="hierChild5" presStyleCnt="0"/>
      <dgm:spPr/>
    </dgm:pt>
    <dgm:pt modelId="{6740E52B-DBDE-49D4-B9E7-81364FF4195A}" type="pres">
      <dgm:prSet presAssocID="{C75A3ED7-5BAA-480F-8DF4-F9E8D28F01D3}" presName="Name37" presStyleLbl="parChTrans1D4" presStyleIdx="39" presStyleCnt="60"/>
      <dgm:spPr/>
    </dgm:pt>
    <dgm:pt modelId="{D32D0F17-8EC9-4CF1-8230-181BA5DCE905}" type="pres">
      <dgm:prSet presAssocID="{89A9C07E-85A5-4A02-96D4-41AB49701921}" presName="hierRoot2" presStyleCnt="0">
        <dgm:presLayoutVars>
          <dgm:hierBranch val="init"/>
        </dgm:presLayoutVars>
      </dgm:prSet>
      <dgm:spPr/>
    </dgm:pt>
    <dgm:pt modelId="{242A894A-C0AC-4E00-ABB4-2F82B83FFB93}" type="pres">
      <dgm:prSet presAssocID="{89A9C07E-85A5-4A02-96D4-41AB49701921}" presName="rootComposite" presStyleCnt="0"/>
      <dgm:spPr/>
    </dgm:pt>
    <dgm:pt modelId="{EA5286A7-ACA8-4162-B692-6565D93ADE96}" type="pres">
      <dgm:prSet presAssocID="{89A9C07E-85A5-4A02-96D4-41AB49701921}" presName="rootText" presStyleLbl="node4" presStyleIdx="39" presStyleCnt="60">
        <dgm:presLayoutVars>
          <dgm:chPref val="3"/>
        </dgm:presLayoutVars>
      </dgm:prSet>
      <dgm:spPr/>
    </dgm:pt>
    <dgm:pt modelId="{15464C0B-C15C-4626-B276-D09F470412B4}" type="pres">
      <dgm:prSet presAssocID="{89A9C07E-85A5-4A02-96D4-41AB49701921}" presName="rootConnector" presStyleLbl="node4" presStyleIdx="39" presStyleCnt="60"/>
      <dgm:spPr/>
    </dgm:pt>
    <dgm:pt modelId="{6546C6C6-B124-49CF-A37E-118C1E151B18}" type="pres">
      <dgm:prSet presAssocID="{89A9C07E-85A5-4A02-96D4-41AB49701921}" presName="hierChild4" presStyleCnt="0"/>
      <dgm:spPr/>
    </dgm:pt>
    <dgm:pt modelId="{FB9FD30A-3B75-42A8-A522-36EAA5D7A7C9}" type="pres">
      <dgm:prSet presAssocID="{89A9C07E-85A5-4A02-96D4-41AB49701921}" presName="hierChild5" presStyleCnt="0"/>
      <dgm:spPr/>
    </dgm:pt>
    <dgm:pt modelId="{167383C7-A5F0-48C9-91DC-77647C048B79}" type="pres">
      <dgm:prSet presAssocID="{D05615FA-88C3-4F8E-8BCE-BDFE8043205B}" presName="Name37" presStyleLbl="parChTrans1D4" presStyleIdx="40" presStyleCnt="60"/>
      <dgm:spPr/>
    </dgm:pt>
    <dgm:pt modelId="{D66CBB0D-C9C4-4E8E-923B-7ADFF0E9DADE}" type="pres">
      <dgm:prSet presAssocID="{500C8924-718D-48E0-8A1F-033134169ACE}" presName="hierRoot2" presStyleCnt="0">
        <dgm:presLayoutVars>
          <dgm:hierBranch val="init"/>
        </dgm:presLayoutVars>
      </dgm:prSet>
      <dgm:spPr/>
    </dgm:pt>
    <dgm:pt modelId="{8EBE7336-8EC4-466E-AC73-71A0A8A9D962}" type="pres">
      <dgm:prSet presAssocID="{500C8924-718D-48E0-8A1F-033134169ACE}" presName="rootComposite" presStyleCnt="0"/>
      <dgm:spPr/>
    </dgm:pt>
    <dgm:pt modelId="{81BE603D-8A68-4BBF-B6B8-58D98FDADD69}" type="pres">
      <dgm:prSet presAssocID="{500C8924-718D-48E0-8A1F-033134169ACE}" presName="rootText" presStyleLbl="node4" presStyleIdx="40" presStyleCnt="60">
        <dgm:presLayoutVars>
          <dgm:chPref val="3"/>
        </dgm:presLayoutVars>
      </dgm:prSet>
      <dgm:spPr/>
    </dgm:pt>
    <dgm:pt modelId="{0B9D01B3-5197-42BA-8F88-7336567A8979}" type="pres">
      <dgm:prSet presAssocID="{500C8924-718D-48E0-8A1F-033134169ACE}" presName="rootConnector" presStyleLbl="node4" presStyleIdx="40" presStyleCnt="60"/>
      <dgm:spPr/>
    </dgm:pt>
    <dgm:pt modelId="{581B43CF-A208-4690-A46D-E5BF99731304}" type="pres">
      <dgm:prSet presAssocID="{500C8924-718D-48E0-8A1F-033134169ACE}" presName="hierChild4" presStyleCnt="0"/>
      <dgm:spPr/>
    </dgm:pt>
    <dgm:pt modelId="{5704F428-D5D4-4E1D-A2D2-C367377E7B8F}" type="pres">
      <dgm:prSet presAssocID="{500C8924-718D-48E0-8A1F-033134169ACE}" presName="hierChild5" presStyleCnt="0"/>
      <dgm:spPr/>
    </dgm:pt>
    <dgm:pt modelId="{283ECB27-4154-4D1B-8067-BE70D3FCD23A}" type="pres">
      <dgm:prSet presAssocID="{01FCE0A9-8493-41D9-8FEF-50D20763DE5C}" presName="Name37" presStyleLbl="parChTrans1D4" presStyleIdx="41" presStyleCnt="60"/>
      <dgm:spPr/>
    </dgm:pt>
    <dgm:pt modelId="{F763D2C3-593B-4447-A906-4B2A9E58D521}" type="pres">
      <dgm:prSet presAssocID="{D5DE4811-6E32-4C9B-A26F-1FDF6545E188}" presName="hierRoot2" presStyleCnt="0">
        <dgm:presLayoutVars>
          <dgm:hierBranch val="init"/>
        </dgm:presLayoutVars>
      </dgm:prSet>
      <dgm:spPr/>
    </dgm:pt>
    <dgm:pt modelId="{CB5D3498-131F-4CCC-9821-ED8B9605862D}" type="pres">
      <dgm:prSet presAssocID="{D5DE4811-6E32-4C9B-A26F-1FDF6545E188}" presName="rootComposite" presStyleCnt="0"/>
      <dgm:spPr/>
    </dgm:pt>
    <dgm:pt modelId="{007358DF-1C50-424E-BE5C-4351085A8997}" type="pres">
      <dgm:prSet presAssocID="{D5DE4811-6E32-4C9B-A26F-1FDF6545E188}" presName="rootText" presStyleLbl="node4" presStyleIdx="41" presStyleCnt="60">
        <dgm:presLayoutVars>
          <dgm:chPref val="3"/>
        </dgm:presLayoutVars>
      </dgm:prSet>
      <dgm:spPr/>
    </dgm:pt>
    <dgm:pt modelId="{8FD377FA-B3C6-479F-A10C-0115C5EC5BC5}" type="pres">
      <dgm:prSet presAssocID="{D5DE4811-6E32-4C9B-A26F-1FDF6545E188}" presName="rootConnector" presStyleLbl="node4" presStyleIdx="41" presStyleCnt="60"/>
      <dgm:spPr/>
    </dgm:pt>
    <dgm:pt modelId="{20F84B2A-F330-42A8-AEFF-F41FB3401DB2}" type="pres">
      <dgm:prSet presAssocID="{D5DE4811-6E32-4C9B-A26F-1FDF6545E188}" presName="hierChild4" presStyleCnt="0"/>
      <dgm:spPr/>
    </dgm:pt>
    <dgm:pt modelId="{0E2EF32D-91E9-44E3-8AE8-99F71C2F5064}" type="pres">
      <dgm:prSet presAssocID="{D5DE4811-6E32-4C9B-A26F-1FDF6545E188}" presName="hierChild5" presStyleCnt="0"/>
      <dgm:spPr/>
    </dgm:pt>
    <dgm:pt modelId="{B2CE7B75-E74E-4A04-8E65-CBF0F4849E81}" type="pres">
      <dgm:prSet presAssocID="{95931BC3-A34E-4C8A-8B3D-5F244738570D}" presName="Name37" presStyleLbl="parChTrans1D4" presStyleIdx="42" presStyleCnt="60"/>
      <dgm:spPr/>
    </dgm:pt>
    <dgm:pt modelId="{9143BA43-2DD7-4B48-9B95-AAB83856D6DB}" type="pres">
      <dgm:prSet presAssocID="{30E8549A-5A0B-4B29-A89B-52B2ADF206E1}" presName="hierRoot2" presStyleCnt="0">
        <dgm:presLayoutVars>
          <dgm:hierBranch val="init"/>
        </dgm:presLayoutVars>
      </dgm:prSet>
      <dgm:spPr/>
    </dgm:pt>
    <dgm:pt modelId="{55590AAD-5BA7-4DFC-A092-11BF633D2CAC}" type="pres">
      <dgm:prSet presAssocID="{30E8549A-5A0B-4B29-A89B-52B2ADF206E1}" presName="rootComposite" presStyleCnt="0"/>
      <dgm:spPr/>
    </dgm:pt>
    <dgm:pt modelId="{DAFA180D-3507-46F7-A785-DCC1CED70013}" type="pres">
      <dgm:prSet presAssocID="{30E8549A-5A0B-4B29-A89B-52B2ADF206E1}" presName="rootText" presStyleLbl="node4" presStyleIdx="42" presStyleCnt="60">
        <dgm:presLayoutVars>
          <dgm:chPref val="3"/>
        </dgm:presLayoutVars>
      </dgm:prSet>
      <dgm:spPr/>
    </dgm:pt>
    <dgm:pt modelId="{2B35424B-7E37-4441-9F36-53BD61C44070}" type="pres">
      <dgm:prSet presAssocID="{30E8549A-5A0B-4B29-A89B-52B2ADF206E1}" presName="rootConnector" presStyleLbl="node4" presStyleIdx="42" presStyleCnt="60"/>
      <dgm:spPr/>
    </dgm:pt>
    <dgm:pt modelId="{5FEF81EB-C91E-4ED1-8F0A-85DAD688A022}" type="pres">
      <dgm:prSet presAssocID="{30E8549A-5A0B-4B29-A89B-52B2ADF206E1}" presName="hierChild4" presStyleCnt="0"/>
      <dgm:spPr/>
    </dgm:pt>
    <dgm:pt modelId="{95E16080-6535-470E-A90E-BD1176477C1F}" type="pres">
      <dgm:prSet presAssocID="{30E8549A-5A0B-4B29-A89B-52B2ADF206E1}" presName="hierChild5" presStyleCnt="0"/>
      <dgm:spPr/>
    </dgm:pt>
    <dgm:pt modelId="{E06E2089-B855-4FC8-9E49-A86F177A4071}" type="pres">
      <dgm:prSet presAssocID="{AAEEE227-4C47-4D33-B292-5396669E8F2D}" presName="hierChild5" presStyleCnt="0"/>
      <dgm:spPr/>
    </dgm:pt>
    <dgm:pt modelId="{2DCD2BEA-DDC7-4499-B43D-AC47B439D9B8}" type="pres">
      <dgm:prSet presAssocID="{B565A74F-8F12-4BDA-B907-F6C2E7648D66}" presName="Name37" presStyleLbl="parChTrans1D4" presStyleIdx="43" presStyleCnt="60"/>
      <dgm:spPr/>
    </dgm:pt>
    <dgm:pt modelId="{408A6C52-F2B5-47EE-82BD-9DCD440AD67B}" type="pres">
      <dgm:prSet presAssocID="{F43DFFE8-38F5-4547-922D-32D391C058F6}" presName="hierRoot2" presStyleCnt="0">
        <dgm:presLayoutVars>
          <dgm:hierBranch val="init"/>
        </dgm:presLayoutVars>
      </dgm:prSet>
      <dgm:spPr/>
    </dgm:pt>
    <dgm:pt modelId="{6D9C7191-A138-4800-9D75-1E090FE263BA}" type="pres">
      <dgm:prSet presAssocID="{F43DFFE8-38F5-4547-922D-32D391C058F6}" presName="rootComposite" presStyleCnt="0"/>
      <dgm:spPr/>
    </dgm:pt>
    <dgm:pt modelId="{F801679D-A227-4F7E-B012-0E991EFEB99A}" type="pres">
      <dgm:prSet presAssocID="{F43DFFE8-38F5-4547-922D-32D391C058F6}" presName="rootText" presStyleLbl="node4" presStyleIdx="43" presStyleCnt="60">
        <dgm:presLayoutVars>
          <dgm:chPref val="3"/>
        </dgm:presLayoutVars>
      </dgm:prSet>
      <dgm:spPr/>
    </dgm:pt>
    <dgm:pt modelId="{49714257-05A4-4A02-B4D8-F6BD99D6DBAA}" type="pres">
      <dgm:prSet presAssocID="{F43DFFE8-38F5-4547-922D-32D391C058F6}" presName="rootConnector" presStyleLbl="node4" presStyleIdx="43" presStyleCnt="60"/>
      <dgm:spPr/>
    </dgm:pt>
    <dgm:pt modelId="{637E2133-450A-4427-B8BC-039FB10FFE8A}" type="pres">
      <dgm:prSet presAssocID="{F43DFFE8-38F5-4547-922D-32D391C058F6}" presName="hierChild4" presStyleCnt="0"/>
      <dgm:spPr/>
    </dgm:pt>
    <dgm:pt modelId="{B6019B43-3A48-4668-9122-9B07D8211730}" type="pres">
      <dgm:prSet presAssocID="{EC76FFC6-9305-4F7D-9864-4C3F53ED1BB7}" presName="Name37" presStyleLbl="parChTrans1D4" presStyleIdx="44" presStyleCnt="60"/>
      <dgm:spPr/>
    </dgm:pt>
    <dgm:pt modelId="{7C9AB572-2646-40AF-BFF6-CE07732C5F78}" type="pres">
      <dgm:prSet presAssocID="{5BE8AF81-E747-4725-888B-36AA8D491445}" presName="hierRoot2" presStyleCnt="0">
        <dgm:presLayoutVars>
          <dgm:hierBranch val="init"/>
        </dgm:presLayoutVars>
      </dgm:prSet>
      <dgm:spPr/>
    </dgm:pt>
    <dgm:pt modelId="{126AA5DB-CBA8-4BB2-B947-BA0A04F4A0B8}" type="pres">
      <dgm:prSet presAssocID="{5BE8AF81-E747-4725-888B-36AA8D491445}" presName="rootComposite" presStyleCnt="0"/>
      <dgm:spPr/>
    </dgm:pt>
    <dgm:pt modelId="{FBC824E8-7A6C-4488-B5CC-74C4DAF9E4C2}" type="pres">
      <dgm:prSet presAssocID="{5BE8AF81-E747-4725-888B-36AA8D491445}" presName="rootText" presStyleLbl="node4" presStyleIdx="44" presStyleCnt="60">
        <dgm:presLayoutVars>
          <dgm:chPref val="3"/>
        </dgm:presLayoutVars>
      </dgm:prSet>
      <dgm:spPr/>
    </dgm:pt>
    <dgm:pt modelId="{D1B497CE-2222-4A43-B849-82646E56E929}" type="pres">
      <dgm:prSet presAssocID="{5BE8AF81-E747-4725-888B-36AA8D491445}" presName="rootConnector" presStyleLbl="node4" presStyleIdx="44" presStyleCnt="60"/>
      <dgm:spPr/>
    </dgm:pt>
    <dgm:pt modelId="{446BD0F2-6E74-4699-AB22-5B45970E0622}" type="pres">
      <dgm:prSet presAssocID="{5BE8AF81-E747-4725-888B-36AA8D491445}" presName="hierChild4" presStyleCnt="0"/>
      <dgm:spPr/>
    </dgm:pt>
    <dgm:pt modelId="{431F433B-8FED-419A-83E5-48BA136BEC59}" type="pres">
      <dgm:prSet presAssocID="{5BE8AF81-E747-4725-888B-36AA8D491445}" presName="hierChild5" presStyleCnt="0"/>
      <dgm:spPr/>
    </dgm:pt>
    <dgm:pt modelId="{E5651FBA-AA2F-4332-BB5E-6DA1464D3022}" type="pres">
      <dgm:prSet presAssocID="{BA4DAC0F-9363-4143-8DE2-75F4C1142B10}" presName="Name37" presStyleLbl="parChTrans1D4" presStyleIdx="45" presStyleCnt="60"/>
      <dgm:spPr/>
    </dgm:pt>
    <dgm:pt modelId="{0E613F0C-2D7A-494F-9477-7A5F95EF4D58}" type="pres">
      <dgm:prSet presAssocID="{62B03C7D-CF3F-42EB-AB25-9D23F7497E5F}" presName="hierRoot2" presStyleCnt="0">
        <dgm:presLayoutVars>
          <dgm:hierBranch val="init"/>
        </dgm:presLayoutVars>
      </dgm:prSet>
      <dgm:spPr/>
    </dgm:pt>
    <dgm:pt modelId="{2607E212-48C5-4D06-854A-2706D2604DE0}" type="pres">
      <dgm:prSet presAssocID="{62B03C7D-CF3F-42EB-AB25-9D23F7497E5F}" presName="rootComposite" presStyleCnt="0"/>
      <dgm:spPr/>
    </dgm:pt>
    <dgm:pt modelId="{972FB199-7007-427F-9883-2F8D9406904C}" type="pres">
      <dgm:prSet presAssocID="{62B03C7D-CF3F-42EB-AB25-9D23F7497E5F}" presName="rootText" presStyleLbl="node4" presStyleIdx="45" presStyleCnt="60">
        <dgm:presLayoutVars>
          <dgm:chPref val="3"/>
        </dgm:presLayoutVars>
      </dgm:prSet>
      <dgm:spPr/>
    </dgm:pt>
    <dgm:pt modelId="{C1DAE2BD-8B1A-4128-8A03-6BE263C9A227}" type="pres">
      <dgm:prSet presAssocID="{62B03C7D-CF3F-42EB-AB25-9D23F7497E5F}" presName="rootConnector" presStyleLbl="node4" presStyleIdx="45" presStyleCnt="60"/>
      <dgm:spPr/>
    </dgm:pt>
    <dgm:pt modelId="{CE3DC79A-605E-41C0-A01E-ED3DE5ACB8BB}" type="pres">
      <dgm:prSet presAssocID="{62B03C7D-CF3F-42EB-AB25-9D23F7497E5F}" presName="hierChild4" presStyleCnt="0"/>
      <dgm:spPr/>
    </dgm:pt>
    <dgm:pt modelId="{F60F2FF5-545D-4637-992B-C90457750C3E}" type="pres">
      <dgm:prSet presAssocID="{62B03C7D-CF3F-42EB-AB25-9D23F7497E5F}" presName="hierChild5" presStyleCnt="0"/>
      <dgm:spPr/>
    </dgm:pt>
    <dgm:pt modelId="{53D04893-CE9D-4B46-B531-5CC3DF0A456F}" type="pres">
      <dgm:prSet presAssocID="{86BDD2B5-A902-4D61-8F2F-A56094875F88}" presName="Name37" presStyleLbl="parChTrans1D4" presStyleIdx="46" presStyleCnt="60"/>
      <dgm:spPr/>
    </dgm:pt>
    <dgm:pt modelId="{81052DD2-6F9D-4689-A17D-E58EA2F9DD74}" type="pres">
      <dgm:prSet presAssocID="{6A41344A-71E5-4D47-84C2-70EB911445CF}" presName="hierRoot2" presStyleCnt="0">
        <dgm:presLayoutVars>
          <dgm:hierBranch val="init"/>
        </dgm:presLayoutVars>
      </dgm:prSet>
      <dgm:spPr/>
    </dgm:pt>
    <dgm:pt modelId="{248B4237-F129-4542-A455-EF27603ECB46}" type="pres">
      <dgm:prSet presAssocID="{6A41344A-71E5-4D47-84C2-70EB911445CF}" presName="rootComposite" presStyleCnt="0"/>
      <dgm:spPr/>
    </dgm:pt>
    <dgm:pt modelId="{DD039B96-9769-4010-AA0C-FD39197C73AE}" type="pres">
      <dgm:prSet presAssocID="{6A41344A-71E5-4D47-84C2-70EB911445CF}" presName="rootText" presStyleLbl="node4" presStyleIdx="46" presStyleCnt="60">
        <dgm:presLayoutVars>
          <dgm:chPref val="3"/>
        </dgm:presLayoutVars>
      </dgm:prSet>
      <dgm:spPr/>
    </dgm:pt>
    <dgm:pt modelId="{58DFB18B-EE18-4C1F-B256-5FA05B644253}" type="pres">
      <dgm:prSet presAssocID="{6A41344A-71E5-4D47-84C2-70EB911445CF}" presName="rootConnector" presStyleLbl="node4" presStyleIdx="46" presStyleCnt="60"/>
      <dgm:spPr/>
    </dgm:pt>
    <dgm:pt modelId="{4E7793F8-1F25-4ADA-9069-E57D4E241F55}" type="pres">
      <dgm:prSet presAssocID="{6A41344A-71E5-4D47-84C2-70EB911445CF}" presName="hierChild4" presStyleCnt="0"/>
      <dgm:spPr/>
    </dgm:pt>
    <dgm:pt modelId="{8E666541-9899-40DD-AA65-9B6F6932C90E}" type="pres">
      <dgm:prSet presAssocID="{6A41344A-71E5-4D47-84C2-70EB911445CF}" presName="hierChild5" presStyleCnt="0"/>
      <dgm:spPr/>
    </dgm:pt>
    <dgm:pt modelId="{2165AB3D-E2C4-4F59-B302-2BDBC6721294}" type="pres">
      <dgm:prSet presAssocID="{CF68286A-E2C6-44E9-8F9E-413DC2650D60}" presName="Name37" presStyleLbl="parChTrans1D4" presStyleIdx="47" presStyleCnt="60"/>
      <dgm:spPr/>
    </dgm:pt>
    <dgm:pt modelId="{F0619BA0-5924-4A28-8918-39864AF3FB08}" type="pres">
      <dgm:prSet presAssocID="{5245724B-91C8-4EB4-8B29-AD702EEAECE3}" presName="hierRoot2" presStyleCnt="0">
        <dgm:presLayoutVars>
          <dgm:hierBranch val="init"/>
        </dgm:presLayoutVars>
      </dgm:prSet>
      <dgm:spPr/>
    </dgm:pt>
    <dgm:pt modelId="{FA8763B6-53EF-4BA6-972B-961288DF0D86}" type="pres">
      <dgm:prSet presAssocID="{5245724B-91C8-4EB4-8B29-AD702EEAECE3}" presName="rootComposite" presStyleCnt="0"/>
      <dgm:spPr/>
    </dgm:pt>
    <dgm:pt modelId="{A3832455-9A29-4A6F-9C82-0A463F07013A}" type="pres">
      <dgm:prSet presAssocID="{5245724B-91C8-4EB4-8B29-AD702EEAECE3}" presName="rootText" presStyleLbl="node4" presStyleIdx="47" presStyleCnt="60">
        <dgm:presLayoutVars>
          <dgm:chPref val="3"/>
        </dgm:presLayoutVars>
      </dgm:prSet>
      <dgm:spPr/>
    </dgm:pt>
    <dgm:pt modelId="{3C24F366-9E66-45BF-92F0-7633DBB1A340}" type="pres">
      <dgm:prSet presAssocID="{5245724B-91C8-4EB4-8B29-AD702EEAECE3}" presName="rootConnector" presStyleLbl="node4" presStyleIdx="47" presStyleCnt="60"/>
      <dgm:spPr/>
    </dgm:pt>
    <dgm:pt modelId="{F77D74E9-A462-497E-8238-B2E47F7F0AC3}" type="pres">
      <dgm:prSet presAssocID="{5245724B-91C8-4EB4-8B29-AD702EEAECE3}" presName="hierChild4" presStyleCnt="0"/>
      <dgm:spPr/>
    </dgm:pt>
    <dgm:pt modelId="{63B0D70C-3DBC-45EB-B193-71C657A2FE32}" type="pres">
      <dgm:prSet presAssocID="{5245724B-91C8-4EB4-8B29-AD702EEAECE3}" presName="hierChild5" presStyleCnt="0"/>
      <dgm:spPr/>
    </dgm:pt>
    <dgm:pt modelId="{C494AFE3-7C15-444B-98B4-68744562B049}" type="pres">
      <dgm:prSet presAssocID="{7ABB1061-42A2-4CAB-8406-7873AB6798CE}" presName="Name37" presStyleLbl="parChTrans1D4" presStyleIdx="48" presStyleCnt="60"/>
      <dgm:spPr/>
    </dgm:pt>
    <dgm:pt modelId="{303FE441-7B54-4076-ADA1-4E8E3DBC6C5B}" type="pres">
      <dgm:prSet presAssocID="{D51747B1-4D49-4881-BCF7-53C0E2C094A6}" presName="hierRoot2" presStyleCnt="0">
        <dgm:presLayoutVars>
          <dgm:hierBranch val="init"/>
        </dgm:presLayoutVars>
      </dgm:prSet>
      <dgm:spPr/>
    </dgm:pt>
    <dgm:pt modelId="{C41ABA45-6ED1-4925-A2AB-0011F250DC20}" type="pres">
      <dgm:prSet presAssocID="{D51747B1-4D49-4881-BCF7-53C0E2C094A6}" presName="rootComposite" presStyleCnt="0"/>
      <dgm:spPr/>
    </dgm:pt>
    <dgm:pt modelId="{2F8E17DF-1373-4677-8F0B-11221E75FAC6}" type="pres">
      <dgm:prSet presAssocID="{D51747B1-4D49-4881-BCF7-53C0E2C094A6}" presName="rootText" presStyleLbl="node4" presStyleIdx="48" presStyleCnt="60">
        <dgm:presLayoutVars>
          <dgm:chPref val="3"/>
        </dgm:presLayoutVars>
      </dgm:prSet>
      <dgm:spPr/>
    </dgm:pt>
    <dgm:pt modelId="{80DBB410-4897-4204-B24F-1CC6C04A94C8}" type="pres">
      <dgm:prSet presAssocID="{D51747B1-4D49-4881-BCF7-53C0E2C094A6}" presName="rootConnector" presStyleLbl="node4" presStyleIdx="48" presStyleCnt="60"/>
      <dgm:spPr/>
    </dgm:pt>
    <dgm:pt modelId="{2743277E-632D-48DE-B2C4-293FCCB8FEB6}" type="pres">
      <dgm:prSet presAssocID="{D51747B1-4D49-4881-BCF7-53C0E2C094A6}" presName="hierChild4" presStyleCnt="0"/>
      <dgm:spPr/>
    </dgm:pt>
    <dgm:pt modelId="{32DFC5E4-8471-42FE-AF7F-A3C290D52C81}" type="pres">
      <dgm:prSet presAssocID="{D51747B1-4D49-4881-BCF7-53C0E2C094A6}" presName="hierChild5" presStyleCnt="0"/>
      <dgm:spPr/>
    </dgm:pt>
    <dgm:pt modelId="{86DAC18B-985B-4F8F-A158-5780DF011BE4}" type="pres">
      <dgm:prSet presAssocID="{4FBEF085-9693-4641-AAB2-773C107444DB}" presName="Name37" presStyleLbl="parChTrans1D4" presStyleIdx="49" presStyleCnt="60"/>
      <dgm:spPr/>
    </dgm:pt>
    <dgm:pt modelId="{B6F2CE86-96B5-42B3-BC03-B9C95D940C08}" type="pres">
      <dgm:prSet presAssocID="{BBD1278C-E7CA-4796-90E8-CE2CAF1D0502}" presName="hierRoot2" presStyleCnt="0">
        <dgm:presLayoutVars>
          <dgm:hierBranch val="init"/>
        </dgm:presLayoutVars>
      </dgm:prSet>
      <dgm:spPr/>
    </dgm:pt>
    <dgm:pt modelId="{A95ECE37-8CC0-442A-9A0B-5DB0B4A40BAF}" type="pres">
      <dgm:prSet presAssocID="{BBD1278C-E7CA-4796-90E8-CE2CAF1D0502}" presName="rootComposite" presStyleCnt="0"/>
      <dgm:spPr/>
    </dgm:pt>
    <dgm:pt modelId="{F1DDB5BB-A3EA-4259-95E3-F60993E26D93}" type="pres">
      <dgm:prSet presAssocID="{BBD1278C-E7CA-4796-90E8-CE2CAF1D0502}" presName="rootText" presStyleLbl="node4" presStyleIdx="49" presStyleCnt="60">
        <dgm:presLayoutVars>
          <dgm:chPref val="3"/>
        </dgm:presLayoutVars>
      </dgm:prSet>
      <dgm:spPr/>
    </dgm:pt>
    <dgm:pt modelId="{13A71ED7-21E4-4613-87F3-7549549292AB}" type="pres">
      <dgm:prSet presAssocID="{BBD1278C-E7CA-4796-90E8-CE2CAF1D0502}" presName="rootConnector" presStyleLbl="node4" presStyleIdx="49" presStyleCnt="60"/>
      <dgm:spPr/>
    </dgm:pt>
    <dgm:pt modelId="{B71E1A1A-1A3F-4146-8EFF-7908908E5155}" type="pres">
      <dgm:prSet presAssocID="{BBD1278C-E7CA-4796-90E8-CE2CAF1D0502}" presName="hierChild4" presStyleCnt="0"/>
      <dgm:spPr/>
    </dgm:pt>
    <dgm:pt modelId="{373B1542-099E-4BA1-BF76-B30355373F75}" type="pres">
      <dgm:prSet presAssocID="{BBD1278C-E7CA-4796-90E8-CE2CAF1D0502}" presName="hierChild5" presStyleCnt="0"/>
      <dgm:spPr/>
    </dgm:pt>
    <dgm:pt modelId="{36596119-D77C-4C3B-9D0F-7E6473671126}" type="pres">
      <dgm:prSet presAssocID="{F43DFFE8-38F5-4547-922D-32D391C058F6}" presName="hierChild5" presStyleCnt="0"/>
      <dgm:spPr/>
    </dgm:pt>
    <dgm:pt modelId="{EA50A8C3-3F76-4262-A6F7-DEA6A72CF6C5}" type="pres">
      <dgm:prSet presAssocID="{96644CA3-2D0E-401D-8E97-63F5F29D614E}" presName="hierChild5" presStyleCnt="0"/>
      <dgm:spPr/>
    </dgm:pt>
    <dgm:pt modelId="{22165AFD-08BF-4D13-9E41-84512683540D}" type="pres">
      <dgm:prSet presAssocID="{26A170BD-A048-4E12-8799-418B5082B05B}" presName="Name37" presStyleLbl="parChTrans1D3" presStyleIdx="6" presStyleCnt="9"/>
      <dgm:spPr/>
    </dgm:pt>
    <dgm:pt modelId="{51BCFB2D-16C2-4A61-B944-7BD1F2A658F4}" type="pres">
      <dgm:prSet presAssocID="{967529A1-FF35-418A-8533-93876B31F9F6}" presName="hierRoot2" presStyleCnt="0">
        <dgm:presLayoutVars>
          <dgm:hierBranch val="init"/>
        </dgm:presLayoutVars>
      </dgm:prSet>
      <dgm:spPr/>
    </dgm:pt>
    <dgm:pt modelId="{C5890E6D-C422-4719-B4A0-BD3538A4ACAF}" type="pres">
      <dgm:prSet presAssocID="{967529A1-FF35-418A-8533-93876B31F9F6}" presName="rootComposite" presStyleCnt="0"/>
      <dgm:spPr/>
    </dgm:pt>
    <dgm:pt modelId="{79B891CC-9C3D-4C5C-A4D2-142B87C98409}" type="pres">
      <dgm:prSet presAssocID="{967529A1-FF35-418A-8533-93876B31F9F6}" presName="rootText" presStyleLbl="node3" presStyleIdx="6" presStyleCnt="9">
        <dgm:presLayoutVars>
          <dgm:chPref val="3"/>
        </dgm:presLayoutVars>
      </dgm:prSet>
      <dgm:spPr/>
    </dgm:pt>
    <dgm:pt modelId="{B30E8CB2-B3DB-455B-AB15-F91D8EF710AE}" type="pres">
      <dgm:prSet presAssocID="{967529A1-FF35-418A-8533-93876B31F9F6}" presName="rootConnector" presStyleLbl="node3" presStyleIdx="6" presStyleCnt="9"/>
      <dgm:spPr/>
    </dgm:pt>
    <dgm:pt modelId="{30B1926D-EE58-4D1F-BE87-33B80028E7EE}" type="pres">
      <dgm:prSet presAssocID="{967529A1-FF35-418A-8533-93876B31F9F6}" presName="hierChild4" presStyleCnt="0"/>
      <dgm:spPr/>
    </dgm:pt>
    <dgm:pt modelId="{FC22881A-8291-4B59-9204-F0C158CB90BE}" type="pres">
      <dgm:prSet presAssocID="{1A0E6C59-D532-405B-9D7B-9A5DFEF8DAA8}" presName="Name37" presStyleLbl="parChTrans1D4" presStyleIdx="50" presStyleCnt="60"/>
      <dgm:spPr/>
    </dgm:pt>
    <dgm:pt modelId="{048432D0-147F-4C5D-9733-B62109007FB6}" type="pres">
      <dgm:prSet presAssocID="{3ED78569-850C-43D8-9580-BED83E01F31B}" presName="hierRoot2" presStyleCnt="0">
        <dgm:presLayoutVars>
          <dgm:hierBranch val="init"/>
        </dgm:presLayoutVars>
      </dgm:prSet>
      <dgm:spPr/>
    </dgm:pt>
    <dgm:pt modelId="{FD65BEBB-F3F9-4BA2-8442-BC4F43F5BD27}" type="pres">
      <dgm:prSet presAssocID="{3ED78569-850C-43D8-9580-BED83E01F31B}" presName="rootComposite" presStyleCnt="0"/>
      <dgm:spPr/>
    </dgm:pt>
    <dgm:pt modelId="{298A42E6-DA20-4ADE-9354-775158F53105}" type="pres">
      <dgm:prSet presAssocID="{3ED78569-850C-43D8-9580-BED83E01F31B}" presName="rootText" presStyleLbl="node4" presStyleIdx="50" presStyleCnt="60">
        <dgm:presLayoutVars>
          <dgm:chPref val="3"/>
        </dgm:presLayoutVars>
      </dgm:prSet>
      <dgm:spPr/>
    </dgm:pt>
    <dgm:pt modelId="{FBC2288F-DC80-416A-9867-1988C191EB18}" type="pres">
      <dgm:prSet presAssocID="{3ED78569-850C-43D8-9580-BED83E01F31B}" presName="rootConnector" presStyleLbl="node4" presStyleIdx="50" presStyleCnt="60"/>
      <dgm:spPr/>
    </dgm:pt>
    <dgm:pt modelId="{70807605-363B-4BA8-AD66-895836E3B8A7}" type="pres">
      <dgm:prSet presAssocID="{3ED78569-850C-43D8-9580-BED83E01F31B}" presName="hierChild4" presStyleCnt="0"/>
      <dgm:spPr/>
    </dgm:pt>
    <dgm:pt modelId="{D09147FE-DABB-4E14-A74E-BF501D226F10}" type="pres">
      <dgm:prSet presAssocID="{3ED78569-850C-43D8-9580-BED83E01F31B}" presName="hierChild5" presStyleCnt="0"/>
      <dgm:spPr/>
    </dgm:pt>
    <dgm:pt modelId="{E4F4AF16-9A43-436A-88FE-DB7C49000E32}" type="pres">
      <dgm:prSet presAssocID="{822BEA00-33E6-4D22-98EC-4DC9909D8CA2}" presName="Name37" presStyleLbl="parChTrans1D4" presStyleIdx="51" presStyleCnt="60"/>
      <dgm:spPr/>
    </dgm:pt>
    <dgm:pt modelId="{61BB2D60-FAEB-44EF-AB51-963243E06736}" type="pres">
      <dgm:prSet presAssocID="{5B86C304-EC02-4061-900B-A303003903BE}" presName="hierRoot2" presStyleCnt="0">
        <dgm:presLayoutVars>
          <dgm:hierBranch val="init"/>
        </dgm:presLayoutVars>
      </dgm:prSet>
      <dgm:spPr/>
    </dgm:pt>
    <dgm:pt modelId="{2629FCCC-45D4-4839-B48E-87E0544591E9}" type="pres">
      <dgm:prSet presAssocID="{5B86C304-EC02-4061-900B-A303003903BE}" presName="rootComposite" presStyleCnt="0"/>
      <dgm:spPr/>
    </dgm:pt>
    <dgm:pt modelId="{0EADB43A-A827-4893-B334-A46C64A12A0F}" type="pres">
      <dgm:prSet presAssocID="{5B86C304-EC02-4061-900B-A303003903BE}" presName="rootText" presStyleLbl="node4" presStyleIdx="51" presStyleCnt="60">
        <dgm:presLayoutVars>
          <dgm:chPref val="3"/>
        </dgm:presLayoutVars>
      </dgm:prSet>
      <dgm:spPr/>
    </dgm:pt>
    <dgm:pt modelId="{0B216F01-2CCA-4722-9943-3FE1EF76509D}" type="pres">
      <dgm:prSet presAssocID="{5B86C304-EC02-4061-900B-A303003903BE}" presName="rootConnector" presStyleLbl="node4" presStyleIdx="51" presStyleCnt="60"/>
      <dgm:spPr/>
    </dgm:pt>
    <dgm:pt modelId="{0523FA86-5F87-4818-ADD0-F2EC212605D9}" type="pres">
      <dgm:prSet presAssocID="{5B86C304-EC02-4061-900B-A303003903BE}" presName="hierChild4" presStyleCnt="0"/>
      <dgm:spPr/>
    </dgm:pt>
    <dgm:pt modelId="{F4E2E710-F33C-4870-AB0C-89F08DE127F9}" type="pres">
      <dgm:prSet presAssocID="{5B86C304-EC02-4061-900B-A303003903BE}" presName="hierChild5" presStyleCnt="0"/>
      <dgm:spPr/>
    </dgm:pt>
    <dgm:pt modelId="{434049F2-9E3F-4F88-A9DA-10ECA13735D1}" type="pres">
      <dgm:prSet presAssocID="{3BEB95B7-26A7-4105-AE1F-07B5EAC6952C}" presName="Name37" presStyleLbl="parChTrans1D4" presStyleIdx="52" presStyleCnt="60"/>
      <dgm:spPr/>
    </dgm:pt>
    <dgm:pt modelId="{77880C93-D7C8-4D63-910A-4D1F9D4F3F97}" type="pres">
      <dgm:prSet presAssocID="{47BD1D8A-A0C2-42AA-872D-0DB27DB9DDD5}" presName="hierRoot2" presStyleCnt="0">
        <dgm:presLayoutVars>
          <dgm:hierBranch val="init"/>
        </dgm:presLayoutVars>
      </dgm:prSet>
      <dgm:spPr/>
    </dgm:pt>
    <dgm:pt modelId="{54D59CE2-BA23-47D5-A88B-68F821215D43}" type="pres">
      <dgm:prSet presAssocID="{47BD1D8A-A0C2-42AA-872D-0DB27DB9DDD5}" presName="rootComposite" presStyleCnt="0"/>
      <dgm:spPr/>
    </dgm:pt>
    <dgm:pt modelId="{1E864BD4-895C-4C4E-9F7F-DA2EC5BC738A}" type="pres">
      <dgm:prSet presAssocID="{47BD1D8A-A0C2-42AA-872D-0DB27DB9DDD5}" presName="rootText" presStyleLbl="node4" presStyleIdx="52" presStyleCnt="60">
        <dgm:presLayoutVars>
          <dgm:chPref val="3"/>
        </dgm:presLayoutVars>
      </dgm:prSet>
      <dgm:spPr/>
    </dgm:pt>
    <dgm:pt modelId="{83D97C66-2C4B-48E4-9D6E-2D11C0041A5B}" type="pres">
      <dgm:prSet presAssocID="{47BD1D8A-A0C2-42AA-872D-0DB27DB9DDD5}" presName="rootConnector" presStyleLbl="node4" presStyleIdx="52" presStyleCnt="60"/>
      <dgm:spPr/>
    </dgm:pt>
    <dgm:pt modelId="{D16D1D8C-8C41-46F3-8F28-5B4BBCA926D8}" type="pres">
      <dgm:prSet presAssocID="{47BD1D8A-A0C2-42AA-872D-0DB27DB9DDD5}" presName="hierChild4" presStyleCnt="0"/>
      <dgm:spPr/>
    </dgm:pt>
    <dgm:pt modelId="{C809F5B8-7AC0-4519-9FDD-7D6A0ABB2820}" type="pres">
      <dgm:prSet presAssocID="{47BD1D8A-A0C2-42AA-872D-0DB27DB9DDD5}" presName="hierChild5" presStyleCnt="0"/>
      <dgm:spPr/>
    </dgm:pt>
    <dgm:pt modelId="{BC99CF7C-AC8C-4464-9A39-04102C0046BA}" type="pres">
      <dgm:prSet presAssocID="{967529A1-FF35-418A-8533-93876B31F9F6}" presName="hierChild5" presStyleCnt="0"/>
      <dgm:spPr/>
    </dgm:pt>
    <dgm:pt modelId="{A12C99E4-7C43-475E-B687-23C11EC63785}" type="pres">
      <dgm:prSet presAssocID="{852D6A2D-C5E4-4E76-9166-F9A133456F3A}" presName="Name37" presStyleLbl="parChTrans1D3" presStyleIdx="7" presStyleCnt="9"/>
      <dgm:spPr/>
    </dgm:pt>
    <dgm:pt modelId="{C4B5BAA7-3238-45D0-83FF-F35B0BD8F6F1}" type="pres">
      <dgm:prSet presAssocID="{DBF4D287-E24E-4B86-AE27-D60FC06DE3B5}" presName="hierRoot2" presStyleCnt="0">
        <dgm:presLayoutVars>
          <dgm:hierBranch val="init"/>
        </dgm:presLayoutVars>
      </dgm:prSet>
      <dgm:spPr/>
    </dgm:pt>
    <dgm:pt modelId="{1260DD65-2DAD-488D-940D-F1F1035AE4BC}" type="pres">
      <dgm:prSet presAssocID="{DBF4D287-E24E-4B86-AE27-D60FC06DE3B5}" presName="rootComposite" presStyleCnt="0"/>
      <dgm:spPr/>
    </dgm:pt>
    <dgm:pt modelId="{E84BCFD2-786A-41CF-A1AB-121B669BB0C2}" type="pres">
      <dgm:prSet presAssocID="{DBF4D287-E24E-4B86-AE27-D60FC06DE3B5}" presName="rootText" presStyleLbl="node3" presStyleIdx="7" presStyleCnt="9">
        <dgm:presLayoutVars>
          <dgm:chPref val="3"/>
        </dgm:presLayoutVars>
      </dgm:prSet>
      <dgm:spPr/>
    </dgm:pt>
    <dgm:pt modelId="{0183E3E4-2432-4A8E-A0DE-AA1226657154}" type="pres">
      <dgm:prSet presAssocID="{DBF4D287-E24E-4B86-AE27-D60FC06DE3B5}" presName="rootConnector" presStyleLbl="node3" presStyleIdx="7" presStyleCnt="9"/>
      <dgm:spPr/>
    </dgm:pt>
    <dgm:pt modelId="{D096ECBA-C05B-4FDD-AAD8-322D17C717EF}" type="pres">
      <dgm:prSet presAssocID="{DBF4D287-E24E-4B86-AE27-D60FC06DE3B5}" presName="hierChild4" presStyleCnt="0"/>
      <dgm:spPr/>
    </dgm:pt>
    <dgm:pt modelId="{6323ABCF-2894-4AD6-A598-D52814C021A3}" type="pres">
      <dgm:prSet presAssocID="{4412CA05-E82C-40D2-8074-9D98C6F52947}" presName="Name37" presStyleLbl="parChTrans1D4" presStyleIdx="53" presStyleCnt="60"/>
      <dgm:spPr/>
    </dgm:pt>
    <dgm:pt modelId="{AFC6102C-3301-4BD9-8430-4C559F36D2F2}" type="pres">
      <dgm:prSet presAssocID="{26103F04-FD19-4BDB-A318-55DB7B336811}" presName="hierRoot2" presStyleCnt="0">
        <dgm:presLayoutVars>
          <dgm:hierBranch val="init"/>
        </dgm:presLayoutVars>
      </dgm:prSet>
      <dgm:spPr/>
    </dgm:pt>
    <dgm:pt modelId="{F7EFF990-4F7A-4718-B720-1662374922E2}" type="pres">
      <dgm:prSet presAssocID="{26103F04-FD19-4BDB-A318-55DB7B336811}" presName="rootComposite" presStyleCnt="0"/>
      <dgm:spPr/>
    </dgm:pt>
    <dgm:pt modelId="{0E62159B-0FC5-48E5-8334-468CEE3582FC}" type="pres">
      <dgm:prSet presAssocID="{26103F04-FD19-4BDB-A318-55DB7B336811}" presName="rootText" presStyleLbl="node4" presStyleIdx="53" presStyleCnt="60">
        <dgm:presLayoutVars>
          <dgm:chPref val="3"/>
        </dgm:presLayoutVars>
      </dgm:prSet>
      <dgm:spPr/>
    </dgm:pt>
    <dgm:pt modelId="{3CECA733-6ACB-46F0-9BB9-C8592650990C}" type="pres">
      <dgm:prSet presAssocID="{26103F04-FD19-4BDB-A318-55DB7B336811}" presName="rootConnector" presStyleLbl="node4" presStyleIdx="53" presStyleCnt="60"/>
      <dgm:spPr/>
    </dgm:pt>
    <dgm:pt modelId="{0ACFC001-E527-4DFD-A05C-9F7CFDFD323A}" type="pres">
      <dgm:prSet presAssocID="{26103F04-FD19-4BDB-A318-55DB7B336811}" presName="hierChild4" presStyleCnt="0"/>
      <dgm:spPr/>
    </dgm:pt>
    <dgm:pt modelId="{BA416E00-4949-496D-8938-367EF9607CFC}" type="pres">
      <dgm:prSet presAssocID="{26103F04-FD19-4BDB-A318-55DB7B336811}" presName="hierChild5" presStyleCnt="0"/>
      <dgm:spPr/>
    </dgm:pt>
    <dgm:pt modelId="{37AE21DC-0286-45E8-8767-3F2FB87315D6}" type="pres">
      <dgm:prSet presAssocID="{714F43BD-DB07-4927-9A00-1E1D8149A636}" presName="Name37" presStyleLbl="parChTrans1D4" presStyleIdx="54" presStyleCnt="60"/>
      <dgm:spPr/>
    </dgm:pt>
    <dgm:pt modelId="{88233F8D-3DAC-42F3-980D-520585C5C430}" type="pres">
      <dgm:prSet presAssocID="{36068C99-CD41-44E5-89BF-7149625C56C5}" presName="hierRoot2" presStyleCnt="0">
        <dgm:presLayoutVars>
          <dgm:hierBranch val="init"/>
        </dgm:presLayoutVars>
      </dgm:prSet>
      <dgm:spPr/>
    </dgm:pt>
    <dgm:pt modelId="{A9CA9A3C-19CD-4550-BBB7-DE826C3FA895}" type="pres">
      <dgm:prSet presAssocID="{36068C99-CD41-44E5-89BF-7149625C56C5}" presName="rootComposite" presStyleCnt="0"/>
      <dgm:spPr/>
    </dgm:pt>
    <dgm:pt modelId="{41581120-3D32-48F7-96EE-68998C11CD43}" type="pres">
      <dgm:prSet presAssocID="{36068C99-CD41-44E5-89BF-7149625C56C5}" presName="rootText" presStyleLbl="node4" presStyleIdx="54" presStyleCnt="60">
        <dgm:presLayoutVars>
          <dgm:chPref val="3"/>
        </dgm:presLayoutVars>
      </dgm:prSet>
      <dgm:spPr/>
    </dgm:pt>
    <dgm:pt modelId="{4449C044-3344-4DDA-806F-4B27B78D839A}" type="pres">
      <dgm:prSet presAssocID="{36068C99-CD41-44E5-89BF-7149625C56C5}" presName="rootConnector" presStyleLbl="node4" presStyleIdx="54" presStyleCnt="60"/>
      <dgm:spPr/>
    </dgm:pt>
    <dgm:pt modelId="{A18E3BCC-6DE7-4C91-AF37-28B80E777A52}" type="pres">
      <dgm:prSet presAssocID="{36068C99-CD41-44E5-89BF-7149625C56C5}" presName="hierChild4" presStyleCnt="0"/>
      <dgm:spPr/>
    </dgm:pt>
    <dgm:pt modelId="{389BB004-AC6C-4406-8AF4-476524EC7004}" type="pres">
      <dgm:prSet presAssocID="{36068C99-CD41-44E5-89BF-7149625C56C5}" presName="hierChild5" presStyleCnt="0"/>
      <dgm:spPr/>
    </dgm:pt>
    <dgm:pt modelId="{E62D81A0-3945-4AA7-9565-9F8CC42D4774}" type="pres">
      <dgm:prSet presAssocID="{E040F648-46CA-4901-903B-36F1841E5490}" presName="Name37" presStyleLbl="parChTrans1D4" presStyleIdx="55" presStyleCnt="60"/>
      <dgm:spPr/>
    </dgm:pt>
    <dgm:pt modelId="{CEA7E1EF-2C79-4F7A-843D-99F159415FA1}" type="pres">
      <dgm:prSet presAssocID="{B69101BC-98B3-4067-974F-853489142FC9}" presName="hierRoot2" presStyleCnt="0">
        <dgm:presLayoutVars>
          <dgm:hierBranch val="init"/>
        </dgm:presLayoutVars>
      </dgm:prSet>
      <dgm:spPr/>
    </dgm:pt>
    <dgm:pt modelId="{70935D24-507C-409E-AF15-EECFA2C68505}" type="pres">
      <dgm:prSet presAssocID="{B69101BC-98B3-4067-974F-853489142FC9}" presName="rootComposite" presStyleCnt="0"/>
      <dgm:spPr/>
    </dgm:pt>
    <dgm:pt modelId="{DE8F36B9-E3BD-4798-BB94-CA70D3A0477B}" type="pres">
      <dgm:prSet presAssocID="{B69101BC-98B3-4067-974F-853489142FC9}" presName="rootText" presStyleLbl="node4" presStyleIdx="55" presStyleCnt="60">
        <dgm:presLayoutVars>
          <dgm:chPref val="3"/>
        </dgm:presLayoutVars>
      </dgm:prSet>
      <dgm:spPr/>
    </dgm:pt>
    <dgm:pt modelId="{20D2856E-959F-4CE8-BDD1-60AB7FA42096}" type="pres">
      <dgm:prSet presAssocID="{B69101BC-98B3-4067-974F-853489142FC9}" presName="rootConnector" presStyleLbl="node4" presStyleIdx="55" presStyleCnt="60"/>
      <dgm:spPr/>
    </dgm:pt>
    <dgm:pt modelId="{8678160B-965C-4E8D-B545-7DA6D006A9E2}" type="pres">
      <dgm:prSet presAssocID="{B69101BC-98B3-4067-974F-853489142FC9}" presName="hierChild4" presStyleCnt="0"/>
      <dgm:spPr/>
    </dgm:pt>
    <dgm:pt modelId="{F9F4781C-D64B-4852-859A-C9753170BAE3}" type="pres">
      <dgm:prSet presAssocID="{B69101BC-98B3-4067-974F-853489142FC9}" presName="hierChild5" presStyleCnt="0"/>
      <dgm:spPr/>
    </dgm:pt>
    <dgm:pt modelId="{4D9CA194-8449-416D-9E15-0701182E3C4F}" type="pres">
      <dgm:prSet presAssocID="{86D95DDF-9672-41D5-962D-E2F7F51A9F67}" presName="Name37" presStyleLbl="parChTrans1D4" presStyleIdx="56" presStyleCnt="60"/>
      <dgm:spPr/>
    </dgm:pt>
    <dgm:pt modelId="{E6FD64F8-0A14-4FE9-95D1-ECF6215198AE}" type="pres">
      <dgm:prSet presAssocID="{10A4A6EE-FEB9-4DAD-A167-9E8D424B1F31}" presName="hierRoot2" presStyleCnt="0">
        <dgm:presLayoutVars>
          <dgm:hierBranch val="init"/>
        </dgm:presLayoutVars>
      </dgm:prSet>
      <dgm:spPr/>
    </dgm:pt>
    <dgm:pt modelId="{3648D7F7-1DCB-482E-B724-3A7F433DA9C6}" type="pres">
      <dgm:prSet presAssocID="{10A4A6EE-FEB9-4DAD-A167-9E8D424B1F31}" presName="rootComposite" presStyleCnt="0"/>
      <dgm:spPr/>
    </dgm:pt>
    <dgm:pt modelId="{2012A07E-A071-48B9-886F-843E49E8B3E6}" type="pres">
      <dgm:prSet presAssocID="{10A4A6EE-FEB9-4DAD-A167-9E8D424B1F31}" presName="rootText" presStyleLbl="node4" presStyleIdx="56" presStyleCnt="60">
        <dgm:presLayoutVars>
          <dgm:chPref val="3"/>
        </dgm:presLayoutVars>
      </dgm:prSet>
      <dgm:spPr/>
    </dgm:pt>
    <dgm:pt modelId="{F734C158-ABAB-4C56-AA9C-6935F781B7E1}" type="pres">
      <dgm:prSet presAssocID="{10A4A6EE-FEB9-4DAD-A167-9E8D424B1F31}" presName="rootConnector" presStyleLbl="node4" presStyleIdx="56" presStyleCnt="60"/>
      <dgm:spPr/>
    </dgm:pt>
    <dgm:pt modelId="{64539880-27D5-4D4D-B6FF-0A5EA8F69210}" type="pres">
      <dgm:prSet presAssocID="{10A4A6EE-FEB9-4DAD-A167-9E8D424B1F31}" presName="hierChild4" presStyleCnt="0"/>
      <dgm:spPr/>
    </dgm:pt>
    <dgm:pt modelId="{DEEF1BD1-6A10-418C-8B20-B35C923F3476}" type="pres">
      <dgm:prSet presAssocID="{10A4A6EE-FEB9-4DAD-A167-9E8D424B1F31}" presName="hierChild5" presStyleCnt="0"/>
      <dgm:spPr/>
    </dgm:pt>
    <dgm:pt modelId="{8CD48CAA-3C5D-42AB-B3E1-3F3FA416A3CC}" type="pres">
      <dgm:prSet presAssocID="{DBF4D287-E24E-4B86-AE27-D60FC06DE3B5}" presName="hierChild5" presStyleCnt="0"/>
      <dgm:spPr/>
    </dgm:pt>
    <dgm:pt modelId="{C025BE4A-DDD8-443D-93C9-929A6820AA91}" type="pres">
      <dgm:prSet presAssocID="{351B0C1F-0479-4F4E-AC1C-DD152250CE31}" presName="Name37" presStyleLbl="parChTrans1D3" presStyleIdx="8" presStyleCnt="9"/>
      <dgm:spPr/>
    </dgm:pt>
    <dgm:pt modelId="{AC8EEF9D-5A52-4437-BFBF-EF61B65E9DC5}" type="pres">
      <dgm:prSet presAssocID="{702383E6-9A21-4790-84E6-819C8B221077}" presName="hierRoot2" presStyleCnt="0">
        <dgm:presLayoutVars>
          <dgm:hierBranch val="init"/>
        </dgm:presLayoutVars>
      </dgm:prSet>
      <dgm:spPr/>
    </dgm:pt>
    <dgm:pt modelId="{96904926-20F9-48D9-BEF6-88F108893C69}" type="pres">
      <dgm:prSet presAssocID="{702383E6-9A21-4790-84E6-819C8B221077}" presName="rootComposite" presStyleCnt="0"/>
      <dgm:spPr/>
    </dgm:pt>
    <dgm:pt modelId="{CFBC9C91-2FEF-4D59-94D2-F663F7FD66E4}" type="pres">
      <dgm:prSet presAssocID="{702383E6-9A21-4790-84E6-819C8B221077}" presName="rootText" presStyleLbl="node3" presStyleIdx="8" presStyleCnt="9">
        <dgm:presLayoutVars>
          <dgm:chPref val="3"/>
        </dgm:presLayoutVars>
      </dgm:prSet>
      <dgm:spPr/>
    </dgm:pt>
    <dgm:pt modelId="{1DFA5A69-9945-41E5-86C0-C4229F9CFFA2}" type="pres">
      <dgm:prSet presAssocID="{702383E6-9A21-4790-84E6-819C8B221077}" presName="rootConnector" presStyleLbl="node3" presStyleIdx="8" presStyleCnt="9"/>
      <dgm:spPr/>
    </dgm:pt>
    <dgm:pt modelId="{2E30D76E-F07C-47EA-82B4-1EF640BADD9C}" type="pres">
      <dgm:prSet presAssocID="{702383E6-9A21-4790-84E6-819C8B221077}" presName="hierChild4" presStyleCnt="0"/>
      <dgm:spPr/>
    </dgm:pt>
    <dgm:pt modelId="{1653BBD1-2993-4BB5-94B0-C4B1BF593B3C}" type="pres">
      <dgm:prSet presAssocID="{8197CCF1-15B3-4E71-A301-F13865DD2EE3}" presName="Name37" presStyleLbl="parChTrans1D4" presStyleIdx="57" presStyleCnt="60"/>
      <dgm:spPr/>
    </dgm:pt>
    <dgm:pt modelId="{7C5BCC87-EB62-40C6-B0DC-BCF1E943ACA2}" type="pres">
      <dgm:prSet presAssocID="{421EBC73-974A-45B8-A698-8D3C89A428BB}" presName="hierRoot2" presStyleCnt="0">
        <dgm:presLayoutVars>
          <dgm:hierBranch val="init"/>
        </dgm:presLayoutVars>
      </dgm:prSet>
      <dgm:spPr/>
    </dgm:pt>
    <dgm:pt modelId="{69112B5F-7497-472F-AF62-7032819554C0}" type="pres">
      <dgm:prSet presAssocID="{421EBC73-974A-45B8-A698-8D3C89A428BB}" presName="rootComposite" presStyleCnt="0"/>
      <dgm:spPr/>
    </dgm:pt>
    <dgm:pt modelId="{7BCABE0B-CDBD-4D6D-A0C4-4C08B9A6A533}" type="pres">
      <dgm:prSet presAssocID="{421EBC73-974A-45B8-A698-8D3C89A428BB}" presName="rootText" presStyleLbl="node4" presStyleIdx="57" presStyleCnt="60">
        <dgm:presLayoutVars>
          <dgm:chPref val="3"/>
        </dgm:presLayoutVars>
      </dgm:prSet>
      <dgm:spPr/>
    </dgm:pt>
    <dgm:pt modelId="{65AC624F-76DC-4FFE-85F3-0759B8281DBA}" type="pres">
      <dgm:prSet presAssocID="{421EBC73-974A-45B8-A698-8D3C89A428BB}" presName="rootConnector" presStyleLbl="node4" presStyleIdx="57" presStyleCnt="60"/>
      <dgm:spPr/>
    </dgm:pt>
    <dgm:pt modelId="{1A009207-23B1-492A-9124-5751F178DA2D}" type="pres">
      <dgm:prSet presAssocID="{421EBC73-974A-45B8-A698-8D3C89A428BB}" presName="hierChild4" presStyleCnt="0"/>
      <dgm:spPr/>
    </dgm:pt>
    <dgm:pt modelId="{95B268FE-1917-417F-8EDE-1F4EB4320A77}" type="pres">
      <dgm:prSet presAssocID="{7476B75E-AE1E-4D70-BEF9-9A0B5170A2B0}" presName="Name37" presStyleLbl="parChTrans1D4" presStyleIdx="58" presStyleCnt="60"/>
      <dgm:spPr/>
    </dgm:pt>
    <dgm:pt modelId="{4ED51034-5FC2-475B-89A2-22B0CFB87B01}" type="pres">
      <dgm:prSet presAssocID="{E8BAAF6E-5626-4F40-8A84-FF4A53F74E17}" presName="hierRoot2" presStyleCnt="0">
        <dgm:presLayoutVars>
          <dgm:hierBranch val="init"/>
        </dgm:presLayoutVars>
      </dgm:prSet>
      <dgm:spPr/>
    </dgm:pt>
    <dgm:pt modelId="{6FDDEE81-0DAA-4332-807A-F49421D8EE0B}" type="pres">
      <dgm:prSet presAssocID="{E8BAAF6E-5626-4F40-8A84-FF4A53F74E17}" presName="rootComposite" presStyleCnt="0"/>
      <dgm:spPr/>
    </dgm:pt>
    <dgm:pt modelId="{6DDD47B8-6475-49EF-812B-99AB04270B5D}" type="pres">
      <dgm:prSet presAssocID="{E8BAAF6E-5626-4F40-8A84-FF4A53F74E17}" presName="rootText" presStyleLbl="node4" presStyleIdx="58" presStyleCnt="60">
        <dgm:presLayoutVars>
          <dgm:chPref val="3"/>
        </dgm:presLayoutVars>
      </dgm:prSet>
      <dgm:spPr/>
    </dgm:pt>
    <dgm:pt modelId="{2D422C30-F656-4BCB-BD87-61559122299C}" type="pres">
      <dgm:prSet presAssocID="{E8BAAF6E-5626-4F40-8A84-FF4A53F74E17}" presName="rootConnector" presStyleLbl="node4" presStyleIdx="58" presStyleCnt="60"/>
      <dgm:spPr/>
    </dgm:pt>
    <dgm:pt modelId="{4E8A5368-2E01-4559-B0E5-E0C1F72E221A}" type="pres">
      <dgm:prSet presAssocID="{E8BAAF6E-5626-4F40-8A84-FF4A53F74E17}" presName="hierChild4" presStyleCnt="0"/>
      <dgm:spPr/>
    </dgm:pt>
    <dgm:pt modelId="{A9D36367-9524-48AC-9CEF-ED04C4C6B82E}" type="pres">
      <dgm:prSet presAssocID="{E8BAAF6E-5626-4F40-8A84-FF4A53F74E17}" presName="hierChild5" presStyleCnt="0"/>
      <dgm:spPr/>
    </dgm:pt>
    <dgm:pt modelId="{E10731D6-4DD1-4A5D-A67C-98C3CD2B3D43}" type="pres">
      <dgm:prSet presAssocID="{CBC4382A-02A9-436F-A499-88431AC86920}" presName="Name37" presStyleLbl="parChTrans1D4" presStyleIdx="59" presStyleCnt="60"/>
      <dgm:spPr/>
    </dgm:pt>
    <dgm:pt modelId="{C081547F-457A-4A7C-A772-CFB8A4A92D4B}" type="pres">
      <dgm:prSet presAssocID="{CFE37CC0-EEC5-4EA5-9921-83C1CF84D881}" presName="hierRoot2" presStyleCnt="0">
        <dgm:presLayoutVars>
          <dgm:hierBranch val="init"/>
        </dgm:presLayoutVars>
      </dgm:prSet>
      <dgm:spPr/>
    </dgm:pt>
    <dgm:pt modelId="{29DE7E71-6F28-4F59-B024-D70F5A3F67D9}" type="pres">
      <dgm:prSet presAssocID="{CFE37CC0-EEC5-4EA5-9921-83C1CF84D881}" presName="rootComposite" presStyleCnt="0"/>
      <dgm:spPr/>
    </dgm:pt>
    <dgm:pt modelId="{D5BD0568-F807-4E40-A10F-AF9E9C71A5AD}" type="pres">
      <dgm:prSet presAssocID="{CFE37CC0-EEC5-4EA5-9921-83C1CF84D881}" presName="rootText" presStyleLbl="node4" presStyleIdx="59" presStyleCnt="60">
        <dgm:presLayoutVars>
          <dgm:chPref val="3"/>
        </dgm:presLayoutVars>
      </dgm:prSet>
      <dgm:spPr/>
    </dgm:pt>
    <dgm:pt modelId="{154F8ABF-ACFD-45AE-81AA-78168680268E}" type="pres">
      <dgm:prSet presAssocID="{CFE37CC0-EEC5-4EA5-9921-83C1CF84D881}" presName="rootConnector" presStyleLbl="node4" presStyleIdx="59" presStyleCnt="60"/>
      <dgm:spPr/>
    </dgm:pt>
    <dgm:pt modelId="{7CB11DB7-3791-4538-AD31-47E84365A4CC}" type="pres">
      <dgm:prSet presAssocID="{CFE37CC0-EEC5-4EA5-9921-83C1CF84D881}" presName="hierChild4" presStyleCnt="0"/>
      <dgm:spPr/>
    </dgm:pt>
    <dgm:pt modelId="{50A95F15-9063-493F-A18E-17A7021DD42B}" type="pres">
      <dgm:prSet presAssocID="{CFE37CC0-EEC5-4EA5-9921-83C1CF84D881}" presName="hierChild5" presStyleCnt="0"/>
      <dgm:spPr/>
    </dgm:pt>
    <dgm:pt modelId="{A10331FE-8824-45CB-A6AE-66EB81A307E4}" type="pres">
      <dgm:prSet presAssocID="{421EBC73-974A-45B8-A698-8D3C89A428BB}" presName="hierChild5" presStyleCnt="0"/>
      <dgm:spPr/>
    </dgm:pt>
    <dgm:pt modelId="{D77B0108-37EB-47BF-9D71-9A3DE9B93FAA}" type="pres">
      <dgm:prSet presAssocID="{702383E6-9A21-4790-84E6-819C8B221077}" presName="hierChild5" presStyleCnt="0"/>
      <dgm:spPr/>
    </dgm:pt>
    <dgm:pt modelId="{81A59E6A-4F57-4A94-B758-8BFCE2EB47B6}" type="pres">
      <dgm:prSet presAssocID="{50E8ECEB-BE74-4C0A-A015-A1A4B9035608}" presName="hierChild5" presStyleCnt="0"/>
      <dgm:spPr/>
    </dgm:pt>
    <dgm:pt modelId="{EC83713E-7967-46E3-B112-0A338BB09196}" type="pres">
      <dgm:prSet presAssocID="{15799352-3AD1-4100-8A48-10E42E46B972}" presName="hierChild3" presStyleCnt="0"/>
      <dgm:spPr/>
    </dgm:pt>
  </dgm:ptLst>
  <dgm:cxnLst>
    <dgm:cxn modelId="{048C9301-84B2-4088-9F4E-C7C49F471274}" type="presOf" srcId="{30E8549A-5A0B-4B29-A89B-52B2ADF206E1}" destId="{2B35424B-7E37-4441-9F36-53BD61C44070}" srcOrd="1" destOrd="0" presId="urn:microsoft.com/office/officeart/2005/8/layout/orgChart1"/>
    <dgm:cxn modelId="{F8FC9701-72F4-48D1-9F22-EA14C587F76D}" type="presOf" srcId="{FBF66690-02B6-4E13-8E54-C805D7144061}" destId="{39B8CF1D-B8E9-452D-AC97-00D850590187}" srcOrd="0" destOrd="0" presId="urn:microsoft.com/office/officeart/2005/8/layout/orgChart1"/>
    <dgm:cxn modelId="{5CE62902-9CBB-4A17-A8FC-D63913EBBB25}" type="presOf" srcId="{125FD5D8-67FD-456C-A668-9D8E66647493}" destId="{59654F41-2E80-4669-96F3-9BE507695712}" srcOrd="0" destOrd="0" presId="urn:microsoft.com/office/officeart/2005/8/layout/orgChart1"/>
    <dgm:cxn modelId="{84E27D02-82D1-4087-903F-53EC14F4AA29}" type="presOf" srcId="{0333E9EF-E408-48F4-8BB6-1AC430B24BF8}" destId="{A944F4B2-D6B8-475D-9DDF-3C61894901B2}" srcOrd="0" destOrd="0" presId="urn:microsoft.com/office/officeart/2005/8/layout/orgChart1"/>
    <dgm:cxn modelId="{D04B1303-37B5-4F18-98E5-9B8DCEF3F518}" srcId="{AAEEE227-4C47-4D33-B292-5396669E8F2D}" destId="{05B398B4-B34D-4C3D-8B36-0AA038B60214}" srcOrd="0" destOrd="0" parTransId="{979F47BE-5FE0-4F71-9A53-FF3176DD0BE1}" sibTransId="{56AF34BF-8FA3-4813-B0D5-0AC4234DF3EC}"/>
    <dgm:cxn modelId="{6A6FC604-6F0E-4BB0-866E-EF524F3544EF}" srcId="{EE3A7733-60DE-478B-856B-91E24F75BA60}" destId="{F66BBDBA-B0B4-48F2-B289-9E9901BCF32D}" srcOrd="0" destOrd="0" parTransId="{C3FC1E84-7759-4E05-87D0-EC376F35E112}" sibTransId="{1DA680DB-EA45-482D-81E8-FAB76F9F0E7D}"/>
    <dgm:cxn modelId="{22306705-43ED-49FE-B9A1-0BEF8F9D7390}" type="presOf" srcId="{30E8549A-5A0B-4B29-A89B-52B2ADF206E1}" destId="{DAFA180D-3507-46F7-A785-DCC1CED70013}" srcOrd="0" destOrd="0" presId="urn:microsoft.com/office/officeart/2005/8/layout/orgChart1"/>
    <dgm:cxn modelId="{4FFC7F05-B777-4C36-B930-E9FF1760C407}" type="presOf" srcId="{C6148BDA-C3A4-4C76-A6AF-92FBD82EBF99}" destId="{B67C20F2-891D-4155-9C7E-CBD79EDFE2A9}" srcOrd="0" destOrd="0" presId="urn:microsoft.com/office/officeart/2005/8/layout/orgChart1"/>
    <dgm:cxn modelId="{E715F605-17DC-4781-9C53-2917F7B05C00}" type="presOf" srcId="{5B86C304-EC02-4061-900B-A303003903BE}" destId="{0B216F01-2CCA-4722-9943-3FE1EF76509D}" srcOrd="1" destOrd="0" presId="urn:microsoft.com/office/officeart/2005/8/layout/orgChart1"/>
    <dgm:cxn modelId="{56AD1106-5E29-4E0C-89C5-AF076D0ED41C}" type="presOf" srcId="{FBF66690-02B6-4E13-8E54-C805D7144061}" destId="{A069E3E1-CC26-4E72-8D81-94F59E4DC195}" srcOrd="1" destOrd="0" presId="urn:microsoft.com/office/officeart/2005/8/layout/orgChart1"/>
    <dgm:cxn modelId="{D759BE06-52D6-498A-9F1C-B5BC048FE15F}" type="presOf" srcId="{2C68766E-A952-4B60-8B4B-731E4E78B3EF}" destId="{9076F63A-CE4D-4BDC-A48F-085C96A8D1C2}" srcOrd="0" destOrd="0" presId="urn:microsoft.com/office/officeart/2005/8/layout/orgChart1"/>
    <dgm:cxn modelId="{3F1D9207-3906-421B-9C80-3E19F6624E17}" srcId="{5F1E5D4A-B843-4A72-9FCA-880886405819}" destId="{C34A8DC8-CC4E-4161-AFCC-F59970F5ACF9}" srcOrd="4" destOrd="0" parTransId="{DF978C37-E6EC-40EF-8D2E-17B5C53C63A1}" sibTransId="{C21BE5D0-5E09-446E-A891-5D3512196C2A}"/>
    <dgm:cxn modelId="{1DC8E507-737E-4209-8B0B-1772B8C0A2B2}" type="presOf" srcId="{D05615FA-88C3-4F8E-8BCE-BDFE8043205B}" destId="{167383C7-A5F0-48C9-91DC-77647C048B79}" srcOrd="0" destOrd="0" presId="urn:microsoft.com/office/officeart/2005/8/layout/orgChart1"/>
    <dgm:cxn modelId="{D269F307-07F2-4346-B4CA-3433E4926762}" type="presOf" srcId="{01FCE0A9-8493-41D9-8FEF-50D20763DE5C}" destId="{283ECB27-4154-4D1B-8067-BE70D3FCD23A}" srcOrd="0" destOrd="0" presId="urn:microsoft.com/office/officeart/2005/8/layout/orgChart1"/>
    <dgm:cxn modelId="{297B0908-6D04-4E51-B92F-9C450D06B1FD}" type="presOf" srcId="{C8BB4ED8-5A7F-473B-9A86-7F926B58268B}" destId="{A57B5805-0E8C-44CB-8D3B-F5A5238B8BDF}" srcOrd="1" destOrd="0" presId="urn:microsoft.com/office/officeart/2005/8/layout/orgChart1"/>
    <dgm:cxn modelId="{5081D80A-1E51-45E1-97D1-041E1781CAAA}" type="presOf" srcId="{62B03C7D-CF3F-42EB-AB25-9D23F7497E5F}" destId="{C1DAE2BD-8B1A-4128-8A03-6BE263C9A227}" srcOrd="1" destOrd="0" presId="urn:microsoft.com/office/officeart/2005/8/layout/orgChart1"/>
    <dgm:cxn modelId="{F474080C-A5D0-4742-B604-9E729D232F00}" type="presOf" srcId="{454270BF-A911-41B2-82A4-7660BE8DFF34}" destId="{B2659117-D46E-4221-BCBA-A66F88831823}" srcOrd="0" destOrd="0" presId="urn:microsoft.com/office/officeart/2005/8/layout/orgChart1"/>
    <dgm:cxn modelId="{0B1F3F0F-3686-4B86-A690-59BDFC4D7365}" srcId="{2C68766E-A952-4B60-8B4B-731E4E78B3EF}" destId="{2B4A6EBC-2870-4CF9-BB4E-52A5D4375E18}" srcOrd="0" destOrd="0" parTransId="{9AEEB0C8-BE82-4494-93DC-A4D31CB731A4}" sibTransId="{E20FB6FB-2BDD-4586-A1BE-9D0437E446FF}"/>
    <dgm:cxn modelId="{C5DAA910-885A-4D9D-BEC1-550C0128BEC7}" type="presOf" srcId="{C5402FBB-3C62-4130-8C96-75E7A15F7CE2}" destId="{B83067E7-B895-4D8F-B2D4-A0189917D6DB}" srcOrd="0" destOrd="0" presId="urn:microsoft.com/office/officeart/2005/8/layout/orgChart1"/>
    <dgm:cxn modelId="{31811612-4045-46FE-9714-AB3DF4988471}" srcId="{F43DFFE8-38F5-4547-922D-32D391C058F6}" destId="{D51747B1-4D49-4881-BCF7-53C0E2C094A6}" srcOrd="4" destOrd="0" parTransId="{7ABB1061-42A2-4CAB-8406-7873AB6798CE}" sibTransId="{70FECBE7-437A-45D9-9AD9-538C3B1093F9}"/>
    <dgm:cxn modelId="{BFCB3B12-5C37-4BA5-91F2-D015BEE960D3}" srcId="{A4154636-2C09-474C-AD3E-A6DED2DDC456}" destId="{CFF24E2E-A0EC-4F7A-978F-F538308BBCBC}" srcOrd="1" destOrd="0" parTransId="{AFD82DBB-C1A3-4D09-A655-41487A6E8B59}" sibTransId="{D8F78A9B-D749-4342-8446-EBA87E1727C2}"/>
    <dgm:cxn modelId="{D8085B12-DDE1-404A-82B2-06CE3F709BFF}" type="presOf" srcId="{75870C80-EC13-4E85-9352-7C0B5BAC1CF7}" destId="{C939F3A8-7BD9-4751-B4E0-B9E075EB77DF}" srcOrd="0" destOrd="0" presId="urn:microsoft.com/office/officeart/2005/8/layout/orgChart1"/>
    <dgm:cxn modelId="{8A38C313-4E21-4C1F-BD81-EF435FFF3E71}" type="presOf" srcId="{D4B15F6C-338E-46BE-9758-85D1E44C1A81}" destId="{28107D50-26A0-4547-98DC-B2CE95C35092}" srcOrd="1" destOrd="0" presId="urn:microsoft.com/office/officeart/2005/8/layout/orgChart1"/>
    <dgm:cxn modelId="{D68B5E14-AF1F-49CB-853A-9EECAFC27BB5}" srcId="{50E8ECEB-BE74-4C0A-A015-A1A4B9035608}" destId="{DBF4D287-E24E-4B86-AE27-D60FC06DE3B5}" srcOrd="3" destOrd="0" parTransId="{852D6A2D-C5E4-4E76-9166-F9A133456F3A}" sibTransId="{98350CF9-1F4F-460E-B590-C721E748F026}"/>
    <dgm:cxn modelId="{53CB8914-DFF9-4EB4-AFC3-98771ABADED9}" type="presOf" srcId="{F66BBDBA-B0B4-48F2-B289-9E9901BCF32D}" destId="{5772995F-E365-4B77-9074-703E87FBF6DD}" srcOrd="0" destOrd="0" presId="urn:microsoft.com/office/officeart/2005/8/layout/orgChart1"/>
    <dgm:cxn modelId="{F13F7A17-8936-4B8C-8D81-A6CB5E695481}" type="presOf" srcId="{8944C64E-058A-4213-985C-714271AD0C8B}" destId="{17B5D01B-3D83-4FD0-974E-34179352BBDA}" srcOrd="0" destOrd="0" presId="urn:microsoft.com/office/officeart/2005/8/layout/orgChart1"/>
    <dgm:cxn modelId="{A199F617-A87E-40C8-AC95-55E5B6003AC2}" type="presOf" srcId="{D5DE4811-6E32-4C9B-A26F-1FDF6545E188}" destId="{8FD377FA-B3C6-479F-A10C-0115C5EC5BC5}" srcOrd="1" destOrd="0" presId="urn:microsoft.com/office/officeart/2005/8/layout/orgChart1"/>
    <dgm:cxn modelId="{8FF72B18-6ECC-4EE5-A250-D2A7890EF143}" type="presOf" srcId="{24E549E3-3B08-4095-B178-7A055E5ACEB5}" destId="{F3AB1D66-69F4-4E1E-9F99-EB89272631E9}" srcOrd="0" destOrd="0" presId="urn:microsoft.com/office/officeart/2005/8/layout/orgChart1"/>
    <dgm:cxn modelId="{58954D18-5D08-45C5-9283-1809A1DDBFBA}" srcId="{F43DFFE8-38F5-4547-922D-32D391C058F6}" destId="{BBD1278C-E7CA-4796-90E8-CE2CAF1D0502}" srcOrd="5" destOrd="0" parTransId="{4FBEF085-9693-4641-AAB2-773C107444DB}" sibTransId="{3067AC3B-EC83-4A99-8271-5133707DE605}"/>
    <dgm:cxn modelId="{BA1A5718-ACC0-4A15-AA0F-E5615E74AFA0}" type="presOf" srcId="{6ED788E6-8F2E-4D12-97A3-E40E305D773D}" destId="{D45AC6BD-390F-4BD8-A1EF-9B9E207E226D}" srcOrd="1" destOrd="0" presId="urn:microsoft.com/office/officeart/2005/8/layout/orgChart1"/>
    <dgm:cxn modelId="{B032BD18-E107-4CDA-BC54-E19B6D56CC09}" type="presOf" srcId="{98CC1BDD-72DC-4610-8327-A84908EF28A3}" destId="{D91BC48D-A74B-4C1D-909F-3B58DE1E561E}" srcOrd="0" destOrd="0" presId="urn:microsoft.com/office/officeart/2005/8/layout/orgChart1"/>
    <dgm:cxn modelId="{FD84D018-7DD3-4B5F-84CA-17442900F7E9}" type="presOf" srcId="{15799352-3AD1-4100-8A48-10E42E46B972}" destId="{CF18F05B-5A8E-4D1E-8F0B-EEE96F07642E}" srcOrd="1" destOrd="0" presId="urn:microsoft.com/office/officeart/2005/8/layout/orgChart1"/>
    <dgm:cxn modelId="{D8FDA119-7A45-47EA-B426-7FD1E8AC5F12}" srcId="{AAEEE227-4C47-4D33-B292-5396669E8F2D}" destId="{500C8924-718D-48E0-8A1F-033134169ACE}" srcOrd="3" destOrd="0" parTransId="{D05615FA-88C3-4F8E-8BCE-BDFE8043205B}" sibTransId="{3D5F50D2-C57F-4A8B-A4ED-ED0CEEA7F914}"/>
    <dgm:cxn modelId="{4382E01A-CAC9-4E68-9ABA-2AA13A6748D6}" srcId="{50E8ECEB-BE74-4C0A-A015-A1A4B9035608}" destId="{702383E6-9A21-4790-84E6-819C8B221077}" srcOrd="4" destOrd="0" parTransId="{351B0C1F-0479-4F4E-AC1C-DD152250CE31}" sibTransId="{719A3F4F-7B2F-4CA0-A7FD-C0AC3D33EF8C}"/>
    <dgm:cxn modelId="{39275F1C-9F0A-4BD6-9EB6-E339A7FC5D25}" type="presOf" srcId="{3D4ECD0D-EFCF-4CEC-B6DC-E95637ABF968}" destId="{FF9B212B-7CE7-4D2D-999F-FA05B46084DD}" srcOrd="0" destOrd="0" presId="urn:microsoft.com/office/officeart/2005/8/layout/orgChart1"/>
    <dgm:cxn modelId="{FD57551D-C944-4014-AAFF-03FBD3E654B2}" type="presOf" srcId="{50E8ECEB-BE74-4C0A-A015-A1A4B9035608}" destId="{4C98D7CC-D016-443A-9ADE-C585DBFE499F}" srcOrd="1" destOrd="0" presId="urn:microsoft.com/office/officeart/2005/8/layout/orgChart1"/>
    <dgm:cxn modelId="{55CFE01E-639E-4AFA-88DC-1186346DBC52}" type="presOf" srcId="{26A170BD-A048-4E12-8799-418B5082B05B}" destId="{22165AFD-08BF-4D13-9E41-84512683540D}" srcOrd="0" destOrd="0" presId="urn:microsoft.com/office/officeart/2005/8/layout/orgChart1"/>
    <dgm:cxn modelId="{41C8FC20-4FF3-49EE-8E30-08CB12DA2AE4}" srcId="{551AF578-9548-4646-993F-494DF212EC2A}" destId="{256F59B6-0D9D-4C49-B6DA-81FDF9D85A63}" srcOrd="1" destOrd="0" parTransId="{8944C64E-058A-4213-985C-714271AD0C8B}" sibTransId="{F45FC09D-607E-4355-81D5-F4DD40A55CFD}"/>
    <dgm:cxn modelId="{73390B21-B075-4147-AE06-54B02546AB2E}" srcId="{B1CA1D8C-AFA7-4535-B1AA-02F7E3646DEE}" destId="{082A1794-C1BF-4575-9AAD-F8E421E761B6}" srcOrd="0" destOrd="0" parTransId="{24E549E3-3B08-4095-B178-7A055E5ACEB5}" sibTransId="{C3D7AF71-103D-433A-BE8D-01908EC3DD29}"/>
    <dgm:cxn modelId="{A29A7121-5B37-4B82-9D03-FEEE8753452D}" type="presOf" srcId="{DF978C37-E6EC-40EF-8D2E-17B5C53C63A1}" destId="{43118EA9-508D-49E3-BAFB-9987D926B01D}" srcOrd="0" destOrd="0" presId="urn:microsoft.com/office/officeart/2005/8/layout/orgChart1"/>
    <dgm:cxn modelId="{C6F3C921-1BDD-420F-80CF-5DE67B23229A}" srcId="{967529A1-FF35-418A-8533-93876B31F9F6}" destId="{3ED78569-850C-43D8-9580-BED83E01F31B}" srcOrd="0" destOrd="0" parTransId="{1A0E6C59-D532-405B-9D7B-9A5DFEF8DAA8}" sibTransId="{B304ACE2-219F-4804-B1FB-1B62500C79C5}"/>
    <dgm:cxn modelId="{FD397122-AEBD-44E3-BA00-3B178D3B9B33}" srcId="{117AF085-337A-41A3-90D7-1BA3D91E3C53}" destId="{B218112F-A895-4AC0-B5C1-E7821B208B70}" srcOrd="3" destOrd="0" parTransId="{DF32DA8B-0AD6-4C06-AD2B-F9EE0237BDA7}" sibTransId="{62323029-75BF-4685-B176-9E3FAE98E900}"/>
    <dgm:cxn modelId="{4199B423-4856-48BE-A79E-0A39DFC88D7F}" srcId="{3D4ECD0D-EFCF-4CEC-B6DC-E95637ABF968}" destId="{6DB6D100-6AF9-40C7-BA15-758397D03AA7}" srcOrd="1" destOrd="0" parTransId="{391B09EB-9779-4714-A276-74C10905B1B9}" sibTransId="{9911F494-FA42-4C42-82E2-B596A17F27B0}"/>
    <dgm:cxn modelId="{3A22F623-090F-4DE9-B361-783E9BA08002}" type="presOf" srcId="{D6BEE7A0-BAEE-4D14-9DC3-68A1089C0E21}" destId="{95C01C98-4E84-42E5-935C-3CCB4F38AE7D}" srcOrd="1" destOrd="0" presId="urn:microsoft.com/office/officeart/2005/8/layout/orgChart1"/>
    <dgm:cxn modelId="{C58FC224-D925-40A0-9FC1-6B31D71BF6A5}" type="presOf" srcId="{AFD82DBB-C1A3-4D09-A655-41487A6E8B59}" destId="{37AA6238-EA0B-49CB-8AB0-41967D639530}" srcOrd="0" destOrd="0" presId="urn:microsoft.com/office/officeart/2005/8/layout/orgChart1"/>
    <dgm:cxn modelId="{23D40E27-8DA9-4A3C-8ED3-9C7827C51D71}" type="presOf" srcId="{DE2ED9B1-D2BC-4A56-8C34-70F2428D53B9}" destId="{08674643-B576-4C23-8D22-249A43ACDC2E}" srcOrd="0" destOrd="0" presId="urn:microsoft.com/office/officeart/2005/8/layout/orgChart1"/>
    <dgm:cxn modelId="{0F89A127-09E2-4723-9FE6-6E7C52735092}" type="presOf" srcId="{95931BC3-A34E-4C8A-8B3D-5F244738570D}" destId="{B2CE7B75-E74E-4A04-8E65-CBF0F4849E81}" srcOrd="0" destOrd="0" presId="urn:microsoft.com/office/officeart/2005/8/layout/orgChart1"/>
    <dgm:cxn modelId="{11735628-6D01-4DA6-A594-5699CD7A7805}" srcId="{15799352-3AD1-4100-8A48-10E42E46B972}" destId="{50E8ECEB-BE74-4C0A-A015-A1A4B9035608}" srcOrd="1" destOrd="0" parTransId="{FC6B3FB5-7CCF-4419-9C94-4817F6DCEC98}" sibTransId="{C1712A29-492B-4607-8CA9-32F0A1D858E1}"/>
    <dgm:cxn modelId="{7B973D29-E67E-42DB-B60B-59A19FA9799E}" type="presOf" srcId="{E251FE6B-FFA4-4B2E-AB1F-0228C9B037A6}" destId="{E34A51E9-A434-47CF-9617-4C1388976AD1}" srcOrd="0" destOrd="0" presId="urn:microsoft.com/office/officeart/2005/8/layout/orgChart1"/>
    <dgm:cxn modelId="{AF03772B-3EDD-4A51-A026-2A623D8CAF12}" type="presOf" srcId="{852D6A2D-C5E4-4E76-9166-F9A133456F3A}" destId="{A12C99E4-7C43-475E-B687-23C11EC63785}" srcOrd="0" destOrd="0" presId="urn:microsoft.com/office/officeart/2005/8/layout/orgChart1"/>
    <dgm:cxn modelId="{BB1CBB2E-2AB0-4977-BDA0-70E344EDDCCE}" type="presOf" srcId="{A4154636-2C09-474C-AD3E-A6DED2DDC456}" destId="{D11A8925-F004-41B5-9C7A-9C2437A5874C}" srcOrd="0" destOrd="0" presId="urn:microsoft.com/office/officeart/2005/8/layout/orgChart1"/>
    <dgm:cxn modelId="{D01BA330-7134-430B-87B7-457EEC6276E6}" type="presOf" srcId="{D6BEE7A0-BAEE-4D14-9DC3-68A1089C0E21}" destId="{C0E0919F-28CD-4834-A06E-EFBC3D08C3AD}" srcOrd="0" destOrd="0" presId="urn:microsoft.com/office/officeart/2005/8/layout/orgChart1"/>
    <dgm:cxn modelId="{DB6CAD32-791C-4A06-9931-C8218FA194AD}" srcId="{6ED788E6-8F2E-4D12-97A3-E40E305D773D}" destId="{FFA6C80B-BECB-41A2-8224-5C23EC5670FE}" srcOrd="2" destOrd="0" parTransId="{8F606E27-64B0-4F1B-A914-373F62218459}" sibTransId="{903828A2-2586-493A-B09B-409545288379}"/>
    <dgm:cxn modelId="{37BBB732-4EFF-48FE-AB7E-352D927B1481}" type="presOf" srcId="{F66BBDBA-B0B4-48F2-B289-9E9901BCF32D}" destId="{65767FC0-6E4A-4772-A7EA-54244848019B}" srcOrd="1" destOrd="0" presId="urn:microsoft.com/office/officeart/2005/8/layout/orgChart1"/>
    <dgm:cxn modelId="{0B311E33-496E-4A57-B5EB-54016FB93823}" srcId="{F43DFFE8-38F5-4547-922D-32D391C058F6}" destId="{5BE8AF81-E747-4725-888B-36AA8D491445}" srcOrd="0" destOrd="0" parTransId="{EC76FFC6-9305-4F7D-9864-4C3F53ED1BB7}" sibTransId="{79078B7D-E057-44FD-AED3-9D57AFF3B8B1}"/>
    <dgm:cxn modelId="{82DE4633-41B7-480E-B39E-9041F056EF38}" srcId="{421EBC73-974A-45B8-A698-8D3C89A428BB}" destId="{CFE37CC0-EEC5-4EA5-9921-83C1CF84D881}" srcOrd="1" destOrd="0" parTransId="{CBC4382A-02A9-436F-A499-88431AC86920}" sibTransId="{03F8107F-FA1C-496C-B744-CE0CBFA24BF0}"/>
    <dgm:cxn modelId="{88B9AA34-4847-4B0D-AA8A-AE3A608BF2A0}" type="presOf" srcId="{421EBC73-974A-45B8-A698-8D3C89A428BB}" destId="{7BCABE0B-CDBD-4D6D-A0C4-4C08B9A6A533}" srcOrd="0" destOrd="0" presId="urn:microsoft.com/office/officeart/2005/8/layout/orgChart1"/>
    <dgm:cxn modelId="{8100EA34-F6FD-4BEE-9757-21C42EE89827}" type="presOf" srcId="{B70DD0AF-8D42-45F0-8D2B-297408F82F83}" destId="{A86145CD-9570-49AE-B361-89E9600FE907}" srcOrd="0" destOrd="0" presId="urn:microsoft.com/office/officeart/2005/8/layout/orgChart1"/>
    <dgm:cxn modelId="{3C52F034-59CD-4E39-B29D-B60B596BAD1B}" type="presOf" srcId="{3D4ECD0D-EFCF-4CEC-B6DC-E95637ABF968}" destId="{A1987095-5AF3-4816-B6F9-8A7B17FC3D6E}" srcOrd="1" destOrd="0" presId="urn:microsoft.com/office/officeart/2005/8/layout/orgChart1"/>
    <dgm:cxn modelId="{9CCD3C36-88EB-45A9-A84F-46DE14A39303}" srcId="{256F59B6-0D9D-4C49-B6DA-81FDF9D85A63}" destId="{1F1C14F9-D9C5-47AC-A0F9-3433427DF8C2}" srcOrd="1" destOrd="0" parTransId="{0333E9EF-E408-48F4-8BB6-1AC430B24BF8}" sibTransId="{7DBADB86-FB89-4D17-B18C-D0613A74412B}"/>
    <dgm:cxn modelId="{05BCCA36-F28E-4B3D-B860-045DE9A44868}" type="presOf" srcId="{1F1C14F9-D9C5-47AC-A0F9-3433427DF8C2}" destId="{C9C181FD-ADF5-429F-8E14-2072E49EC501}" srcOrd="0" destOrd="0" presId="urn:microsoft.com/office/officeart/2005/8/layout/orgChart1"/>
    <dgm:cxn modelId="{8C5F8137-1494-4943-A101-21927392054E}" type="presOf" srcId="{3BEB95B7-26A7-4105-AE1F-07B5EAC6952C}" destId="{434049F2-9E3F-4F88-A9DA-10ECA13735D1}" srcOrd="0" destOrd="0" presId="urn:microsoft.com/office/officeart/2005/8/layout/orgChart1"/>
    <dgm:cxn modelId="{B17C4438-2F0B-4E8A-BA23-295B5CA03282}" srcId="{3D4ECD0D-EFCF-4CEC-B6DC-E95637ABF968}" destId="{EE4A49B9-86B6-419F-A4A0-F3F33C56EA3D}" srcOrd="0" destOrd="0" parTransId="{D5B38DED-BD45-4160-BE51-1669C9826D1D}" sibTransId="{EB0E2B47-BE1E-4E86-BF78-C5E81E8F8A95}"/>
    <dgm:cxn modelId="{4C835038-4F62-4A70-8099-B59AEF7F662E}" type="presOf" srcId="{C75A3ED7-5BAA-480F-8DF4-F9E8D28F01D3}" destId="{6740E52B-DBDE-49D4-B9E7-81364FF4195A}" srcOrd="0" destOrd="0" presId="urn:microsoft.com/office/officeart/2005/8/layout/orgChart1"/>
    <dgm:cxn modelId="{4F5F1139-33AC-4D08-B9CB-07A95FB5A2B1}" type="presOf" srcId="{DBF4D287-E24E-4B86-AE27-D60FC06DE3B5}" destId="{E84BCFD2-786A-41CF-A1AB-121B669BB0C2}" srcOrd="0" destOrd="0" presId="urn:microsoft.com/office/officeart/2005/8/layout/orgChart1"/>
    <dgm:cxn modelId="{4AA88439-5D56-4B83-B25F-B12B744CC13D}" srcId="{DBF4D287-E24E-4B86-AE27-D60FC06DE3B5}" destId="{26103F04-FD19-4BDB-A318-55DB7B336811}" srcOrd="0" destOrd="0" parTransId="{4412CA05-E82C-40D2-8074-9D98C6F52947}" sibTransId="{E356E086-7551-4BAD-8101-1F1EDCBBA34D}"/>
    <dgm:cxn modelId="{3A43F33A-4576-4AAE-AC04-0E775A6E53B9}" type="presOf" srcId="{98090B66-4AAD-4044-822D-71B44ADA2793}" destId="{80B4ADA0-09CE-44D2-8014-44CFEADEE574}" srcOrd="1" destOrd="0" presId="urn:microsoft.com/office/officeart/2005/8/layout/orgChart1"/>
    <dgm:cxn modelId="{E12C073D-3786-4129-A6E4-4613F6A9C2E5}" type="presOf" srcId="{6DB6D100-6AF9-40C7-BA15-758397D03AA7}" destId="{DE166C98-6758-4F51-A9B2-388558DDDC97}" srcOrd="0" destOrd="0" presId="urn:microsoft.com/office/officeart/2005/8/layout/orgChart1"/>
    <dgm:cxn modelId="{B2736E3D-B6E6-4237-83A0-9D83CA7EA3DB}" type="presOf" srcId="{CFF24E2E-A0EC-4F7A-978F-F538308BBCBC}" destId="{AB4AA2EB-A6D3-45AB-A564-873482AD431A}" srcOrd="0" destOrd="0" presId="urn:microsoft.com/office/officeart/2005/8/layout/orgChart1"/>
    <dgm:cxn modelId="{D3E6C93D-AA8B-4446-8784-462E6ACAB360}" type="presOf" srcId="{CFE37CC0-EEC5-4EA5-9921-83C1CF84D881}" destId="{D5BD0568-F807-4E40-A10F-AF9E9C71A5AD}" srcOrd="0" destOrd="0" presId="urn:microsoft.com/office/officeart/2005/8/layout/orgChart1"/>
    <dgm:cxn modelId="{8E85223F-7FF9-4C6F-BE80-6CBF52E82582}" type="presOf" srcId="{B1CA1D8C-AFA7-4535-B1AA-02F7E3646DEE}" destId="{5E570A02-B4EF-47BA-B071-089B3AD60858}" srcOrd="1" destOrd="0" presId="urn:microsoft.com/office/officeart/2005/8/layout/orgChart1"/>
    <dgm:cxn modelId="{28496F5C-1274-49FB-AF8C-1B3D86296A05}" type="presOf" srcId="{98CC1BDD-72DC-4610-8327-A84908EF28A3}" destId="{E678B2C3-3853-4AC7-9A91-B0371989B2E1}" srcOrd="1" destOrd="0" presId="urn:microsoft.com/office/officeart/2005/8/layout/orgChart1"/>
    <dgm:cxn modelId="{B3698E5D-9C41-43AB-BB50-7BB027DF601F}" type="presOf" srcId="{629A3B23-479B-4AA6-865B-399D7C331AC3}" destId="{CCBB2505-9B68-4D20-B497-78B1DC7E54D2}" srcOrd="1" destOrd="0" presId="urn:microsoft.com/office/officeart/2005/8/layout/orgChart1"/>
    <dgm:cxn modelId="{92E0D95D-6D8C-4673-91DE-F4F7E1C0F5B4}" type="presOf" srcId="{98E0A7B8-710B-43A7-A1B7-B0FD6462F8D7}" destId="{7D50DB2F-9B0E-47B1-AFCF-C989AF02E1F8}" srcOrd="0" destOrd="0" presId="urn:microsoft.com/office/officeart/2005/8/layout/orgChart1"/>
    <dgm:cxn modelId="{DE483F5F-A1E6-4992-AB8F-A3E9B4F52B79}" type="presOf" srcId="{24D536EC-DD8A-4A9C-95AE-89F29459F6A7}" destId="{14FE195E-03AF-48D7-9535-3B4F1205A455}" srcOrd="0" destOrd="0" presId="urn:microsoft.com/office/officeart/2005/8/layout/orgChart1"/>
    <dgm:cxn modelId="{2BE72C41-6EAA-408B-81FD-241C487C4F9A}" type="presOf" srcId="{551AF578-9548-4646-993F-494DF212EC2A}" destId="{E7D051DB-C17B-4CB9-A6B9-E1F5F229CEF5}" srcOrd="1" destOrd="0" presId="urn:microsoft.com/office/officeart/2005/8/layout/orgChart1"/>
    <dgm:cxn modelId="{5F6A9761-89D9-4077-98FD-AB8A9812F0E7}" type="presOf" srcId="{156131C7-527D-4AB8-B431-552C0CDA8B57}" destId="{952CAC0E-AC76-43A4-9BE7-556DC2093580}" srcOrd="0" destOrd="0" presId="urn:microsoft.com/office/officeart/2005/8/layout/orgChart1"/>
    <dgm:cxn modelId="{9B24C461-7E54-476C-B1E4-7E289B43435E}" type="presOf" srcId="{489E69F9-BCE2-499D-888E-0B3295D91A35}" destId="{388E2949-EC61-48FE-98B3-C5E8512F9026}" srcOrd="0" destOrd="0" presId="urn:microsoft.com/office/officeart/2005/8/layout/orgChart1"/>
    <dgm:cxn modelId="{6BE23542-AC37-4637-9798-B636E4804ECF}" type="presOf" srcId="{D5DE4811-6E32-4C9B-A26F-1FDF6545E188}" destId="{007358DF-1C50-424E-BE5C-4351085A8997}" srcOrd="0" destOrd="0" presId="urn:microsoft.com/office/officeart/2005/8/layout/orgChart1"/>
    <dgm:cxn modelId="{A49EF962-A446-4BD5-B31C-09B77C0E0A61}" type="presOf" srcId="{AAEEE227-4C47-4D33-B292-5396669E8F2D}" destId="{4E4E0419-D624-457E-99C5-02A71FCC0755}" srcOrd="1" destOrd="0" presId="urn:microsoft.com/office/officeart/2005/8/layout/orgChart1"/>
    <dgm:cxn modelId="{F5AD4063-70EE-41A1-9C95-7A636325C280}" srcId="{6ED788E6-8F2E-4D12-97A3-E40E305D773D}" destId="{EF9B5482-5E60-4585-9DB3-726983445ED6}" srcOrd="1" destOrd="0" parTransId="{E1E5E413-73F4-41B2-9B66-99C1E1BA7BA6}" sibTransId="{2C72A740-33E1-4052-859B-55893FAAB3D6}"/>
    <dgm:cxn modelId="{C9549343-6037-4F5E-9B6E-BD74D89D2370}" type="presOf" srcId="{BA4DAC0F-9363-4143-8DE2-75F4C1142B10}" destId="{E5651FBA-AA2F-4332-BB5E-6DA1464D3022}" srcOrd="0" destOrd="0" presId="urn:microsoft.com/office/officeart/2005/8/layout/orgChart1"/>
    <dgm:cxn modelId="{C0C09763-6EAB-430A-AD2D-C42F52609075}" type="presOf" srcId="{9D561F7F-A4A4-46AE-87CD-6B146212FE62}" destId="{2CEC729E-6F87-4424-A2A1-E56622328FFD}" srcOrd="0" destOrd="0" presId="urn:microsoft.com/office/officeart/2005/8/layout/orgChart1"/>
    <dgm:cxn modelId="{4C1EB063-3E58-4374-87BB-CF159CFF8139}" srcId="{50E8ECEB-BE74-4C0A-A015-A1A4B9035608}" destId="{96644CA3-2D0E-401D-8E97-63F5F29D614E}" srcOrd="1" destOrd="0" parTransId="{75870C80-EC13-4E85-9352-7C0B5BAC1CF7}" sibTransId="{D05815C4-B442-4BF2-90C7-EF7A6B1FBA95}"/>
    <dgm:cxn modelId="{AA5AB363-68F3-4F0F-96BC-622EF9302BB4}" srcId="{AAEEE227-4C47-4D33-B292-5396669E8F2D}" destId="{30E8549A-5A0B-4B29-A89B-52B2ADF206E1}" srcOrd="5" destOrd="0" parTransId="{95931BC3-A34E-4C8A-8B3D-5F244738570D}" sibTransId="{14C56BD9-6D7D-4791-B644-1A63550359E7}"/>
    <dgm:cxn modelId="{DB0FC363-D83F-48BF-87A9-55E12DDE7B3C}" type="presOf" srcId="{10A4A6EE-FEB9-4DAD-A167-9E8D424B1F31}" destId="{F734C158-ABAB-4C56-AA9C-6935F781B7E1}" srcOrd="1" destOrd="0" presId="urn:microsoft.com/office/officeart/2005/8/layout/orgChart1"/>
    <dgm:cxn modelId="{CB45C643-613C-4251-B28D-9EF468644900}" srcId="{96644CA3-2D0E-401D-8E97-63F5F29D614E}" destId="{F43DFFE8-38F5-4547-922D-32D391C058F6}" srcOrd="2" destOrd="0" parTransId="{B565A74F-8F12-4BDA-B907-F6C2E7648D66}" sibTransId="{AA3B4FA5-6EB7-49F1-A0F5-2175C9A48714}"/>
    <dgm:cxn modelId="{DA192A44-7260-4116-A346-6B09CD1F8CFC}" type="presOf" srcId="{5E0029A1-00F4-4BE7-9D62-240063234E91}" destId="{3F7765F3-7E6B-49EE-88CF-D445179D5FFF}" srcOrd="0" destOrd="0" presId="urn:microsoft.com/office/officeart/2005/8/layout/orgChart1"/>
    <dgm:cxn modelId="{65995C44-24DB-4CCB-A4AC-73EE93EF0C35}" type="presOf" srcId="{CA842290-ADAB-42DD-9A41-5AA5C890A365}" destId="{10BD3FDD-99B4-4D02-9938-BB3C2F00EB12}" srcOrd="0" destOrd="0" presId="urn:microsoft.com/office/officeart/2005/8/layout/orgChart1"/>
    <dgm:cxn modelId="{ED13A344-8FC2-46C0-B8EE-73C71FEE0F4B}" type="presOf" srcId="{15799352-3AD1-4100-8A48-10E42E46B972}" destId="{77803A55-1DC0-4A0F-8E19-B179589D06F5}" srcOrd="0" destOrd="0" presId="urn:microsoft.com/office/officeart/2005/8/layout/orgChart1"/>
    <dgm:cxn modelId="{8D38C464-8DF3-4B94-B8AB-37ADC6C7D12F}" srcId="{5F1E5D4A-B843-4A72-9FCA-880886405819}" destId="{98CC1BDD-72DC-4610-8327-A84908EF28A3}" srcOrd="0" destOrd="0" parTransId="{4BC9FF5E-F556-434A-8173-2596133B0F0D}" sibTransId="{738618E6-6D00-497D-AE83-BA1B92475A75}"/>
    <dgm:cxn modelId="{8F31D564-4851-4E84-BDC8-555B91B964AA}" type="presOf" srcId="{B69101BC-98B3-4067-974F-853489142FC9}" destId="{DE8F36B9-E3BD-4798-BB94-CA70D3A0477B}" srcOrd="0" destOrd="0" presId="urn:microsoft.com/office/officeart/2005/8/layout/orgChart1"/>
    <dgm:cxn modelId="{ABC51846-36AE-47B4-A4E5-53247C1CC23E}" type="presOf" srcId="{CF68286A-E2C6-44E9-8F9E-413DC2650D60}" destId="{2165AB3D-E2C4-4F59-B302-2BDBC6721294}" srcOrd="0" destOrd="0" presId="urn:microsoft.com/office/officeart/2005/8/layout/orgChart1"/>
    <dgm:cxn modelId="{DD763046-9D14-4287-B5DB-FE434FFA15F2}" type="presOf" srcId="{65CDA83B-07FB-4444-98F1-1260C7CFAA78}" destId="{DE2AA13A-DAE4-4DC5-806E-00E898DCBF34}" srcOrd="0" destOrd="0" presId="urn:microsoft.com/office/officeart/2005/8/layout/orgChart1"/>
    <dgm:cxn modelId="{ABB99066-8B81-4DDE-B1A3-C7C92FA3D3B0}" type="presOf" srcId="{67D70074-B18B-4D3F-846A-F9E5982650EE}" destId="{9F380BB0-1E79-4937-821E-C1837AE09C40}" srcOrd="0" destOrd="0" presId="urn:microsoft.com/office/officeart/2005/8/layout/orgChart1"/>
    <dgm:cxn modelId="{156FE246-7CAD-4F1A-9FB8-87757D7136C8}" type="presOf" srcId="{EE3A7733-60DE-478B-856B-91E24F75BA60}" destId="{49BA16A7-A33B-4A35-9F70-DA47C016695B}" srcOrd="1" destOrd="0" presId="urn:microsoft.com/office/officeart/2005/8/layout/orgChart1"/>
    <dgm:cxn modelId="{5881F266-9842-4D27-BEA5-A8BB600E18E6}" srcId="{2C68766E-A952-4B60-8B4B-731E4E78B3EF}" destId="{B1CA1D8C-AFA7-4535-B1AA-02F7E3646DEE}" srcOrd="1" destOrd="0" parTransId="{489E69F9-BCE2-499D-888E-0B3295D91A35}" sibTransId="{B3C93098-9AB7-44EE-B909-8EEF32CCEEAB}"/>
    <dgm:cxn modelId="{FEC41A47-6D10-4FF3-8817-B2D7E81D6E91}" srcId="{421EBC73-974A-45B8-A698-8D3C89A428BB}" destId="{E8BAAF6E-5626-4F40-8A84-FF4A53F74E17}" srcOrd="0" destOrd="0" parTransId="{7476B75E-AE1E-4D70-BEF9-9A0B5170A2B0}" sibTransId="{878C3985-012D-455E-A4A7-8C7CF848A29E}"/>
    <dgm:cxn modelId="{A78E4647-4AA4-4D89-84DF-5287F4D87A7C}" type="presOf" srcId="{B565A74F-8F12-4BDA-B907-F6C2E7648D66}" destId="{2DCD2BEA-DDC7-4499-B43D-AC47B439D9B8}" srcOrd="0" destOrd="0" presId="urn:microsoft.com/office/officeart/2005/8/layout/orgChart1"/>
    <dgm:cxn modelId="{A7A37547-6C40-4233-AC58-1F65864BBE10}" type="presOf" srcId="{6A41344A-71E5-4D47-84C2-70EB911445CF}" destId="{DD039B96-9769-4010-AA0C-FD39197C73AE}" srcOrd="0" destOrd="0" presId="urn:microsoft.com/office/officeart/2005/8/layout/orgChart1"/>
    <dgm:cxn modelId="{2349D567-29D1-463F-AB03-DB0329697EF1}" type="presOf" srcId="{714F43BD-DB07-4927-9A00-1E1D8149A636}" destId="{37AE21DC-0286-45E8-8767-3F2FB87315D6}" srcOrd="0" destOrd="0" presId="urn:microsoft.com/office/officeart/2005/8/layout/orgChart1"/>
    <dgm:cxn modelId="{73883368-F3EE-4653-A792-ADCD8637F1DE}" type="presOf" srcId="{156131C7-527D-4AB8-B431-552C0CDA8B57}" destId="{6468C350-06D5-4FD5-B2D6-58CA9D7EA371}" srcOrd="1" destOrd="0" presId="urn:microsoft.com/office/officeart/2005/8/layout/orgChart1"/>
    <dgm:cxn modelId="{F5FF7648-92D1-435B-8117-F407BF59BA9D}" type="presOf" srcId="{8D3D0A74-9382-44C6-B196-C83E372C798F}" destId="{2488FBC3-57EE-47C4-8289-3563222927E7}" srcOrd="1" destOrd="0" presId="urn:microsoft.com/office/officeart/2005/8/layout/orgChart1"/>
    <dgm:cxn modelId="{D2EAD248-9F0E-452B-BB12-F078EE15D657}" srcId="{B218112F-A895-4AC0-B5C1-E7821B208B70}" destId="{454270BF-A911-41B2-82A4-7660BE8DFF34}" srcOrd="0" destOrd="0" parTransId="{585B57C6-A6BB-4E59-AF9E-2B1132C32BB9}" sibTransId="{88606A02-F5B9-4224-ABD9-3C1A42568D47}"/>
    <dgm:cxn modelId="{6830F568-B7E2-4C42-AD8E-384D83F1A964}" type="presOf" srcId="{10A4A6EE-FEB9-4DAD-A167-9E8D424B1F31}" destId="{2012A07E-A071-48B9-886F-843E49E8B3E6}" srcOrd="0" destOrd="0" presId="urn:microsoft.com/office/officeart/2005/8/layout/orgChart1"/>
    <dgm:cxn modelId="{9A6B3369-5007-44F7-86B5-897B5267869A}" type="presOf" srcId="{ABA705DD-2AE9-429D-AA67-56FC5F65B01C}" destId="{7A468A75-1B22-42DA-A36C-C971DCB04BD3}" srcOrd="1" destOrd="0" presId="urn:microsoft.com/office/officeart/2005/8/layout/orgChart1"/>
    <dgm:cxn modelId="{4FC96769-0185-4670-8310-8413170E0136}" type="presOf" srcId="{421EBC73-974A-45B8-A698-8D3C89A428BB}" destId="{65AC624F-76DC-4FFE-85F3-0759B8281DBA}" srcOrd="1" destOrd="0" presId="urn:microsoft.com/office/officeart/2005/8/layout/orgChart1"/>
    <dgm:cxn modelId="{D6CD1E4A-4191-4CFE-B4DE-30A439E9AFB2}" type="presOf" srcId="{454270BF-A911-41B2-82A4-7660BE8DFF34}" destId="{DEA3FFF2-C05A-4585-B01A-EDDCFD57F587}" srcOrd="1" destOrd="0" presId="urn:microsoft.com/office/officeart/2005/8/layout/orgChart1"/>
    <dgm:cxn modelId="{6A25EC4A-C48E-4320-B74E-F4A853642D5D}" type="presOf" srcId="{DF32DA8B-0AD6-4C06-AD2B-F9EE0237BDA7}" destId="{A14C0438-D291-41DF-8FA1-0E3C6B4DDCEF}" srcOrd="0" destOrd="0" presId="urn:microsoft.com/office/officeart/2005/8/layout/orgChart1"/>
    <dgm:cxn modelId="{6867826B-0755-42DE-B1C3-04DFC4A11F24}" type="presOf" srcId="{5E0029A1-00F4-4BE7-9D62-240063234E91}" destId="{E48642F1-4EC5-4A49-B15D-CC4A690EF088}" srcOrd="1" destOrd="0" presId="urn:microsoft.com/office/officeart/2005/8/layout/orgChart1"/>
    <dgm:cxn modelId="{BB97EE6B-9532-4318-9224-D14837323F0F}" type="presOf" srcId="{47BD1D8A-A0C2-42AA-872D-0DB27DB9DDD5}" destId="{1E864BD4-895C-4C4E-9F7F-DA2EC5BC738A}" srcOrd="0" destOrd="0" presId="urn:microsoft.com/office/officeart/2005/8/layout/orgChart1"/>
    <dgm:cxn modelId="{FD25774C-988A-4336-981A-351442D0430C}" srcId="{551AF578-9548-4646-993F-494DF212EC2A}" destId="{A4154636-2C09-474C-AD3E-A6DED2DDC456}" srcOrd="0" destOrd="0" parTransId="{C46DA228-FE4E-48AD-9F96-EB57A6CC7D59}" sibTransId="{3A229ED6-620C-496A-B6DE-54D08E14E27A}"/>
    <dgm:cxn modelId="{F80BB66E-358A-4AE3-BDBC-8DF9A8AA9F2B}" srcId="{96644CA3-2D0E-401D-8E97-63F5F29D614E}" destId="{AAEEE227-4C47-4D33-B292-5396669E8F2D}" srcOrd="1" destOrd="0" parTransId="{243C1F54-8A33-4089-9E74-B0BBF96B9C88}" sibTransId="{863B2311-B9A0-45CE-88DD-20BC03B2504B}"/>
    <dgm:cxn modelId="{AC9A3E4F-785D-4CF1-98B5-1001B2FFFD20}" type="presOf" srcId="{822BEA00-33E6-4D22-98EC-4DC9909D8CA2}" destId="{E4F4AF16-9A43-436A-88FE-DB7C49000E32}" srcOrd="0" destOrd="0" presId="urn:microsoft.com/office/officeart/2005/8/layout/orgChart1"/>
    <dgm:cxn modelId="{6A2F5B4F-B0F0-4FB0-912F-5F1C1DB384AE}" type="presOf" srcId="{3ED78569-850C-43D8-9580-BED83E01F31B}" destId="{FBC2288F-DC80-416A-9867-1988C191EB18}" srcOrd="1" destOrd="0" presId="urn:microsoft.com/office/officeart/2005/8/layout/orgChart1"/>
    <dgm:cxn modelId="{444B596F-BB01-4702-A5A1-C38A6432B987}" type="presOf" srcId="{391B09EB-9779-4714-A276-74C10905B1B9}" destId="{5705B1AF-D7CC-499A-938D-F4A5F9D0C75C}" srcOrd="0" destOrd="0" presId="urn:microsoft.com/office/officeart/2005/8/layout/orgChart1"/>
    <dgm:cxn modelId="{A1883A70-B973-458D-BB76-10E306B593CF}" type="presOf" srcId="{6DB6D100-6AF9-40C7-BA15-758397D03AA7}" destId="{E43ECBD2-4F80-4C4C-B9A1-C365B129AC2C}" srcOrd="1" destOrd="0" presId="urn:microsoft.com/office/officeart/2005/8/layout/orgChart1"/>
    <dgm:cxn modelId="{96F2A650-D1FB-4E5F-94F5-4D125472CF84}" type="presOf" srcId="{585B57C6-A6BB-4E59-AF9E-2B1132C32BB9}" destId="{EA5242DD-66E4-4536-90BA-53A3341B5CBC}" srcOrd="0" destOrd="0" presId="urn:microsoft.com/office/officeart/2005/8/layout/orgChart1"/>
    <dgm:cxn modelId="{8B524371-6037-49B5-A02B-23B0BCC69FF2}" type="presOf" srcId="{EC76FFC6-9305-4F7D-9864-4C3F53ED1BB7}" destId="{B6019B43-3A48-4668-9122-9B07D8211730}" srcOrd="0" destOrd="0" presId="urn:microsoft.com/office/officeart/2005/8/layout/orgChart1"/>
    <dgm:cxn modelId="{9A5B8851-F796-478E-83A0-D7AE44D37E83}" type="presOf" srcId="{8D3D0A74-9382-44C6-B196-C83E372C798F}" destId="{AA5819B2-4EAB-472D-B773-6D108E7B25E8}" srcOrd="0" destOrd="0" presId="urn:microsoft.com/office/officeart/2005/8/layout/orgChart1"/>
    <dgm:cxn modelId="{E07D0E52-97E2-4896-8063-CE8A8D3BEF78}" srcId="{AAEEE227-4C47-4D33-B292-5396669E8F2D}" destId="{89A9C07E-85A5-4A02-96D4-41AB49701921}" srcOrd="2" destOrd="0" parTransId="{C75A3ED7-5BAA-480F-8DF4-F9E8D28F01D3}" sibTransId="{5CB63E2E-E1C2-4696-8B8B-CBBEBB4842ED}"/>
    <dgm:cxn modelId="{92C01352-8845-4256-96EE-9DC67C52FC17}" type="presOf" srcId="{702383E6-9A21-4790-84E6-819C8B221077}" destId="{1DFA5A69-9945-41E5-86C0-C4229F9CFFA2}" srcOrd="1" destOrd="0" presId="urn:microsoft.com/office/officeart/2005/8/layout/orgChart1"/>
    <dgm:cxn modelId="{196F7F53-E9AE-4DD7-9A3C-A92D127EABF7}" type="presOf" srcId="{EF9B5482-5E60-4585-9DB3-726983445ED6}" destId="{A875B7B0-3AD1-4227-9542-69AB13BEFD0A}" srcOrd="1" destOrd="0" presId="urn:microsoft.com/office/officeart/2005/8/layout/orgChart1"/>
    <dgm:cxn modelId="{29769573-E91E-4BAC-884E-4484507226C2}" type="presOf" srcId="{D554EE62-E912-4228-9859-D32068ACA14F}" destId="{F79F95E8-4409-42A3-AF17-FE18257FA6F2}" srcOrd="0" destOrd="0" presId="urn:microsoft.com/office/officeart/2005/8/layout/orgChart1"/>
    <dgm:cxn modelId="{F113B873-D702-4509-A219-C83C7D40FB99}" type="presOf" srcId="{B2AEEE1A-64C0-49E5-887D-EA0B3C9CD119}" destId="{658D2C05-C9A2-4007-812C-D0177BF08DC4}" srcOrd="1" destOrd="0" presId="urn:microsoft.com/office/officeart/2005/8/layout/orgChart1"/>
    <dgm:cxn modelId="{C169F553-075A-41A6-8805-234CC9C6094C}" type="presOf" srcId="{551AF578-9548-4646-993F-494DF212EC2A}" destId="{D229CD94-596D-4A07-9CFF-EA9999F5E588}" srcOrd="0" destOrd="0" presId="urn:microsoft.com/office/officeart/2005/8/layout/orgChart1"/>
    <dgm:cxn modelId="{172F5674-D0AB-4C3E-AE97-CE872ACA1F3B}" type="presOf" srcId="{082A1794-C1BF-4575-9AAD-F8E421E761B6}" destId="{ECB79CBF-FEE5-4629-AFFE-7811A372C329}" srcOrd="0" destOrd="0" presId="urn:microsoft.com/office/officeart/2005/8/layout/orgChart1"/>
    <dgm:cxn modelId="{586F7E74-19B9-4509-A60D-D2390FF4E731}" type="presOf" srcId="{E8BAAF6E-5626-4F40-8A84-FF4A53F74E17}" destId="{2D422C30-F656-4BCB-BD87-61559122299C}" srcOrd="1" destOrd="0" presId="urn:microsoft.com/office/officeart/2005/8/layout/orgChart1"/>
    <dgm:cxn modelId="{E6A64F55-B88E-40E2-96F1-EA80DC8D2F34}" type="presOf" srcId="{98E0A7B8-710B-43A7-A1B7-B0FD6462F8D7}" destId="{0784CD2C-7D20-4588-A42C-7D72021F44E4}" srcOrd="1" destOrd="0" presId="urn:microsoft.com/office/officeart/2005/8/layout/orgChart1"/>
    <dgm:cxn modelId="{519A7975-D0D1-4E73-8337-7CB155D9ABB9}" srcId="{399FC3CA-1336-4375-B61E-6217A3310FF7}" destId="{15799352-3AD1-4100-8A48-10E42E46B972}" srcOrd="0" destOrd="0" parTransId="{E7D392A7-4ADD-4C27-8B1E-C44A984687A8}" sibTransId="{9D929F3E-9216-412D-A737-5EB9879ABED1}"/>
    <dgm:cxn modelId="{FEF20B76-881F-4554-829F-FD310197FDAE}" type="presOf" srcId="{FF2146EE-FA32-4F0C-BB6D-6AEF745E3C71}" destId="{D0B70302-E5A8-43DB-AC73-76EDF9C7A3F2}" srcOrd="0" destOrd="0" presId="urn:microsoft.com/office/officeart/2005/8/layout/orgChart1"/>
    <dgm:cxn modelId="{58BB2D76-60E9-42AA-B939-4CC5FF88E3B9}" type="presOf" srcId="{36068C99-CD41-44E5-89BF-7149625C56C5}" destId="{41581120-3D32-48F7-96EE-68998C11CD43}" srcOrd="0" destOrd="0" presId="urn:microsoft.com/office/officeart/2005/8/layout/orgChart1"/>
    <dgm:cxn modelId="{F5367E56-C930-45A9-A356-318430CE1580}" type="presOf" srcId="{B1CA1D8C-AFA7-4535-B1AA-02F7E3646DEE}" destId="{32D6E78A-F5D8-445B-8EDE-7580105D96F7}" srcOrd="0" destOrd="0" presId="urn:microsoft.com/office/officeart/2005/8/layout/orgChart1"/>
    <dgm:cxn modelId="{5710CA77-41F3-44C0-BE5B-F6FCE730ECE5}" type="presOf" srcId="{48D2649A-E3FF-4039-80E9-9360EB238AED}" destId="{631C7ABA-C36D-4671-9824-B4E53B352C3E}" srcOrd="0" destOrd="0" presId="urn:microsoft.com/office/officeart/2005/8/layout/orgChart1"/>
    <dgm:cxn modelId="{DA17E857-595E-4544-9A96-EF8C4EC05B69}" type="presOf" srcId="{5F1E5D4A-B843-4A72-9FCA-880886405819}" destId="{66E0A533-45B4-4045-A425-F4ED1D5AD4CF}" srcOrd="1" destOrd="0" presId="urn:microsoft.com/office/officeart/2005/8/layout/orgChart1"/>
    <dgm:cxn modelId="{08202C78-43A0-4B99-9B02-9EF2AC7BDEE9}" srcId="{AAEEE227-4C47-4D33-B292-5396669E8F2D}" destId="{D5DE4811-6E32-4C9B-A26F-1FDF6545E188}" srcOrd="4" destOrd="0" parTransId="{01FCE0A9-8493-41D9-8FEF-50D20763DE5C}" sibTransId="{4327F187-B9F7-4508-AA62-35ACA2F5E2F2}"/>
    <dgm:cxn modelId="{F70F6578-0403-4995-A095-BC0A44318B77}" type="presOf" srcId="{C5402FBB-3C62-4130-8C96-75E7A15F7CE2}" destId="{16E5CBD4-752B-4AA1-81E8-F4BC26E3D0BD}" srcOrd="1" destOrd="0" presId="urn:microsoft.com/office/officeart/2005/8/layout/orgChart1"/>
    <dgm:cxn modelId="{106C7158-0658-46F3-9F0F-973BE6EF656B}" type="presOf" srcId="{F43DFFE8-38F5-4547-922D-32D391C058F6}" destId="{49714257-05A4-4A02-B4D8-F6BD99D6DBAA}" srcOrd="1" destOrd="0" presId="urn:microsoft.com/office/officeart/2005/8/layout/orgChart1"/>
    <dgm:cxn modelId="{17067578-08F3-45E6-A11C-CE19C4FAF36F}" srcId="{DBF4D287-E24E-4B86-AE27-D60FC06DE3B5}" destId="{36068C99-CD41-44E5-89BF-7149625C56C5}" srcOrd="1" destOrd="0" parTransId="{714F43BD-DB07-4927-9A00-1E1D8149A636}" sibTransId="{E2EF764E-F549-4D7F-B522-63E2B2F44C14}"/>
    <dgm:cxn modelId="{74B08478-921A-49F6-AB02-75AA1F6E14F9}" type="presOf" srcId="{243C1F54-8A33-4089-9E74-B0BBF96B9C88}" destId="{36F86D47-09FB-44B9-8BCD-19B104591EE5}" srcOrd="0" destOrd="0" presId="urn:microsoft.com/office/officeart/2005/8/layout/orgChart1"/>
    <dgm:cxn modelId="{8DCAA178-BFFB-4E31-BC44-7702CC059B36}" type="presOf" srcId="{BBD1278C-E7CA-4796-90E8-CE2CAF1D0502}" destId="{13A71ED7-21E4-4613-87F3-7549549292AB}" srcOrd="1" destOrd="0" presId="urn:microsoft.com/office/officeart/2005/8/layout/orgChart1"/>
    <dgm:cxn modelId="{04E7A358-A2EF-4623-BA5A-79CF563E0129}" type="presOf" srcId="{9AEEB0C8-BE82-4494-93DC-A4D31CB731A4}" destId="{77048CDA-C892-4F16-9C9D-AF49C3A3B446}" srcOrd="0" destOrd="0" presId="urn:microsoft.com/office/officeart/2005/8/layout/orgChart1"/>
    <dgm:cxn modelId="{B7C9DC78-850E-4CED-A01D-176B35D1341F}" type="presOf" srcId="{E2F51A55-482E-4531-A4B6-B783F2F99EA9}" destId="{CCDC58A6-8B1F-4E1B-9075-79FD25354165}" srcOrd="0" destOrd="0" presId="urn:microsoft.com/office/officeart/2005/8/layout/orgChart1"/>
    <dgm:cxn modelId="{56030C59-C81F-4CCA-89B7-663EA689EF05}" srcId="{AAEEE227-4C47-4D33-B292-5396669E8F2D}" destId="{8D3D0A74-9382-44C6-B196-C83E372C798F}" srcOrd="1" destOrd="0" parTransId="{8D8FA1C1-7B56-4924-BC4F-FF7F7CDFAEC7}" sibTransId="{37659CF8-BE98-4D23-B677-65C2E5A1BDD7}"/>
    <dgm:cxn modelId="{8A517F5A-E973-43DD-AA7F-20C6679CA437}" type="presOf" srcId="{86BDD2B5-A902-4D61-8F2F-A56094875F88}" destId="{53D04893-CE9D-4B46-B531-5CC3DF0A456F}" srcOrd="0" destOrd="0" presId="urn:microsoft.com/office/officeart/2005/8/layout/orgChart1"/>
    <dgm:cxn modelId="{F9A7D45A-5C69-4223-8B2D-5816A9FD3A1F}" type="presOf" srcId="{62B03C7D-CF3F-42EB-AB25-9D23F7497E5F}" destId="{972FB199-7007-427F-9883-2F8D9406904C}" srcOrd="0" destOrd="0" presId="urn:microsoft.com/office/officeart/2005/8/layout/orgChart1"/>
    <dgm:cxn modelId="{8C1FA87B-0EAC-4063-ABB8-276C5825388D}" type="presOf" srcId="{C34A8DC8-CC4E-4161-AFCC-F59970F5ACF9}" destId="{D9E4A45C-D5CF-427B-8796-8902C6445912}" srcOrd="0" destOrd="0" presId="urn:microsoft.com/office/officeart/2005/8/layout/orgChart1"/>
    <dgm:cxn modelId="{6BE0197C-7333-4174-901B-224BE84BECC0}" srcId="{50E8ECEB-BE74-4C0A-A015-A1A4B9035608}" destId="{2C68766E-A952-4B60-8B4B-731E4E78B3EF}" srcOrd="0" destOrd="0" parTransId="{1DD54255-392C-4647-B2EC-B243036534E0}" sibTransId="{FA30FA6C-EA2F-4BE9-8424-A73D2706C660}"/>
    <dgm:cxn modelId="{88992E7C-974C-4B80-ACDF-28689723FF3D}" type="presOf" srcId="{978CDBED-05C8-4F54-A339-14F07FE5FEDA}" destId="{71281585-9852-4226-977B-2E2A64B5E348}" srcOrd="0" destOrd="0" presId="urn:microsoft.com/office/officeart/2005/8/layout/orgChart1"/>
    <dgm:cxn modelId="{01C2827C-9207-4AA9-9023-C16846A87CAD}" type="presOf" srcId="{9B28AD25-0D8E-4A05-B722-D43346F3275D}" destId="{C6291E5B-3ACE-4FDD-A058-5E621A9482BA}" srcOrd="0" destOrd="0" presId="urn:microsoft.com/office/officeart/2005/8/layout/orgChart1"/>
    <dgm:cxn modelId="{9CFBC67C-1465-4F52-BFB2-99F2210EEDA1}" type="presOf" srcId="{6415D5E7-93C2-49EA-AB3F-E60F1636A9B5}" destId="{A8308F4F-39AE-48DF-BE4D-68533D65AB1A}" srcOrd="0" destOrd="0" presId="urn:microsoft.com/office/officeart/2005/8/layout/orgChart1"/>
    <dgm:cxn modelId="{F895017E-5D2C-40A9-95E1-34DCD9C3AD0B}" srcId="{96644CA3-2D0E-401D-8E97-63F5F29D614E}" destId="{5F1E5D4A-B843-4A72-9FCA-880886405819}" srcOrd="0" destOrd="0" parTransId="{A0EC90C1-FD1C-48DA-93CF-1C1F54AFD7D3}" sibTransId="{BF2A831D-69EA-478D-A977-0059AEB01246}"/>
    <dgm:cxn modelId="{3BE8E87E-21BB-4F3B-ABF7-9A7736405769}" type="presOf" srcId="{26103F04-FD19-4BDB-A318-55DB7B336811}" destId="{0E62159B-0FC5-48E5-8334-468CEE3582FC}" srcOrd="0" destOrd="0" presId="urn:microsoft.com/office/officeart/2005/8/layout/orgChart1"/>
    <dgm:cxn modelId="{A3957B7F-F61F-4EEF-88A1-1AD321B216EB}" srcId="{C8BB4ED8-5A7F-473B-9A86-7F926B58268B}" destId="{98090B66-4AAD-4044-822D-71B44ADA2793}" srcOrd="1" destOrd="0" parTransId="{67D70074-B18B-4D3F-846A-F9E5982650EE}" sibTransId="{A685F208-1240-40CC-AEC0-3E480C3E1FA9}"/>
    <dgm:cxn modelId="{40430982-9058-40EB-BDE3-83A51D603016}" type="presOf" srcId="{117AF085-337A-41A3-90D7-1BA3D91E3C53}" destId="{3F5A226B-22E8-45AD-92A7-BEA9C49A509E}" srcOrd="0" destOrd="0" presId="urn:microsoft.com/office/officeart/2005/8/layout/orgChart1"/>
    <dgm:cxn modelId="{B7919C83-D3D8-4F16-B03B-367A76FCA5DE}" srcId="{B1CA1D8C-AFA7-4535-B1AA-02F7E3646DEE}" destId="{9EE119DF-FA4B-4670-81B1-4E75F30BB94D}" srcOrd="1" destOrd="0" parTransId="{3465C4AD-C939-4A1D-978B-184EAF6F88C0}" sibTransId="{6C0F8143-3EA2-4076-86B0-7A949EF1FD88}"/>
    <dgm:cxn modelId="{8EB38C87-A0EA-4257-8DC3-9454CA4AE517}" type="presOf" srcId="{90C75886-D953-419D-B0B0-FB9A6F263B15}" destId="{B75EBCD3-ABA0-4DB9-8E6F-062EF5A73F33}" srcOrd="0" destOrd="0" presId="urn:microsoft.com/office/officeart/2005/8/layout/orgChart1"/>
    <dgm:cxn modelId="{FFB4F487-554F-44D7-A9A8-8DF9FFC07141}" type="presOf" srcId="{CE1C0D06-70F2-4D78-AFB3-AB3C71D9A703}" destId="{057C3898-1EB8-4BEF-8805-19C20D1F4275}" srcOrd="0" destOrd="0" presId="urn:microsoft.com/office/officeart/2005/8/layout/orgChart1"/>
    <dgm:cxn modelId="{9BB7588A-ACBF-4390-9578-C36C92A96790}" type="presOf" srcId="{8197CCF1-15B3-4E71-A301-F13865DD2EE3}" destId="{1653BBD1-2993-4BB5-94B0-C4B1BF593B3C}" srcOrd="0" destOrd="0" presId="urn:microsoft.com/office/officeart/2005/8/layout/orgChart1"/>
    <dgm:cxn modelId="{E30EBA8B-383C-4E6C-B6FD-64EBA807D2BE}" srcId="{D4B15F6C-338E-46BE-9758-85D1E44C1A81}" destId="{B2AEEE1A-64C0-49E5-887D-EA0B3C9CD119}" srcOrd="0" destOrd="0" parTransId="{B518F1C2-913E-4627-8456-A59D3334D025}" sibTransId="{C0FE0A41-7F34-49AD-8504-A2553E333648}"/>
    <dgm:cxn modelId="{68AEB58D-409B-4F8A-835C-C1F3451DCB5C}" type="presOf" srcId="{EE4A49B9-86B6-419F-A4A0-F3F33C56EA3D}" destId="{49DE87CF-C96B-48E8-8B93-114425E1D1DA}" srcOrd="0" destOrd="0" presId="urn:microsoft.com/office/officeart/2005/8/layout/orgChart1"/>
    <dgm:cxn modelId="{819B9B8E-A677-4E35-BE57-CF9B102E19DD}" type="presOf" srcId="{4FBEF085-9693-4641-AAB2-773C107444DB}" destId="{86DAC18B-985B-4F8F-A158-5780DF011BE4}" srcOrd="0" destOrd="0" presId="urn:microsoft.com/office/officeart/2005/8/layout/orgChart1"/>
    <dgm:cxn modelId="{0F90F38E-7EB5-467B-8A34-E1D710AB5DAB}" type="presOf" srcId="{6A41344A-71E5-4D47-84C2-70EB911445CF}" destId="{58DFB18B-EE18-4C1F-B256-5FA05B644253}" srcOrd="1" destOrd="0" presId="urn:microsoft.com/office/officeart/2005/8/layout/orgChart1"/>
    <dgm:cxn modelId="{889F248F-DD04-43FD-9532-EFB52A51FA5B}" type="presOf" srcId="{D554EE62-E912-4228-9859-D32068ACA14F}" destId="{00C202C4-576C-4913-A547-AC3FA97ADDDD}" srcOrd="1" destOrd="0" presId="urn:microsoft.com/office/officeart/2005/8/layout/orgChart1"/>
    <dgm:cxn modelId="{3BCD828F-4EEF-4426-9CB8-31CBBF6EDB6E}" type="presOf" srcId="{4412CA05-E82C-40D2-8074-9D98C6F52947}" destId="{6323ABCF-2894-4AD6-A598-D52814C021A3}" srcOrd="0" destOrd="0" presId="urn:microsoft.com/office/officeart/2005/8/layout/orgChart1"/>
    <dgm:cxn modelId="{F8EDC28F-AC94-4E8D-A5A2-2B813070D2AA}" type="presOf" srcId="{E5847658-B7D8-4461-AE7B-265C42695419}" destId="{82DD832F-6A24-4CD7-9C3B-E1EE77FD1676}" srcOrd="0" destOrd="0" presId="urn:microsoft.com/office/officeart/2005/8/layout/orgChart1"/>
    <dgm:cxn modelId="{7BCD2B91-D94E-4453-9AA8-A0D76BE8208B}" srcId="{DBF4D287-E24E-4B86-AE27-D60FC06DE3B5}" destId="{10A4A6EE-FEB9-4DAD-A167-9E8D424B1F31}" srcOrd="3" destOrd="0" parTransId="{86D95DDF-9672-41D5-962D-E2F7F51A9F67}" sibTransId="{D3AF5CFA-5B74-465D-957A-D6B396A4B72E}"/>
    <dgm:cxn modelId="{101B9691-B2EE-4271-9F20-02779DB98328}" srcId="{702383E6-9A21-4790-84E6-819C8B221077}" destId="{421EBC73-974A-45B8-A698-8D3C89A428BB}" srcOrd="0" destOrd="0" parTransId="{8197CCF1-15B3-4E71-A301-F13865DD2EE3}" sibTransId="{672904B0-4C70-4284-98EA-0D884923869E}"/>
    <dgm:cxn modelId="{AE40E492-801A-4689-A24F-3400FC35F9C1}" srcId="{5F1E5D4A-B843-4A72-9FCA-880886405819}" destId="{98E0A7B8-710B-43A7-A1B7-B0FD6462F8D7}" srcOrd="5" destOrd="0" parTransId="{C6148BDA-C3A4-4C76-A6AF-92FBD82EBF99}" sibTransId="{D8CB97FA-5A7E-425B-82DA-9E40361EC96C}"/>
    <dgm:cxn modelId="{67C95893-C31C-4C3B-AF49-860A98B3BF4A}" type="presOf" srcId="{351B0C1F-0479-4F4E-AC1C-DD152250CE31}" destId="{C025BE4A-DDD8-443D-93C9-929A6820AA91}" srcOrd="0" destOrd="0" presId="urn:microsoft.com/office/officeart/2005/8/layout/orgChart1"/>
    <dgm:cxn modelId="{C6928996-CAF8-478F-B647-06F5BB369EEB}" type="presOf" srcId="{36068C99-CD41-44E5-89BF-7149625C56C5}" destId="{4449C044-3344-4DDA-806F-4B27B78D839A}" srcOrd="1" destOrd="0" presId="urn:microsoft.com/office/officeart/2005/8/layout/orgChart1"/>
    <dgm:cxn modelId="{89DF1E99-012C-4E0F-AE68-9BC70BAB5F0E}" srcId="{256F59B6-0D9D-4C49-B6DA-81FDF9D85A63}" destId="{125FD5D8-67FD-456C-A668-9D8E66647493}" srcOrd="0" destOrd="0" parTransId="{F5F7D1FF-E4A0-4E55-8C28-E820DA9978D8}" sibTransId="{01D166AC-2B2F-46E3-9795-3E53D8D0ECCC}"/>
    <dgm:cxn modelId="{152DFD9A-A2D2-41FD-BD9D-5D8F633ED20A}" srcId="{50E8ECEB-BE74-4C0A-A015-A1A4B9035608}" destId="{967529A1-FF35-418A-8533-93876B31F9F6}" srcOrd="2" destOrd="0" parTransId="{26A170BD-A048-4E12-8799-418B5082B05B}" sibTransId="{7EBEF8A4-66A4-4103-8D44-33469E7F6AC0}"/>
    <dgm:cxn modelId="{12113C9B-2A00-4262-9979-F98F6F7C5133}" type="presOf" srcId="{BBD1278C-E7CA-4796-90E8-CE2CAF1D0502}" destId="{F1DDB5BB-A3EA-4259-95E3-F60993E26D93}" srcOrd="0" destOrd="0" presId="urn:microsoft.com/office/officeart/2005/8/layout/orgChart1"/>
    <dgm:cxn modelId="{B028749B-66BC-4018-A719-C2967854C944}" type="presOf" srcId="{B218112F-A895-4AC0-B5C1-E7821B208B70}" destId="{A07A2B9D-A4F4-4580-AE88-6840F0C72165}" srcOrd="0" destOrd="0" presId="urn:microsoft.com/office/officeart/2005/8/layout/orgChart1"/>
    <dgm:cxn modelId="{8D71E79B-1F3C-45FB-94F1-81AD6AE27736}" type="presOf" srcId="{1DD54255-392C-4647-B2EC-B243036534E0}" destId="{4B82A6E3-3C81-4FD6-B804-93B1F8931F89}" srcOrd="0" destOrd="0" presId="urn:microsoft.com/office/officeart/2005/8/layout/orgChart1"/>
    <dgm:cxn modelId="{FA19ED9B-3818-4064-9351-0CF6F2F3FE4A}" type="presOf" srcId="{B4C04862-8EF3-403C-9F0E-65CB037302E4}" destId="{FBAEF62C-A1CE-44EC-A105-6740E7AC07EF}" srcOrd="0" destOrd="0" presId="urn:microsoft.com/office/officeart/2005/8/layout/orgChart1"/>
    <dgm:cxn modelId="{6BB7719C-9A8D-4CCC-A9C2-ED2CE7EF74C4}" type="presOf" srcId="{3465C4AD-C939-4A1D-978B-184EAF6F88C0}" destId="{41D14BA7-AD5D-4E7A-B3C1-B65DBA5E6473}" srcOrd="0" destOrd="0" presId="urn:microsoft.com/office/officeart/2005/8/layout/orgChart1"/>
    <dgm:cxn modelId="{931F839D-3977-40BD-A49E-0D5E384B9E90}" type="presOf" srcId="{DBF4D287-E24E-4B86-AE27-D60FC06DE3B5}" destId="{0183E3E4-2432-4A8E-A0DE-AA1226657154}" srcOrd="1" destOrd="0" presId="urn:microsoft.com/office/officeart/2005/8/layout/orgChart1"/>
    <dgm:cxn modelId="{92AACD9D-4002-40BD-99C5-DBB00B08634C}" type="presOf" srcId="{89A9C07E-85A5-4A02-96D4-41AB49701921}" destId="{15464C0B-C15C-4626-B276-D09F470412B4}" srcOrd="1" destOrd="0" presId="urn:microsoft.com/office/officeart/2005/8/layout/orgChart1"/>
    <dgm:cxn modelId="{5D3EE19E-445C-443A-886C-8039F5299F57}" type="presOf" srcId="{9EE119DF-FA4B-4670-81B1-4E75F30BB94D}" destId="{06325EF2-35AA-4560-8BCB-4F1D09DA2E28}" srcOrd="1" destOrd="0" presId="urn:microsoft.com/office/officeart/2005/8/layout/orgChart1"/>
    <dgm:cxn modelId="{BDD7E39E-87B3-4AB2-A0FA-ABCF238C578D}" type="presOf" srcId="{FC6B3FB5-7CCF-4419-9C94-4817F6DCEC98}" destId="{2C4E7DA9-BA73-499E-96B6-A1294626047A}" srcOrd="0" destOrd="0" presId="urn:microsoft.com/office/officeart/2005/8/layout/orgChart1"/>
    <dgm:cxn modelId="{F04C119F-AA23-4EEA-9FFD-70165A13299D}" type="presOf" srcId="{EF9B5482-5E60-4585-9DB3-726983445ED6}" destId="{37A4E01B-08D3-44FC-98E0-63ED07279D32}" srcOrd="0" destOrd="0" presId="urn:microsoft.com/office/officeart/2005/8/layout/orgChart1"/>
    <dgm:cxn modelId="{68579F9F-532A-4010-AAFE-2EAC6144E5E4}" srcId="{DBF4D287-E24E-4B86-AE27-D60FC06DE3B5}" destId="{B69101BC-98B3-4067-974F-853489142FC9}" srcOrd="2" destOrd="0" parTransId="{E040F648-46CA-4901-903B-36F1841E5490}" sibTransId="{B1379234-F766-4FF5-A47C-273FE4B01285}"/>
    <dgm:cxn modelId="{8024AFA0-13BE-404B-ABFC-8F5FF507F43C}" type="presOf" srcId="{D51747B1-4D49-4881-BCF7-53C0E2C094A6}" destId="{2F8E17DF-1373-4677-8F0B-11221E75FAC6}" srcOrd="0" destOrd="0" presId="urn:microsoft.com/office/officeart/2005/8/layout/orgChart1"/>
    <dgm:cxn modelId="{A3F07CA1-8E39-4CF5-B2F4-27DBD99A96F8}" srcId="{15799352-3AD1-4100-8A48-10E42E46B972}" destId="{3D4ECD0D-EFCF-4CEC-B6DC-E95637ABF968}" srcOrd="0" destOrd="0" parTransId="{58163217-E24A-44B9-8948-028ABAF33EFE}" sibTransId="{AB2D1EA3-674D-4DD6-8152-4DE23DC3BDDB}"/>
    <dgm:cxn modelId="{73353AA2-0E68-4E7F-B229-3A5AE775993D}" srcId="{5F1E5D4A-B843-4A72-9FCA-880886405819}" destId="{1892A125-FCA2-4C7C-94AD-9BB715078CF4}" srcOrd="3" destOrd="0" parTransId="{4416AC3E-8519-42CE-B7EB-676D14F594E7}" sibTransId="{8DD2BD8C-3A49-458A-9D04-504E1FE461FF}"/>
    <dgm:cxn modelId="{49EA8AA4-080F-4697-A3EF-BB8F28BD6049}" type="presOf" srcId="{9EE119DF-FA4B-4670-81B1-4E75F30BB94D}" destId="{073D0C6D-E393-4123-93E6-90D6CD5951A2}" srcOrd="0" destOrd="0" presId="urn:microsoft.com/office/officeart/2005/8/layout/orgChart1"/>
    <dgm:cxn modelId="{4248CDA4-BD48-4EC6-97C0-DD31D86C23BE}" type="presOf" srcId="{4BC9FF5E-F556-434A-8173-2596133B0F0D}" destId="{481CA270-7474-44FE-99BF-B4C890272322}" srcOrd="0" destOrd="0" presId="urn:microsoft.com/office/officeart/2005/8/layout/orgChart1"/>
    <dgm:cxn modelId="{AD3927A5-F366-43EB-9514-A048E44586AF}" type="presOf" srcId="{500C8924-718D-48E0-8A1F-033134169ACE}" destId="{0B9D01B3-5197-42BA-8F88-7336567A8979}" srcOrd="1" destOrd="0" presId="urn:microsoft.com/office/officeart/2005/8/layout/orgChart1"/>
    <dgm:cxn modelId="{714ACBA5-1732-467B-8E1C-98EE1C1D7B8F}" type="presOf" srcId="{967529A1-FF35-418A-8533-93876B31F9F6}" destId="{79B891CC-9C3D-4C5C-A4D2-142B87C98409}" srcOrd="0" destOrd="0" presId="urn:microsoft.com/office/officeart/2005/8/layout/orgChart1"/>
    <dgm:cxn modelId="{07B2D8A5-3A98-4955-9CE9-0ACFA3D3C82B}" srcId="{5F1E5D4A-B843-4A72-9FCA-880886405819}" destId="{5E0029A1-00F4-4BE7-9D62-240063234E91}" srcOrd="1" destOrd="0" parTransId="{24D536EC-DD8A-4A9C-95AE-89F29459F6A7}" sibTransId="{1425AF95-8547-43F7-AF4B-B24C0E222EBF}"/>
    <dgm:cxn modelId="{B367C4A6-8DE0-4A51-AE0D-D9730C53BC38}" type="presOf" srcId="{05B398B4-B34D-4C3D-8B36-0AA038B60214}" destId="{93FA7E8E-DFE1-463E-8B5F-92CAB555A5EC}" srcOrd="0" destOrd="0" presId="urn:microsoft.com/office/officeart/2005/8/layout/orgChart1"/>
    <dgm:cxn modelId="{9DF65DA8-34A0-4F84-AC53-F444CFB4807C}" srcId="{454270BF-A911-41B2-82A4-7660BE8DFF34}" destId="{FBF66690-02B6-4E13-8E54-C805D7144061}" srcOrd="1" destOrd="0" parTransId="{E2F51A55-482E-4531-A4B6-B783F2F99EA9}" sibTransId="{EAFB8DA3-60E5-4E5C-A3F2-E075F644464F}"/>
    <dgm:cxn modelId="{C90864A9-0039-44C8-A98D-5B9393D54754}" type="presOf" srcId="{125FD5D8-67FD-456C-A668-9D8E66647493}" destId="{478904F2-0B76-4C9B-B128-1D2E3DE763C5}" srcOrd="1" destOrd="0" presId="urn:microsoft.com/office/officeart/2005/8/layout/orgChart1"/>
    <dgm:cxn modelId="{17E7F6A9-060B-4C82-8132-630950B82983}" type="presOf" srcId="{979F47BE-5FE0-4F71-9A53-FF3176DD0BE1}" destId="{3E9CE9E8-260F-4AAF-A384-57A52837BC69}" srcOrd="0" destOrd="0" presId="urn:microsoft.com/office/officeart/2005/8/layout/orgChart1"/>
    <dgm:cxn modelId="{503831AA-E6C2-4DB2-BFE5-3FD02ACEAECD}" srcId="{6ED788E6-8F2E-4D12-97A3-E40E305D773D}" destId="{ABA705DD-2AE9-429D-AA67-56FC5F65B01C}" srcOrd="0" destOrd="0" parTransId="{DE2ED9B1-D2BC-4A56-8C34-70F2428D53B9}" sibTransId="{CD190D6F-EA11-418F-BAF8-4E7A6347CF34}"/>
    <dgm:cxn modelId="{7C44AAAA-538A-4A68-92DF-442CCF6FF6F1}" srcId="{3D4ECD0D-EFCF-4CEC-B6DC-E95637ABF968}" destId="{629A3B23-479B-4AA6-865B-399D7C331AC3}" srcOrd="3" destOrd="0" parTransId="{CE1C0D06-70F2-4D78-AFB3-AB3C71D9A703}" sibTransId="{42013FF1-3F15-4FB3-B365-FCDB95992C3D}"/>
    <dgm:cxn modelId="{1B3A79AC-00BB-4185-942F-EAC710502C4A}" type="presOf" srcId="{86D95DDF-9672-41D5-962D-E2F7F51A9F67}" destId="{4D9CA194-8449-416D-9E15-0701182E3C4F}" srcOrd="0" destOrd="0" presId="urn:microsoft.com/office/officeart/2005/8/layout/orgChart1"/>
    <dgm:cxn modelId="{B16A95AC-A53D-4E8B-871D-738314E75989}" type="presOf" srcId="{96644CA3-2D0E-401D-8E97-63F5F29D614E}" destId="{522CF208-F70E-4E31-915D-61FD48EDB3C9}" srcOrd="1" destOrd="0" presId="urn:microsoft.com/office/officeart/2005/8/layout/orgChart1"/>
    <dgm:cxn modelId="{667295AC-3011-437A-BFCF-8650547937D6}" type="presOf" srcId="{082A1794-C1BF-4575-9AAD-F8E421E761B6}" destId="{C0A7CD4A-445E-4DB0-9B0B-2381F5400308}" srcOrd="1" destOrd="0" presId="urn:microsoft.com/office/officeart/2005/8/layout/orgChart1"/>
    <dgm:cxn modelId="{0ABAA3AC-BFBF-4383-85FB-12C23F20774A}" type="presOf" srcId="{47BD1D8A-A0C2-42AA-872D-0DB27DB9DDD5}" destId="{83D97C66-2C4B-48E4-9D6E-2D11C0041A5B}" srcOrd="1" destOrd="0" presId="urn:microsoft.com/office/officeart/2005/8/layout/orgChart1"/>
    <dgm:cxn modelId="{6F4F14AF-9507-4D73-B6C2-EADD53342061}" type="presOf" srcId="{1F1C14F9-D9C5-47AC-A0F9-3433427DF8C2}" destId="{DBAF4AC5-5EC5-4BF0-BAE7-146162BDAC9F}" srcOrd="1" destOrd="0" presId="urn:microsoft.com/office/officeart/2005/8/layout/orgChart1"/>
    <dgm:cxn modelId="{74D6F0AF-CC28-4961-8389-89B9CE9AC3EF}" srcId="{3D4ECD0D-EFCF-4CEC-B6DC-E95637ABF968}" destId="{117AF085-337A-41A3-90D7-1BA3D91E3C53}" srcOrd="2" destOrd="0" parTransId="{FF2146EE-FA32-4F0C-BB6D-6AEF745E3C71}" sibTransId="{CDA339A4-6D45-4F7C-A8EE-C4D8FA180B07}"/>
    <dgm:cxn modelId="{017587B1-0224-4EC7-B82A-F1EB21BDEBBB}" srcId="{967529A1-FF35-418A-8533-93876B31F9F6}" destId="{47BD1D8A-A0C2-42AA-872D-0DB27DB9DDD5}" srcOrd="2" destOrd="0" parTransId="{3BEB95B7-26A7-4105-AE1F-07B5EAC6952C}" sibTransId="{C3E0A23E-8423-4A68-8C4F-6E45222135D4}"/>
    <dgm:cxn modelId="{EBE5AFB2-AA57-4228-A477-7ECAC72A5DEF}" type="presOf" srcId="{1892A125-FCA2-4C7C-94AD-9BB715078CF4}" destId="{890D28EB-5DD8-45D8-9B81-A64753F41F2B}" srcOrd="1" destOrd="0" presId="urn:microsoft.com/office/officeart/2005/8/layout/orgChart1"/>
    <dgm:cxn modelId="{106DB9B2-B054-490D-BBA8-74962E6D307E}" type="presOf" srcId="{1892A125-FCA2-4C7C-94AD-9BB715078CF4}" destId="{777918AD-CF92-40D4-BA26-77E3F3AEE00F}" srcOrd="0" destOrd="0" presId="urn:microsoft.com/office/officeart/2005/8/layout/orgChart1"/>
    <dgm:cxn modelId="{7809FDB2-F568-4A1A-84ED-6F62E3DED035}" srcId="{C8BB4ED8-5A7F-473B-9A86-7F926B58268B}" destId="{D6BEE7A0-BAEE-4D14-9DC3-68A1089C0E21}" srcOrd="0" destOrd="0" parTransId="{65CDA83B-07FB-4444-98F1-1260C7CFAA78}" sibTransId="{72B8DDFB-A419-4A15-B649-8AE053C82156}"/>
    <dgm:cxn modelId="{F06FFEB2-A084-469C-898C-DA9A3BFFEC41}" type="presOf" srcId="{B2AEEE1A-64C0-49E5-887D-EA0B3C9CD119}" destId="{6E3A266F-EDA6-4115-A14A-AA7C0A0A3FE8}" srcOrd="0" destOrd="0" presId="urn:microsoft.com/office/officeart/2005/8/layout/orgChart1"/>
    <dgm:cxn modelId="{B1A850B3-7B23-4D6B-B05D-178A1F22229D}" type="presOf" srcId="{D6313E31-A5F7-4AB6-977F-1A201329FD66}" destId="{B11A23C0-BAF1-458B-B71D-199A25C1B74B}" srcOrd="0" destOrd="0" presId="urn:microsoft.com/office/officeart/2005/8/layout/orgChart1"/>
    <dgm:cxn modelId="{4620EFB3-693C-490C-929C-3F2057A0E860}" type="presOf" srcId="{26103F04-FD19-4BDB-A318-55DB7B336811}" destId="{3CECA733-6ACB-46F0-9BB9-C8592650990C}" srcOrd="1" destOrd="0" presId="urn:microsoft.com/office/officeart/2005/8/layout/orgChart1"/>
    <dgm:cxn modelId="{0E2285B4-DA2A-4A7A-A3D2-0CBD4E1EB82C}" type="presOf" srcId="{3ED78569-850C-43D8-9580-BED83E01F31B}" destId="{298A42E6-DA20-4ADE-9354-775158F53105}" srcOrd="0" destOrd="0" presId="urn:microsoft.com/office/officeart/2005/8/layout/orgChart1"/>
    <dgm:cxn modelId="{E65EF5B4-127E-494A-AC72-98C31735DEFD}" type="presOf" srcId="{A0EC90C1-FD1C-48DA-93CF-1C1F54AFD7D3}" destId="{D335E004-1059-48DB-B879-BC3F7FE455CC}" srcOrd="0" destOrd="0" presId="urn:microsoft.com/office/officeart/2005/8/layout/orgChart1"/>
    <dgm:cxn modelId="{6A487BB5-2653-419A-9B12-41D9511E2577}" type="presOf" srcId="{5245724B-91C8-4EB4-8B29-AD702EEAECE3}" destId="{3C24F366-9E66-45BF-92F0-7633DBB1A340}" srcOrd="1" destOrd="0" presId="urn:microsoft.com/office/officeart/2005/8/layout/orgChart1"/>
    <dgm:cxn modelId="{D9E0DAB6-CC3D-4695-8B88-988A5A9FFA5F}" type="presOf" srcId="{C34A8DC8-CC4E-4161-AFCC-F59970F5ACF9}" destId="{C4441AB6-0237-463A-B1C7-059B9B67CAA7}" srcOrd="1" destOrd="0" presId="urn:microsoft.com/office/officeart/2005/8/layout/orgChart1"/>
    <dgm:cxn modelId="{682027B7-5396-4377-8AAB-737BF99C8859}" type="presOf" srcId="{05B398B4-B34D-4C3D-8B36-0AA038B60214}" destId="{47CCD5A0-CFF2-42F4-A403-5B91A993F179}" srcOrd="1" destOrd="0" presId="urn:microsoft.com/office/officeart/2005/8/layout/orgChart1"/>
    <dgm:cxn modelId="{7C3560B7-A031-44BC-A674-46D96A4ED082}" type="presOf" srcId="{B518F1C2-913E-4627-8456-A59D3334D025}" destId="{EB282D18-D1BD-4374-993B-B237E9FD43E9}" srcOrd="0" destOrd="0" presId="urn:microsoft.com/office/officeart/2005/8/layout/orgChart1"/>
    <dgm:cxn modelId="{C1A074B7-0929-4872-B13B-0E923F590DEE}" type="presOf" srcId="{CFF24E2E-A0EC-4F7A-978F-F538308BBCBC}" destId="{12EC54CE-9E56-46B0-BAE9-947C7C46F7EC}" srcOrd="1" destOrd="0" presId="urn:microsoft.com/office/officeart/2005/8/layout/orgChart1"/>
    <dgm:cxn modelId="{680A6FBD-A45B-4A8D-9378-D68F18F2F5AC}" type="presOf" srcId="{5B86C304-EC02-4061-900B-A303003903BE}" destId="{0EADB43A-A827-4893-B334-A46C64A12A0F}" srcOrd="0" destOrd="0" presId="urn:microsoft.com/office/officeart/2005/8/layout/orgChart1"/>
    <dgm:cxn modelId="{5FE09CBD-F16D-492D-BABA-C5B685CF17AA}" type="presOf" srcId="{C8BB4ED8-5A7F-473B-9A86-7F926B58268B}" destId="{15EE0546-55CE-4EE6-8A81-27278A6376B1}" srcOrd="0" destOrd="0" presId="urn:microsoft.com/office/officeart/2005/8/layout/orgChart1"/>
    <dgm:cxn modelId="{D49FC1BD-599E-4931-9D0A-45EDAD9510A8}" type="presOf" srcId="{5BE8AF81-E747-4725-888B-36AA8D491445}" destId="{D1B497CE-2222-4A43-B849-82646E56E929}" srcOrd="1" destOrd="0" presId="urn:microsoft.com/office/officeart/2005/8/layout/orgChart1"/>
    <dgm:cxn modelId="{125433BE-3F27-4F64-8F1F-CB1B06D9E168}" srcId="{A4154636-2C09-474C-AD3E-A6DED2DDC456}" destId="{C5402FBB-3C62-4130-8C96-75E7A15F7CE2}" srcOrd="0" destOrd="0" parTransId="{D6313E31-A5F7-4AB6-977F-1A201329FD66}" sibTransId="{B8BE934B-6628-4F8A-A5C9-A2BA534C6441}"/>
    <dgm:cxn modelId="{522DEEBF-E6BC-46BF-A412-A1CCFA8A925F}" type="presOf" srcId="{5245724B-91C8-4EB4-8B29-AD702EEAECE3}" destId="{A3832455-9A29-4A6F-9C82-0A463F07013A}" srcOrd="0" destOrd="0" presId="urn:microsoft.com/office/officeart/2005/8/layout/orgChart1"/>
    <dgm:cxn modelId="{9F22FAC7-DB68-4E76-B26F-9CBFD9073388}" type="presOf" srcId="{256F59B6-0D9D-4C49-B6DA-81FDF9D85A63}" destId="{6C7B69E0-6C3E-42A2-8FC3-F12A7479A860}" srcOrd="0" destOrd="0" presId="urn:microsoft.com/office/officeart/2005/8/layout/orgChart1"/>
    <dgm:cxn modelId="{E59931C8-8AB2-40DF-BE18-024B7445E91C}" type="presOf" srcId="{A4154636-2C09-474C-AD3E-A6DED2DDC456}" destId="{F3E387FC-AE4D-4E8F-B8B5-00939BD05A9A}" srcOrd="1" destOrd="0" presId="urn:microsoft.com/office/officeart/2005/8/layout/orgChart1"/>
    <dgm:cxn modelId="{AD3E06C9-BDE3-479A-9825-BE9BC8D320A6}" type="presOf" srcId="{89A9C07E-85A5-4A02-96D4-41AB49701921}" destId="{EA5286A7-ACA8-4162-B692-6565D93ADE96}" srcOrd="0" destOrd="0" presId="urn:microsoft.com/office/officeart/2005/8/layout/orgChart1"/>
    <dgm:cxn modelId="{9DDCBDC9-627B-4C88-8261-1EDB91A8CCA3}" type="presOf" srcId="{ACA76213-391B-46FE-8950-03BC347D0F7F}" destId="{7013FB00-BF49-4A1A-998C-D9BC5BEBB166}" srcOrd="0" destOrd="0" presId="urn:microsoft.com/office/officeart/2005/8/layout/orgChart1"/>
    <dgm:cxn modelId="{0014ACCA-5AAC-4B8A-8022-0C92602D7AAB}" type="presOf" srcId="{CBC4382A-02A9-436F-A499-88431AC86920}" destId="{E10731D6-4DD1-4A5D-A67C-98C3CD2B3D43}" srcOrd="0" destOrd="0" presId="urn:microsoft.com/office/officeart/2005/8/layout/orgChart1"/>
    <dgm:cxn modelId="{B0F4C2CA-9725-45E7-BD5E-1151419EF7DA}" type="presOf" srcId="{7476B75E-AE1E-4D70-BEF9-9A0B5170A2B0}" destId="{95B268FE-1917-417F-8EDE-1F4EB4320A77}" srcOrd="0" destOrd="0" presId="urn:microsoft.com/office/officeart/2005/8/layout/orgChart1"/>
    <dgm:cxn modelId="{5D25B7CB-65E0-464B-B38A-0E99A20002A7}" srcId="{EE3A7733-60DE-478B-856B-91E24F75BA60}" destId="{D4B15F6C-338E-46BE-9758-85D1E44C1A81}" srcOrd="1" destOrd="0" parTransId="{978CDBED-05C8-4F54-A339-14F07FE5FEDA}" sibTransId="{5C895A0D-3A54-4565-9F08-7CA08DDDA9B6}"/>
    <dgm:cxn modelId="{CBF34FCC-5E25-4CFF-8A3C-075FC5C914F3}" type="presOf" srcId="{EE4A49B9-86B6-419F-A4A0-F3F33C56EA3D}" destId="{F0A1011D-7B77-496D-B40C-E80D32118B4D}" srcOrd="1" destOrd="0" presId="urn:microsoft.com/office/officeart/2005/8/layout/orgChart1"/>
    <dgm:cxn modelId="{C16750CD-4975-4906-AEB1-D92D4DED667D}" type="presOf" srcId="{50E8ECEB-BE74-4C0A-A015-A1A4B9035608}" destId="{4895AF94-0DA6-4889-A536-2F5CAD238CF8}" srcOrd="0" destOrd="0" presId="urn:microsoft.com/office/officeart/2005/8/layout/orgChart1"/>
    <dgm:cxn modelId="{802C59CD-F7AB-4FC5-B4BD-15B9587AF1A5}" srcId="{D4B15F6C-338E-46BE-9758-85D1E44C1A81}" destId="{D554EE62-E912-4228-9859-D32068ACA14F}" srcOrd="1" destOrd="0" parTransId="{9D561F7F-A4A4-46AE-87CD-6B146212FE62}" sibTransId="{B1D96F75-48D5-40E8-94F8-53E0D93D54D0}"/>
    <dgm:cxn modelId="{A4F28DCD-3222-4F4D-95C1-02DD282976D1}" type="presOf" srcId="{5BE8AF81-E747-4725-888B-36AA8D491445}" destId="{FBC824E8-7A6C-4488-B5CC-74C4DAF9E4C2}" srcOrd="0" destOrd="0" presId="urn:microsoft.com/office/officeart/2005/8/layout/orgChart1"/>
    <dgm:cxn modelId="{69830DCE-5A78-42F1-A097-69061B5AA950}" type="presOf" srcId="{8D8FA1C1-7B56-4924-BC4F-FF7F7CDFAEC7}" destId="{1F7E1E05-E9AF-4877-8B10-C0C20A811C48}" srcOrd="0" destOrd="0" presId="urn:microsoft.com/office/officeart/2005/8/layout/orgChart1"/>
    <dgm:cxn modelId="{1B8730CE-D911-4193-A26A-D868BF7A1F55}" type="presOf" srcId="{256F59B6-0D9D-4C49-B6DA-81FDF9D85A63}" destId="{0BA36A61-7208-475E-A160-0D40FF2C206D}" srcOrd="1" destOrd="0" presId="urn:microsoft.com/office/officeart/2005/8/layout/orgChart1"/>
    <dgm:cxn modelId="{D7AC45CE-106E-44EB-B181-756CBCBEAAB6}" type="presOf" srcId="{F5F7D1FF-E4A0-4E55-8C28-E820DA9978D8}" destId="{D315F308-9B37-40A7-9F7A-EAA67C3C1EF0}" srcOrd="0" destOrd="0" presId="urn:microsoft.com/office/officeart/2005/8/layout/orgChart1"/>
    <dgm:cxn modelId="{9E57C5CE-ADEA-48D0-80FB-38E26120AF74}" type="presOf" srcId="{E040F648-46CA-4901-903B-36F1841E5490}" destId="{E62D81A0-3945-4AA7-9565-9F8CC42D4774}" srcOrd="0" destOrd="0" presId="urn:microsoft.com/office/officeart/2005/8/layout/orgChart1"/>
    <dgm:cxn modelId="{EF6DC9CE-F6A6-40D6-9C1F-881C306EDF78}" type="presOf" srcId="{E1E5E413-73F4-41B2-9B66-99C1E1BA7BA6}" destId="{6E1A48E0-4812-42D8-BA55-628E9AD73927}" srcOrd="0" destOrd="0" presId="urn:microsoft.com/office/officeart/2005/8/layout/orgChart1"/>
    <dgm:cxn modelId="{CCED85D0-5F95-4955-A6E8-C977430CEBF5}" type="presOf" srcId="{F43DFFE8-38F5-4547-922D-32D391C058F6}" destId="{F801679D-A227-4F7E-B012-0E991EFEB99A}" srcOrd="0" destOrd="0" presId="urn:microsoft.com/office/officeart/2005/8/layout/orgChart1"/>
    <dgm:cxn modelId="{4B4870D2-D98F-4FBB-8368-450A8B06FADB}" type="presOf" srcId="{2B4A6EBC-2870-4CF9-BB4E-52A5D4375E18}" destId="{036F6932-A7B8-4113-96D7-B2E1CA0EDE11}" srcOrd="1" destOrd="0" presId="urn:microsoft.com/office/officeart/2005/8/layout/orgChart1"/>
    <dgm:cxn modelId="{44715ED4-F0D2-4E57-86C9-2333B2E9763C}" type="presOf" srcId="{57D1770D-B358-41C8-A653-38A0916A0A4D}" destId="{BA10E1FB-DF2E-45BC-81E0-0A8FCE1FA4B0}" srcOrd="1" destOrd="0" presId="urn:microsoft.com/office/officeart/2005/8/layout/orgChart1"/>
    <dgm:cxn modelId="{4A1CE7D5-3FEE-47DE-94E9-1841ACB6E74E}" srcId="{117AF085-337A-41A3-90D7-1BA3D91E3C53}" destId="{9B28AD25-0D8E-4A05-B722-D43346F3275D}" srcOrd="4" destOrd="0" parTransId="{6415D5E7-93C2-49EA-AB3F-E60F1636A9B5}" sibTransId="{3D188006-9CB0-4122-95C2-98F5919D5D4F}"/>
    <dgm:cxn modelId="{C36F3ED6-FB37-492D-8432-FCC401622270}" type="presOf" srcId="{B218112F-A895-4AC0-B5C1-E7821B208B70}" destId="{DAA3BF3C-AE98-480C-88C3-06919E8CF1C2}" srcOrd="1" destOrd="0" presId="urn:microsoft.com/office/officeart/2005/8/layout/orgChart1"/>
    <dgm:cxn modelId="{FA1056D6-EF50-4321-B9D5-71376EF16261}" type="presOf" srcId="{96644CA3-2D0E-401D-8E97-63F5F29D614E}" destId="{A61B999A-4EE0-442D-B249-2A041EEB1D1E}" srcOrd="0" destOrd="0" presId="urn:microsoft.com/office/officeart/2005/8/layout/orgChart1"/>
    <dgm:cxn modelId="{1E56B1D6-E86B-4601-AFA9-30619EACD6B4}" type="presOf" srcId="{FFA6C80B-BECB-41A2-8224-5C23EC5670FE}" destId="{581A6089-B2CC-42CB-954F-E5AF4F002552}" srcOrd="0" destOrd="0" presId="urn:microsoft.com/office/officeart/2005/8/layout/orgChart1"/>
    <dgm:cxn modelId="{429C00D8-D3B5-4559-BD15-ADBCABDA98D2}" srcId="{454270BF-A911-41B2-82A4-7660BE8DFF34}" destId="{48D2649A-E3FF-4039-80E9-9360EB238AED}" srcOrd="0" destOrd="0" parTransId="{CA842290-ADAB-42DD-9A41-5AA5C890A365}" sibTransId="{9BD7A39E-43FD-40ED-9CDB-925343D9E8E3}"/>
    <dgm:cxn modelId="{4492D5D8-8CD2-4271-BD86-EA8011B06B32}" type="presOf" srcId="{E8BAAF6E-5626-4F40-8A84-FF4A53F74E17}" destId="{6DDD47B8-6475-49EF-812B-99AB04270B5D}" srcOrd="0" destOrd="0" presId="urn:microsoft.com/office/officeart/2005/8/layout/orgChart1"/>
    <dgm:cxn modelId="{085F5ED9-0EFC-485B-900A-85AD89FF3D2B}" type="presOf" srcId="{117AF085-337A-41A3-90D7-1BA3D91E3C53}" destId="{C064654F-21D5-4AE2-9A0F-5E7879056BD7}" srcOrd="1" destOrd="0" presId="urn:microsoft.com/office/officeart/2005/8/layout/orgChart1"/>
    <dgm:cxn modelId="{A49599DA-4825-4D2D-8A12-B0060435F57C}" srcId="{5F1E5D4A-B843-4A72-9FCA-880886405819}" destId="{156131C7-527D-4AB8-B431-552C0CDA8B57}" srcOrd="2" destOrd="0" parTransId="{B4C04862-8EF3-403C-9F0E-65CB037302E4}" sibTransId="{E194EAD4-744B-4AE2-8418-76E28A93A26E}"/>
    <dgm:cxn modelId="{B5D7C8DA-3534-4E7B-98AF-84E948B28AE6}" srcId="{F43DFFE8-38F5-4547-922D-32D391C058F6}" destId="{5245724B-91C8-4EB4-8B29-AD702EEAECE3}" srcOrd="3" destOrd="0" parTransId="{CF68286A-E2C6-44E9-8F9E-413DC2650D60}" sibTransId="{88BDF7D9-7D4B-47A4-A479-1DFB495DACA6}"/>
    <dgm:cxn modelId="{44903ADB-745A-42B3-9137-483291609296}" srcId="{967529A1-FF35-418A-8533-93876B31F9F6}" destId="{5B86C304-EC02-4061-900B-A303003903BE}" srcOrd="1" destOrd="0" parTransId="{822BEA00-33E6-4D22-98EC-4DC9909D8CA2}" sibTransId="{638666DB-FE03-4F26-B6FC-9397BAB42811}"/>
    <dgm:cxn modelId="{D24599DB-B69C-409C-A811-488084A7594C}" type="presOf" srcId="{98090B66-4AAD-4044-822D-71B44ADA2793}" destId="{05EA3086-C79A-4BA8-919C-5DA766E4DEE0}" srcOrd="0" destOrd="0" presId="urn:microsoft.com/office/officeart/2005/8/layout/orgChart1"/>
    <dgm:cxn modelId="{A77BE6DB-06DD-486F-A6EE-5EFCDEB93E30}" type="presOf" srcId="{C3FC1E84-7759-4E05-87D0-EC376F35E112}" destId="{EF3BB10A-68FF-499D-8D48-6293E21CBEC9}" srcOrd="0" destOrd="0" presId="urn:microsoft.com/office/officeart/2005/8/layout/orgChart1"/>
    <dgm:cxn modelId="{DB0A8FDC-2F77-4979-9076-F787C9CD0A8C}" type="presOf" srcId="{8F606E27-64B0-4F1B-A914-373F62218459}" destId="{D50B1E7B-9DA5-422C-B907-FDAC3594D6B1}" srcOrd="0" destOrd="0" presId="urn:microsoft.com/office/officeart/2005/8/layout/orgChart1"/>
    <dgm:cxn modelId="{83EE49DD-0276-408E-A5E6-2D223664C8BA}" srcId="{551AF578-9548-4646-993F-494DF212EC2A}" destId="{C8BB4ED8-5A7F-473B-9A86-7F926B58268B}" srcOrd="2" destOrd="0" parTransId="{ACA76213-391B-46FE-8950-03BC347D0F7F}" sibTransId="{910D8B2D-9FFD-464D-8985-BBF52975D034}"/>
    <dgm:cxn modelId="{21DCCADD-93AE-495D-8E85-127FCE662EA6}" type="presOf" srcId="{D4B15F6C-338E-46BE-9758-85D1E44C1A81}" destId="{7378843D-99D5-4790-B1F5-A3E93A9AEE74}" srcOrd="0" destOrd="0" presId="urn:microsoft.com/office/officeart/2005/8/layout/orgChart1"/>
    <dgm:cxn modelId="{DC796ADE-1EFE-410C-87EE-A7D62A0A2239}" srcId="{C8BB4ED8-5A7F-473B-9A86-7F926B58268B}" destId="{57D1770D-B358-41C8-A653-38A0916A0A4D}" srcOrd="2" destOrd="0" parTransId="{B70DD0AF-8D42-45F0-8D2B-297408F82F83}" sibTransId="{BE81C250-E876-4289-AAB9-F16D45128C21}"/>
    <dgm:cxn modelId="{3E9CCBDE-675D-4E73-A640-73E8DC81B941}" type="presOf" srcId="{AAEEE227-4C47-4D33-B292-5396669E8F2D}" destId="{0476ECB1-FA7B-4855-BDD7-A294F8F73035}" srcOrd="0" destOrd="0" presId="urn:microsoft.com/office/officeart/2005/8/layout/orgChart1"/>
    <dgm:cxn modelId="{708208DF-E14D-4845-AEB0-8CFE51FE2084}" srcId="{117AF085-337A-41A3-90D7-1BA3D91E3C53}" destId="{551AF578-9548-4646-993F-494DF212EC2A}" srcOrd="1" destOrd="0" parTransId="{E251FE6B-FFA4-4B2E-AB1F-0228C9B037A6}" sibTransId="{D04FADE7-1C11-4F33-AB59-43F99C7EEE27}"/>
    <dgm:cxn modelId="{951F63E1-FFBE-47C3-90B7-FAB734BEB04F}" type="presOf" srcId="{967529A1-FF35-418A-8533-93876B31F9F6}" destId="{B30E8CB2-B3DB-455B-AB15-F91D8EF710AE}" srcOrd="1" destOrd="0" presId="urn:microsoft.com/office/officeart/2005/8/layout/orgChart1"/>
    <dgm:cxn modelId="{3156AEE1-1469-4208-BD03-C0CA734860AC}" type="presOf" srcId="{C46DA228-FE4E-48AD-9F96-EB57A6CC7D59}" destId="{474C8629-ABE8-4574-A0F1-62AF940A2511}" srcOrd="0" destOrd="0" presId="urn:microsoft.com/office/officeart/2005/8/layout/orgChart1"/>
    <dgm:cxn modelId="{4ADDB9E3-827C-40EE-B2FF-1CE5737747DF}" srcId="{F43DFFE8-38F5-4547-922D-32D391C058F6}" destId="{6A41344A-71E5-4D47-84C2-70EB911445CF}" srcOrd="2" destOrd="0" parTransId="{86BDD2B5-A902-4D61-8F2F-A56094875F88}" sibTransId="{24269D7E-2B42-41D0-A2D4-A779AF70725F}"/>
    <dgm:cxn modelId="{4D35CDE4-DBF9-416F-BF3A-1937B95AFC12}" srcId="{117AF085-337A-41A3-90D7-1BA3D91E3C53}" destId="{EE3A7733-60DE-478B-856B-91E24F75BA60}" srcOrd="0" destOrd="0" parTransId="{90C75886-D953-419D-B0B0-FB9A6F263B15}" sibTransId="{C2FDB567-C58D-488E-A04C-719F7B8FA9D7}"/>
    <dgm:cxn modelId="{46EDD0E4-66E3-4D2C-BD68-EC27C6EBD55A}" srcId="{117AF085-337A-41A3-90D7-1BA3D91E3C53}" destId="{6ED788E6-8F2E-4D12-97A3-E40E305D773D}" srcOrd="2" destOrd="0" parTransId="{E5847658-B7D8-4461-AE7B-265C42695419}" sibTransId="{9AA7E5D7-D757-418F-8908-00DB98DA0F2A}"/>
    <dgm:cxn modelId="{32DE33E5-FAD7-45CD-87BE-610DD6C80675}" type="presOf" srcId="{4416AC3E-8519-42CE-B7EB-676D14F594E7}" destId="{9A5DF9EB-7BB3-4406-9696-3174068A014F}" srcOrd="0" destOrd="0" presId="urn:microsoft.com/office/officeart/2005/8/layout/orgChart1"/>
    <dgm:cxn modelId="{28C157E5-D239-41AB-B407-2EA9D0514D42}" type="presOf" srcId="{CFE37CC0-EEC5-4EA5-9921-83C1CF84D881}" destId="{154F8ABF-ACFD-45AE-81AA-78168680268E}" srcOrd="1" destOrd="0" presId="urn:microsoft.com/office/officeart/2005/8/layout/orgChart1"/>
    <dgm:cxn modelId="{C50CB2E5-4254-4057-B921-8A0F5FD5E125}" type="presOf" srcId="{ABA705DD-2AE9-429D-AA67-56FC5F65B01C}" destId="{2AFD3B6B-4B29-4471-A790-63301C72C1C9}" srcOrd="0" destOrd="0" presId="urn:microsoft.com/office/officeart/2005/8/layout/orgChart1"/>
    <dgm:cxn modelId="{E69704E6-397D-44B5-A8DF-F115287B32D1}" type="presOf" srcId="{FFA6C80B-BECB-41A2-8224-5C23EC5670FE}" destId="{EF57AE54-3709-4D74-8E41-3AEE1FA37D17}" srcOrd="1" destOrd="0" presId="urn:microsoft.com/office/officeart/2005/8/layout/orgChart1"/>
    <dgm:cxn modelId="{C91042E6-B100-47FA-8C4E-08655DB340C7}" srcId="{F43DFFE8-38F5-4547-922D-32D391C058F6}" destId="{62B03C7D-CF3F-42EB-AB25-9D23F7497E5F}" srcOrd="1" destOrd="0" parTransId="{BA4DAC0F-9363-4143-8DE2-75F4C1142B10}" sibTransId="{44132EC5-48D7-42D4-84B2-D0BE3F8899B2}"/>
    <dgm:cxn modelId="{7BC773E6-0AE9-4DA0-B859-D979D0A5AE04}" type="presOf" srcId="{399FC3CA-1336-4375-B61E-6217A3310FF7}" destId="{87C4DA57-DB3E-43CF-B9FD-D0C7BE869D6D}" srcOrd="0" destOrd="0" presId="urn:microsoft.com/office/officeart/2005/8/layout/orgChart1"/>
    <dgm:cxn modelId="{1001B2E7-C414-4F33-A622-4EA6D8BAF572}" type="presOf" srcId="{58163217-E24A-44B9-8948-028ABAF33EFE}" destId="{5EC06407-CE6B-4E55-8288-EEB2056A29B0}" srcOrd="0" destOrd="0" presId="urn:microsoft.com/office/officeart/2005/8/layout/orgChart1"/>
    <dgm:cxn modelId="{D4F8A4EA-4867-48E8-822A-BEE9873EEC6A}" type="presOf" srcId="{9B28AD25-0D8E-4A05-B722-D43346F3275D}" destId="{FE126830-7B38-4999-A19E-8B6B1497EFCD}" srcOrd="1" destOrd="0" presId="urn:microsoft.com/office/officeart/2005/8/layout/orgChart1"/>
    <dgm:cxn modelId="{213076EC-C1E4-47F5-B5BE-C3F0A786CDED}" type="presOf" srcId="{2C68766E-A952-4B60-8B4B-731E4E78B3EF}" destId="{70641074-3C0B-4ED2-8C78-267F54833282}" srcOrd="1" destOrd="0" presId="urn:microsoft.com/office/officeart/2005/8/layout/orgChart1"/>
    <dgm:cxn modelId="{037D97EC-2270-4F41-AC3F-D952D1BB031B}" type="presOf" srcId="{D51747B1-4D49-4881-BCF7-53C0E2C094A6}" destId="{80DBB410-4897-4204-B24F-1CC6C04A94C8}" srcOrd="1" destOrd="0" presId="urn:microsoft.com/office/officeart/2005/8/layout/orgChart1"/>
    <dgm:cxn modelId="{84BD1AEE-50AC-47F3-A4E7-DA063D45CE49}" type="presOf" srcId="{702383E6-9A21-4790-84E6-819C8B221077}" destId="{CFBC9C91-2FEF-4D59-94D2-F663F7FD66E4}" srcOrd="0" destOrd="0" presId="urn:microsoft.com/office/officeart/2005/8/layout/orgChart1"/>
    <dgm:cxn modelId="{D7D389EF-BDFC-424A-8E6E-415AAF130749}" type="presOf" srcId="{6ED788E6-8F2E-4D12-97A3-E40E305D773D}" destId="{D92F25E1-AC9C-4216-8A74-FFFD7F3943D4}" srcOrd="0" destOrd="0" presId="urn:microsoft.com/office/officeart/2005/8/layout/orgChart1"/>
    <dgm:cxn modelId="{F028BAF0-2E9B-432B-8C67-4C1F8436D86E}" type="presOf" srcId="{2B4A6EBC-2870-4CF9-BB4E-52A5D4375E18}" destId="{0B81FC9F-1852-405D-95D3-BBD13A205147}" srcOrd="0" destOrd="0" presId="urn:microsoft.com/office/officeart/2005/8/layout/orgChart1"/>
    <dgm:cxn modelId="{4E1BE7F0-C1EB-4E8D-B2ED-ED360EA613D2}" type="presOf" srcId="{1A0E6C59-D532-405B-9D7B-9A5DFEF8DAA8}" destId="{FC22881A-8291-4B59-9204-F0C158CB90BE}" srcOrd="0" destOrd="0" presId="urn:microsoft.com/office/officeart/2005/8/layout/orgChart1"/>
    <dgm:cxn modelId="{CF9807F1-FDA0-49AC-8129-19572A8C5AF6}" type="presOf" srcId="{57D1770D-B358-41C8-A653-38A0916A0A4D}" destId="{EEB8D483-9B96-4D7B-9FF8-DB1F5E165C67}" srcOrd="0" destOrd="0" presId="urn:microsoft.com/office/officeart/2005/8/layout/orgChart1"/>
    <dgm:cxn modelId="{2EF923F2-BFE2-49F5-B655-470226CB57DE}" type="presOf" srcId="{7ABB1061-42A2-4CAB-8406-7873AB6798CE}" destId="{C494AFE3-7C15-444B-98B4-68744562B049}" srcOrd="0" destOrd="0" presId="urn:microsoft.com/office/officeart/2005/8/layout/orgChart1"/>
    <dgm:cxn modelId="{16EB10F3-3884-46A0-B89E-2B3043A139BA}" type="presOf" srcId="{48D2649A-E3FF-4039-80E9-9360EB238AED}" destId="{BD9F2646-4E66-4A60-839F-1FF44E6A9CA6}" srcOrd="1" destOrd="0" presId="urn:microsoft.com/office/officeart/2005/8/layout/orgChart1"/>
    <dgm:cxn modelId="{24AD10F4-0481-49F7-A63F-BA4D2DE03FEB}" type="presOf" srcId="{500C8924-718D-48E0-8A1F-033134169ACE}" destId="{81BE603D-8A68-4BBF-B6B8-58D98FDADD69}" srcOrd="0" destOrd="0" presId="urn:microsoft.com/office/officeart/2005/8/layout/orgChart1"/>
    <dgm:cxn modelId="{3E87C7F5-0C3B-43D4-9719-617A9700CB48}" type="presOf" srcId="{D5B38DED-BD45-4160-BE51-1669C9826D1D}" destId="{34421F58-504A-4F0F-A60F-CAB53714DF39}" srcOrd="0" destOrd="0" presId="urn:microsoft.com/office/officeart/2005/8/layout/orgChart1"/>
    <dgm:cxn modelId="{9EAE34F7-8A06-4002-8EC2-BB9AEC976DF1}" type="presOf" srcId="{5F1E5D4A-B843-4A72-9FCA-880886405819}" destId="{484A20D2-89E2-434F-94A6-C0A8E1B83594}" srcOrd="0" destOrd="0" presId="urn:microsoft.com/office/officeart/2005/8/layout/orgChart1"/>
    <dgm:cxn modelId="{89058DF8-67C6-421D-BCC8-6FF2AE4F6915}" type="presOf" srcId="{629A3B23-479B-4AA6-865B-399D7C331AC3}" destId="{73579B91-FC83-4F89-9B5B-5D88003BF2BA}" srcOrd="0" destOrd="0" presId="urn:microsoft.com/office/officeart/2005/8/layout/orgChart1"/>
    <dgm:cxn modelId="{3B9F26FD-C36A-448F-9846-D382E01F26C0}" type="presOf" srcId="{B69101BC-98B3-4067-974F-853489142FC9}" destId="{20D2856E-959F-4CE8-BDD1-60AB7FA42096}" srcOrd="1" destOrd="0" presId="urn:microsoft.com/office/officeart/2005/8/layout/orgChart1"/>
    <dgm:cxn modelId="{AB5D91FD-1A6C-4906-9EA3-2B126583C2DA}" type="presOf" srcId="{EE3A7733-60DE-478B-856B-91E24F75BA60}" destId="{D0B3BBDC-A80B-4841-9EA5-86F2930D6AAD}" srcOrd="0" destOrd="0" presId="urn:microsoft.com/office/officeart/2005/8/layout/orgChart1"/>
    <dgm:cxn modelId="{77290F8F-4BE1-445D-B8EA-CA1E798771F1}" type="presParOf" srcId="{87C4DA57-DB3E-43CF-B9FD-D0C7BE869D6D}" destId="{EF34A028-084F-49CC-8D3B-556D87A43989}" srcOrd="0" destOrd="0" presId="urn:microsoft.com/office/officeart/2005/8/layout/orgChart1"/>
    <dgm:cxn modelId="{94FB66AF-3D9B-49F3-A451-ABED2341B97B}" type="presParOf" srcId="{EF34A028-084F-49CC-8D3B-556D87A43989}" destId="{DCC9D1AF-8CBC-46B7-86C5-7A19D6B055FA}" srcOrd="0" destOrd="0" presId="urn:microsoft.com/office/officeart/2005/8/layout/orgChart1"/>
    <dgm:cxn modelId="{5E60DA74-A494-4BEB-B967-A966749A76AA}" type="presParOf" srcId="{DCC9D1AF-8CBC-46B7-86C5-7A19D6B055FA}" destId="{77803A55-1DC0-4A0F-8E19-B179589D06F5}" srcOrd="0" destOrd="0" presId="urn:microsoft.com/office/officeart/2005/8/layout/orgChart1"/>
    <dgm:cxn modelId="{F693B60F-DB4D-440A-AF92-9E4CCF22523C}" type="presParOf" srcId="{DCC9D1AF-8CBC-46B7-86C5-7A19D6B055FA}" destId="{CF18F05B-5A8E-4D1E-8F0B-EEE96F07642E}" srcOrd="1" destOrd="0" presId="urn:microsoft.com/office/officeart/2005/8/layout/orgChart1"/>
    <dgm:cxn modelId="{288767F7-E128-44DE-85C8-A4761110EFC2}" type="presParOf" srcId="{EF34A028-084F-49CC-8D3B-556D87A43989}" destId="{61B77370-6D88-446E-B037-ED156FE3ADED}" srcOrd="1" destOrd="0" presId="urn:microsoft.com/office/officeart/2005/8/layout/orgChart1"/>
    <dgm:cxn modelId="{F8956675-9F09-4299-9A55-277AFB6410F4}" type="presParOf" srcId="{61B77370-6D88-446E-B037-ED156FE3ADED}" destId="{5EC06407-CE6B-4E55-8288-EEB2056A29B0}" srcOrd="0" destOrd="0" presId="urn:microsoft.com/office/officeart/2005/8/layout/orgChart1"/>
    <dgm:cxn modelId="{FE12493B-CB40-42DB-BC98-D8983CB127D6}" type="presParOf" srcId="{61B77370-6D88-446E-B037-ED156FE3ADED}" destId="{83D61D21-61FB-4467-9430-CAF6490A1C92}" srcOrd="1" destOrd="0" presId="urn:microsoft.com/office/officeart/2005/8/layout/orgChart1"/>
    <dgm:cxn modelId="{37533A59-8C72-4908-AF84-D74B5E2CD965}" type="presParOf" srcId="{83D61D21-61FB-4467-9430-CAF6490A1C92}" destId="{D557919B-8A37-4BE8-A5AF-F28E6A3D9931}" srcOrd="0" destOrd="0" presId="urn:microsoft.com/office/officeart/2005/8/layout/orgChart1"/>
    <dgm:cxn modelId="{94E16CC5-47A8-4C6B-81E2-882D70741E83}" type="presParOf" srcId="{D557919B-8A37-4BE8-A5AF-F28E6A3D9931}" destId="{FF9B212B-7CE7-4D2D-999F-FA05B46084DD}" srcOrd="0" destOrd="0" presId="urn:microsoft.com/office/officeart/2005/8/layout/orgChart1"/>
    <dgm:cxn modelId="{D2FD6FCA-9073-4091-8C41-5E9F943CCBED}" type="presParOf" srcId="{D557919B-8A37-4BE8-A5AF-F28E6A3D9931}" destId="{A1987095-5AF3-4816-B6F9-8A7B17FC3D6E}" srcOrd="1" destOrd="0" presId="urn:microsoft.com/office/officeart/2005/8/layout/orgChart1"/>
    <dgm:cxn modelId="{B13E2716-4446-4E04-B120-845E6EB8065F}" type="presParOf" srcId="{83D61D21-61FB-4467-9430-CAF6490A1C92}" destId="{4DE960B6-01B5-4771-A42F-C2E5233D2496}" srcOrd="1" destOrd="0" presId="urn:microsoft.com/office/officeart/2005/8/layout/orgChart1"/>
    <dgm:cxn modelId="{88664508-AEB9-46FB-88E2-9B1DE2DA15B7}" type="presParOf" srcId="{4DE960B6-01B5-4771-A42F-C2E5233D2496}" destId="{34421F58-504A-4F0F-A60F-CAB53714DF39}" srcOrd="0" destOrd="0" presId="urn:microsoft.com/office/officeart/2005/8/layout/orgChart1"/>
    <dgm:cxn modelId="{776292B4-3039-4063-B20B-472D385A2080}" type="presParOf" srcId="{4DE960B6-01B5-4771-A42F-C2E5233D2496}" destId="{6EF5E46F-1CC1-4E50-A23A-2E8198E44445}" srcOrd="1" destOrd="0" presId="urn:microsoft.com/office/officeart/2005/8/layout/orgChart1"/>
    <dgm:cxn modelId="{5F6F0D34-4921-4AA6-B2C8-6D45EE9A3CB5}" type="presParOf" srcId="{6EF5E46F-1CC1-4E50-A23A-2E8198E44445}" destId="{95A139DF-C1AD-46F1-AEE8-AC775BF6B46D}" srcOrd="0" destOrd="0" presId="urn:microsoft.com/office/officeart/2005/8/layout/orgChart1"/>
    <dgm:cxn modelId="{654F61AE-E186-4B94-AC4B-E54C4470C7E1}" type="presParOf" srcId="{95A139DF-C1AD-46F1-AEE8-AC775BF6B46D}" destId="{49DE87CF-C96B-48E8-8B93-114425E1D1DA}" srcOrd="0" destOrd="0" presId="urn:microsoft.com/office/officeart/2005/8/layout/orgChart1"/>
    <dgm:cxn modelId="{C4A4F0B3-E126-477F-A393-C689C14A4CC8}" type="presParOf" srcId="{95A139DF-C1AD-46F1-AEE8-AC775BF6B46D}" destId="{F0A1011D-7B77-496D-B40C-E80D32118B4D}" srcOrd="1" destOrd="0" presId="urn:microsoft.com/office/officeart/2005/8/layout/orgChart1"/>
    <dgm:cxn modelId="{7460435E-99E7-4A98-BF78-18F3368D75A5}" type="presParOf" srcId="{6EF5E46F-1CC1-4E50-A23A-2E8198E44445}" destId="{3301B459-062F-470A-8061-8FA80BA9BB32}" srcOrd="1" destOrd="0" presId="urn:microsoft.com/office/officeart/2005/8/layout/orgChart1"/>
    <dgm:cxn modelId="{F540F846-3A8E-4966-B100-749E319FDDC2}" type="presParOf" srcId="{6EF5E46F-1CC1-4E50-A23A-2E8198E44445}" destId="{6BAC4BD3-9FD2-4EAE-9D51-5C026395CA72}" srcOrd="2" destOrd="0" presId="urn:microsoft.com/office/officeart/2005/8/layout/orgChart1"/>
    <dgm:cxn modelId="{55B839AC-AA2F-43E0-9187-6934A05C90B7}" type="presParOf" srcId="{4DE960B6-01B5-4771-A42F-C2E5233D2496}" destId="{5705B1AF-D7CC-499A-938D-F4A5F9D0C75C}" srcOrd="2" destOrd="0" presId="urn:microsoft.com/office/officeart/2005/8/layout/orgChart1"/>
    <dgm:cxn modelId="{E977E135-3D30-4924-9AA6-D9FF4A19FA29}" type="presParOf" srcId="{4DE960B6-01B5-4771-A42F-C2E5233D2496}" destId="{2EF92659-AC51-4E0C-9751-7B8837B5FF35}" srcOrd="3" destOrd="0" presId="urn:microsoft.com/office/officeart/2005/8/layout/orgChart1"/>
    <dgm:cxn modelId="{8E4F0E05-1866-47CF-8B1D-7A08A06D4845}" type="presParOf" srcId="{2EF92659-AC51-4E0C-9751-7B8837B5FF35}" destId="{3BC240AB-3C13-4D21-8EAF-7F953479DAD2}" srcOrd="0" destOrd="0" presId="urn:microsoft.com/office/officeart/2005/8/layout/orgChart1"/>
    <dgm:cxn modelId="{30EC9C3C-0B9C-4FC0-BB9D-4DFBB82209E7}" type="presParOf" srcId="{3BC240AB-3C13-4D21-8EAF-7F953479DAD2}" destId="{DE166C98-6758-4F51-A9B2-388558DDDC97}" srcOrd="0" destOrd="0" presId="urn:microsoft.com/office/officeart/2005/8/layout/orgChart1"/>
    <dgm:cxn modelId="{770FA213-0763-4750-B891-0311DBDCB0A3}" type="presParOf" srcId="{3BC240AB-3C13-4D21-8EAF-7F953479DAD2}" destId="{E43ECBD2-4F80-4C4C-B9A1-C365B129AC2C}" srcOrd="1" destOrd="0" presId="urn:microsoft.com/office/officeart/2005/8/layout/orgChart1"/>
    <dgm:cxn modelId="{9EAAA1F9-C26A-446C-8EA4-3E35839B6F1E}" type="presParOf" srcId="{2EF92659-AC51-4E0C-9751-7B8837B5FF35}" destId="{DC9D7D03-D2C5-4086-985E-3D764E648050}" srcOrd="1" destOrd="0" presId="urn:microsoft.com/office/officeart/2005/8/layout/orgChart1"/>
    <dgm:cxn modelId="{95C6B459-8E2E-4AE9-AA47-6E3159395EB7}" type="presParOf" srcId="{2EF92659-AC51-4E0C-9751-7B8837B5FF35}" destId="{AEB2AB40-D6C4-4849-A927-1DCCE25AD8DB}" srcOrd="2" destOrd="0" presId="urn:microsoft.com/office/officeart/2005/8/layout/orgChart1"/>
    <dgm:cxn modelId="{A6033E24-9FC0-4050-8301-08FFA21ECF2B}" type="presParOf" srcId="{4DE960B6-01B5-4771-A42F-C2E5233D2496}" destId="{D0B70302-E5A8-43DB-AC73-76EDF9C7A3F2}" srcOrd="4" destOrd="0" presId="urn:microsoft.com/office/officeart/2005/8/layout/orgChart1"/>
    <dgm:cxn modelId="{E519BBB3-E42C-4759-90C5-628328E794EE}" type="presParOf" srcId="{4DE960B6-01B5-4771-A42F-C2E5233D2496}" destId="{901C5CB9-CCE4-4CD4-9528-566C5142D4C9}" srcOrd="5" destOrd="0" presId="urn:microsoft.com/office/officeart/2005/8/layout/orgChart1"/>
    <dgm:cxn modelId="{58892F67-9FB7-4933-BF05-8CE2BDEE57DB}" type="presParOf" srcId="{901C5CB9-CCE4-4CD4-9528-566C5142D4C9}" destId="{A45BF7C8-FC16-4E85-82D5-8B9D1423C32F}" srcOrd="0" destOrd="0" presId="urn:microsoft.com/office/officeart/2005/8/layout/orgChart1"/>
    <dgm:cxn modelId="{F1022AC8-E80D-49DF-AC1E-35A65DF84FD3}" type="presParOf" srcId="{A45BF7C8-FC16-4E85-82D5-8B9D1423C32F}" destId="{3F5A226B-22E8-45AD-92A7-BEA9C49A509E}" srcOrd="0" destOrd="0" presId="urn:microsoft.com/office/officeart/2005/8/layout/orgChart1"/>
    <dgm:cxn modelId="{25646E2F-4269-4A0A-B391-B125C0F4FF17}" type="presParOf" srcId="{A45BF7C8-FC16-4E85-82D5-8B9D1423C32F}" destId="{C064654F-21D5-4AE2-9A0F-5E7879056BD7}" srcOrd="1" destOrd="0" presId="urn:microsoft.com/office/officeart/2005/8/layout/orgChart1"/>
    <dgm:cxn modelId="{1C87BBE2-DFBA-4602-8DA4-034F60994A7B}" type="presParOf" srcId="{901C5CB9-CCE4-4CD4-9528-566C5142D4C9}" destId="{D9D42EE4-69C2-4796-9FA9-F896850F7993}" srcOrd="1" destOrd="0" presId="urn:microsoft.com/office/officeart/2005/8/layout/orgChart1"/>
    <dgm:cxn modelId="{8B7C4CE1-869E-4F9E-AC24-E35693CE8079}" type="presParOf" srcId="{D9D42EE4-69C2-4796-9FA9-F896850F7993}" destId="{B75EBCD3-ABA0-4DB9-8E6F-062EF5A73F33}" srcOrd="0" destOrd="0" presId="urn:microsoft.com/office/officeart/2005/8/layout/orgChart1"/>
    <dgm:cxn modelId="{FF96B3FD-0165-43B9-AFE1-E6DCB40DD19C}" type="presParOf" srcId="{D9D42EE4-69C2-4796-9FA9-F896850F7993}" destId="{D4BDB1EC-4891-4C30-B54F-108358BA7611}" srcOrd="1" destOrd="0" presId="urn:microsoft.com/office/officeart/2005/8/layout/orgChart1"/>
    <dgm:cxn modelId="{7D255FD7-F2B7-43E0-9B5B-B648E338D85C}" type="presParOf" srcId="{D4BDB1EC-4891-4C30-B54F-108358BA7611}" destId="{A58A30EA-2A61-4048-903F-4408B555597F}" srcOrd="0" destOrd="0" presId="urn:microsoft.com/office/officeart/2005/8/layout/orgChart1"/>
    <dgm:cxn modelId="{5D473D99-04EE-44DB-AAEC-6B13B7532135}" type="presParOf" srcId="{A58A30EA-2A61-4048-903F-4408B555597F}" destId="{D0B3BBDC-A80B-4841-9EA5-86F2930D6AAD}" srcOrd="0" destOrd="0" presId="urn:microsoft.com/office/officeart/2005/8/layout/orgChart1"/>
    <dgm:cxn modelId="{7B6190E4-491F-4DAE-93D0-6467AB6E3E6D}" type="presParOf" srcId="{A58A30EA-2A61-4048-903F-4408B555597F}" destId="{49BA16A7-A33B-4A35-9F70-DA47C016695B}" srcOrd="1" destOrd="0" presId="urn:microsoft.com/office/officeart/2005/8/layout/orgChart1"/>
    <dgm:cxn modelId="{B9D38975-B3E7-431F-82BB-49C029B68690}" type="presParOf" srcId="{D4BDB1EC-4891-4C30-B54F-108358BA7611}" destId="{5FED58C2-541D-44E8-98B6-CAC6CFBD5F20}" srcOrd="1" destOrd="0" presId="urn:microsoft.com/office/officeart/2005/8/layout/orgChart1"/>
    <dgm:cxn modelId="{60914FAC-DEE5-4D03-A247-EB618D64DED7}" type="presParOf" srcId="{5FED58C2-541D-44E8-98B6-CAC6CFBD5F20}" destId="{EF3BB10A-68FF-499D-8D48-6293E21CBEC9}" srcOrd="0" destOrd="0" presId="urn:microsoft.com/office/officeart/2005/8/layout/orgChart1"/>
    <dgm:cxn modelId="{567F70E8-5E93-453D-8318-F0160C16C88A}" type="presParOf" srcId="{5FED58C2-541D-44E8-98B6-CAC6CFBD5F20}" destId="{E395B9E6-C9E5-406B-8EF1-868213546BA4}" srcOrd="1" destOrd="0" presId="urn:microsoft.com/office/officeart/2005/8/layout/orgChart1"/>
    <dgm:cxn modelId="{7EDF9AB4-1506-44FF-AF49-5BD123B8A098}" type="presParOf" srcId="{E395B9E6-C9E5-406B-8EF1-868213546BA4}" destId="{5B74C548-AF94-47F8-94E1-FA60EF38F2CF}" srcOrd="0" destOrd="0" presId="urn:microsoft.com/office/officeart/2005/8/layout/orgChart1"/>
    <dgm:cxn modelId="{E4A0E9AA-CC69-467E-8503-2579A6044734}" type="presParOf" srcId="{5B74C548-AF94-47F8-94E1-FA60EF38F2CF}" destId="{5772995F-E365-4B77-9074-703E87FBF6DD}" srcOrd="0" destOrd="0" presId="urn:microsoft.com/office/officeart/2005/8/layout/orgChart1"/>
    <dgm:cxn modelId="{C4DE8F51-F429-482E-8C53-5C0A073C877D}" type="presParOf" srcId="{5B74C548-AF94-47F8-94E1-FA60EF38F2CF}" destId="{65767FC0-6E4A-4772-A7EA-54244848019B}" srcOrd="1" destOrd="0" presId="urn:microsoft.com/office/officeart/2005/8/layout/orgChart1"/>
    <dgm:cxn modelId="{FFAC994B-D2A3-4472-A68C-81636675A8FF}" type="presParOf" srcId="{E395B9E6-C9E5-406B-8EF1-868213546BA4}" destId="{175540D8-527D-4B1E-849E-270FDD98BF39}" srcOrd="1" destOrd="0" presId="urn:microsoft.com/office/officeart/2005/8/layout/orgChart1"/>
    <dgm:cxn modelId="{BD44F13C-09FD-4364-A626-3A1E189F25A9}" type="presParOf" srcId="{E395B9E6-C9E5-406B-8EF1-868213546BA4}" destId="{3B2FEE26-24CA-4E34-A07D-C89942CB0EFE}" srcOrd="2" destOrd="0" presId="urn:microsoft.com/office/officeart/2005/8/layout/orgChart1"/>
    <dgm:cxn modelId="{D2CCCB85-7F0E-42C5-B550-989C6A7C1804}" type="presParOf" srcId="{5FED58C2-541D-44E8-98B6-CAC6CFBD5F20}" destId="{71281585-9852-4226-977B-2E2A64B5E348}" srcOrd="2" destOrd="0" presId="urn:microsoft.com/office/officeart/2005/8/layout/orgChart1"/>
    <dgm:cxn modelId="{734B02D3-B87C-4DF3-A27A-6133A0B8BE7B}" type="presParOf" srcId="{5FED58C2-541D-44E8-98B6-CAC6CFBD5F20}" destId="{7099FF7C-04B0-4F80-A837-0087F8709081}" srcOrd="3" destOrd="0" presId="urn:microsoft.com/office/officeart/2005/8/layout/orgChart1"/>
    <dgm:cxn modelId="{3AD3F145-586B-424C-9125-727A25B70DAC}" type="presParOf" srcId="{7099FF7C-04B0-4F80-A837-0087F8709081}" destId="{6ED57E9E-D87B-4E21-AAFB-142C95D66827}" srcOrd="0" destOrd="0" presId="urn:microsoft.com/office/officeart/2005/8/layout/orgChart1"/>
    <dgm:cxn modelId="{D2E58436-D3ED-45B0-85D7-504029BC276A}" type="presParOf" srcId="{6ED57E9E-D87B-4E21-AAFB-142C95D66827}" destId="{7378843D-99D5-4790-B1F5-A3E93A9AEE74}" srcOrd="0" destOrd="0" presId="urn:microsoft.com/office/officeart/2005/8/layout/orgChart1"/>
    <dgm:cxn modelId="{12E224A1-4982-4348-9FFC-86FC3AA7F4A9}" type="presParOf" srcId="{6ED57E9E-D87B-4E21-AAFB-142C95D66827}" destId="{28107D50-26A0-4547-98DC-B2CE95C35092}" srcOrd="1" destOrd="0" presId="urn:microsoft.com/office/officeart/2005/8/layout/orgChart1"/>
    <dgm:cxn modelId="{F4C8DFC2-49B3-4AFB-BCF9-7CD4DDA4F980}" type="presParOf" srcId="{7099FF7C-04B0-4F80-A837-0087F8709081}" destId="{69D07B6C-5000-4A58-A2DA-176D99E3756C}" srcOrd="1" destOrd="0" presId="urn:microsoft.com/office/officeart/2005/8/layout/orgChart1"/>
    <dgm:cxn modelId="{D66C49B0-AA80-4CB1-9467-9049C552FA0D}" type="presParOf" srcId="{69D07B6C-5000-4A58-A2DA-176D99E3756C}" destId="{EB282D18-D1BD-4374-993B-B237E9FD43E9}" srcOrd="0" destOrd="0" presId="urn:microsoft.com/office/officeart/2005/8/layout/orgChart1"/>
    <dgm:cxn modelId="{D23C7CE7-88ED-4BAF-B555-25E64DB338D9}" type="presParOf" srcId="{69D07B6C-5000-4A58-A2DA-176D99E3756C}" destId="{6FC38178-AE17-4ECB-BC6C-6944406915E5}" srcOrd="1" destOrd="0" presId="urn:microsoft.com/office/officeart/2005/8/layout/orgChart1"/>
    <dgm:cxn modelId="{ECA80069-0931-441A-A88B-BA8E43BD67B2}" type="presParOf" srcId="{6FC38178-AE17-4ECB-BC6C-6944406915E5}" destId="{504373CD-656C-47CA-BF8F-3573453EE409}" srcOrd="0" destOrd="0" presId="urn:microsoft.com/office/officeart/2005/8/layout/orgChart1"/>
    <dgm:cxn modelId="{403E03D9-5B87-41BD-8D1F-370D81F8FA1E}" type="presParOf" srcId="{504373CD-656C-47CA-BF8F-3573453EE409}" destId="{6E3A266F-EDA6-4115-A14A-AA7C0A0A3FE8}" srcOrd="0" destOrd="0" presId="urn:microsoft.com/office/officeart/2005/8/layout/orgChart1"/>
    <dgm:cxn modelId="{3EBD5684-961A-45DE-B283-8BD941CBE0F9}" type="presParOf" srcId="{504373CD-656C-47CA-BF8F-3573453EE409}" destId="{658D2C05-C9A2-4007-812C-D0177BF08DC4}" srcOrd="1" destOrd="0" presId="urn:microsoft.com/office/officeart/2005/8/layout/orgChart1"/>
    <dgm:cxn modelId="{57419C20-D360-4E20-92F2-E0C259A596F5}" type="presParOf" srcId="{6FC38178-AE17-4ECB-BC6C-6944406915E5}" destId="{8E9C0A00-37F2-4743-A405-FE27E060875B}" srcOrd="1" destOrd="0" presId="urn:microsoft.com/office/officeart/2005/8/layout/orgChart1"/>
    <dgm:cxn modelId="{DC65DBD8-2C04-425C-97DB-ADD78FE9484B}" type="presParOf" srcId="{6FC38178-AE17-4ECB-BC6C-6944406915E5}" destId="{2A5BF953-D54B-4B8A-8705-55F79CA529E2}" srcOrd="2" destOrd="0" presId="urn:microsoft.com/office/officeart/2005/8/layout/orgChart1"/>
    <dgm:cxn modelId="{AB2D8B28-0909-4D08-AB6A-E23042022C63}" type="presParOf" srcId="{69D07B6C-5000-4A58-A2DA-176D99E3756C}" destId="{2CEC729E-6F87-4424-A2A1-E56622328FFD}" srcOrd="2" destOrd="0" presId="urn:microsoft.com/office/officeart/2005/8/layout/orgChart1"/>
    <dgm:cxn modelId="{4991C0BB-25FD-4A48-830B-04926F226C6B}" type="presParOf" srcId="{69D07B6C-5000-4A58-A2DA-176D99E3756C}" destId="{4392889B-8EAF-4FA4-9644-6D87618BE658}" srcOrd="3" destOrd="0" presId="urn:microsoft.com/office/officeart/2005/8/layout/orgChart1"/>
    <dgm:cxn modelId="{DC116264-4B73-4216-9C83-7B198E0D5552}" type="presParOf" srcId="{4392889B-8EAF-4FA4-9644-6D87618BE658}" destId="{AF0D929F-1B3E-45A0-8D29-E3AB8ABDEB81}" srcOrd="0" destOrd="0" presId="urn:microsoft.com/office/officeart/2005/8/layout/orgChart1"/>
    <dgm:cxn modelId="{54DD3493-35BD-4649-BFD7-B66732E43954}" type="presParOf" srcId="{AF0D929F-1B3E-45A0-8D29-E3AB8ABDEB81}" destId="{F79F95E8-4409-42A3-AF17-FE18257FA6F2}" srcOrd="0" destOrd="0" presId="urn:microsoft.com/office/officeart/2005/8/layout/orgChart1"/>
    <dgm:cxn modelId="{BEAAC656-08C4-47A9-9BF8-0BFBFC6C5778}" type="presParOf" srcId="{AF0D929F-1B3E-45A0-8D29-E3AB8ABDEB81}" destId="{00C202C4-576C-4913-A547-AC3FA97ADDDD}" srcOrd="1" destOrd="0" presId="urn:microsoft.com/office/officeart/2005/8/layout/orgChart1"/>
    <dgm:cxn modelId="{2506F934-E16B-4FF6-929A-432B4122FA52}" type="presParOf" srcId="{4392889B-8EAF-4FA4-9644-6D87618BE658}" destId="{F2496104-298E-4857-B9AC-4DA4205F0C3F}" srcOrd="1" destOrd="0" presId="urn:microsoft.com/office/officeart/2005/8/layout/orgChart1"/>
    <dgm:cxn modelId="{B4223A3D-9F2E-4F04-84E0-B1481C70EDA0}" type="presParOf" srcId="{4392889B-8EAF-4FA4-9644-6D87618BE658}" destId="{D91622E5-A1B6-42C1-9279-6F39EC0A0FFC}" srcOrd="2" destOrd="0" presId="urn:microsoft.com/office/officeart/2005/8/layout/orgChart1"/>
    <dgm:cxn modelId="{99487F9B-9860-44CF-852A-9A1AA9C5F41B}" type="presParOf" srcId="{7099FF7C-04B0-4F80-A837-0087F8709081}" destId="{298D968F-F17D-47E4-A078-823FC4FF4C8B}" srcOrd="2" destOrd="0" presId="urn:microsoft.com/office/officeart/2005/8/layout/orgChart1"/>
    <dgm:cxn modelId="{0D53E2D8-6ACA-4AC1-998C-F361A0171720}" type="presParOf" srcId="{D4BDB1EC-4891-4C30-B54F-108358BA7611}" destId="{87CFF58B-946C-4015-927C-3943B7326EBA}" srcOrd="2" destOrd="0" presId="urn:microsoft.com/office/officeart/2005/8/layout/orgChart1"/>
    <dgm:cxn modelId="{55840D89-F434-48A3-8C11-A89B24C4DEFF}" type="presParOf" srcId="{D9D42EE4-69C2-4796-9FA9-F896850F7993}" destId="{E34A51E9-A434-47CF-9617-4C1388976AD1}" srcOrd="2" destOrd="0" presId="urn:microsoft.com/office/officeart/2005/8/layout/orgChart1"/>
    <dgm:cxn modelId="{6A18E549-A07C-443A-9476-6A966FEAE9C1}" type="presParOf" srcId="{D9D42EE4-69C2-4796-9FA9-F896850F7993}" destId="{728C7F99-3428-4623-906F-67EFB843FA04}" srcOrd="3" destOrd="0" presId="urn:microsoft.com/office/officeart/2005/8/layout/orgChart1"/>
    <dgm:cxn modelId="{B9DB6C3C-9625-4D93-9D25-F8564902B094}" type="presParOf" srcId="{728C7F99-3428-4623-906F-67EFB843FA04}" destId="{9A359687-25A7-42DD-B5CA-53D766E31EB6}" srcOrd="0" destOrd="0" presId="urn:microsoft.com/office/officeart/2005/8/layout/orgChart1"/>
    <dgm:cxn modelId="{4561E0E1-231F-427A-823E-FEA5CF446C7E}" type="presParOf" srcId="{9A359687-25A7-42DD-B5CA-53D766E31EB6}" destId="{D229CD94-596D-4A07-9CFF-EA9999F5E588}" srcOrd="0" destOrd="0" presId="urn:microsoft.com/office/officeart/2005/8/layout/orgChart1"/>
    <dgm:cxn modelId="{782593DA-E267-4A1C-BF0E-79FCE1DFC258}" type="presParOf" srcId="{9A359687-25A7-42DD-B5CA-53D766E31EB6}" destId="{E7D051DB-C17B-4CB9-A6B9-E1F5F229CEF5}" srcOrd="1" destOrd="0" presId="urn:microsoft.com/office/officeart/2005/8/layout/orgChart1"/>
    <dgm:cxn modelId="{4182A604-C2B7-4335-BCDC-5E0096020D23}" type="presParOf" srcId="{728C7F99-3428-4623-906F-67EFB843FA04}" destId="{B33F2A31-1119-4EED-A78B-918272669166}" srcOrd="1" destOrd="0" presId="urn:microsoft.com/office/officeart/2005/8/layout/orgChart1"/>
    <dgm:cxn modelId="{C8386CA6-C076-43BE-AE39-31D7CFFF79EE}" type="presParOf" srcId="{B33F2A31-1119-4EED-A78B-918272669166}" destId="{474C8629-ABE8-4574-A0F1-62AF940A2511}" srcOrd="0" destOrd="0" presId="urn:microsoft.com/office/officeart/2005/8/layout/orgChart1"/>
    <dgm:cxn modelId="{60243B64-0EA5-4877-B0F4-B689F4C274FD}" type="presParOf" srcId="{B33F2A31-1119-4EED-A78B-918272669166}" destId="{A5B16692-9BCE-4DC4-A2CD-DD52AFFFFEFD}" srcOrd="1" destOrd="0" presId="urn:microsoft.com/office/officeart/2005/8/layout/orgChart1"/>
    <dgm:cxn modelId="{C5C849A8-C30C-4AEB-B93A-023D3D502F54}" type="presParOf" srcId="{A5B16692-9BCE-4DC4-A2CD-DD52AFFFFEFD}" destId="{E9DE67DB-8CCA-45A4-94F1-D66DE70576AF}" srcOrd="0" destOrd="0" presId="urn:microsoft.com/office/officeart/2005/8/layout/orgChart1"/>
    <dgm:cxn modelId="{E45A7714-2CD7-48CE-B642-989EFCFABF50}" type="presParOf" srcId="{E9DE67DB-8CCA-45A4-94F1-D66DE70576AF}" destId="{D11A8925-F004-41B5-9C7A-9C2437A5874C}" srcOrd="0" destOrd="0" presId="urn:microsoft.com/office/officeart/2005/8/layout/orgChart1"/>
    <dgm:cxn modelId="{670B806F-95A4-4323-B6B3-CE16D3AC8549}" type="presParOf" srcId="{E9DE67DB-8CCA-45A4-94F1-D66DE70576AF}" destId="{F3E387FC-AE4D-4E8F-B8B5-00939BD05A9A}" srcOrd="1" destOrd="0" presId="urn:microsoft.com/office/officeart/2005/8/layout/orgChart1"/>
    <dgm:cxn modelId="{614A0123-0BCB-4F48-B096-422B26507844}" type="presParOf" srcId="{A5B16692-9BCE-4DC4-A2CD-DD52AFFFFEFD}" destId="{FBE40167-DE42-4911-B0EA-A0256E0F0255}" srcOrd="1" destOrd="0" presId="urn:microsoft.com/office/officeart/2005/8/layout/orgChart1"/>
    <dgm:cxn modelId="{34E1CF36-AB92-4818-A8BD-E03057A1574C}" type="presParOf" srcId="{FBE40167-DE42-4911-B0EA-A0256E0F0255}" destId="{B11A23C0-BAF1-458B-B71D-199A25C1B74B}" srcOrd="0" destOrd="0" presId="urn:microsoft.com/office/officeart/2005/8/layout/orgChart1"/>
    <dgm:cxn modelId="{A568BF3A-83B4-4199-B72F-A930F6E0AE40}" type="presParOf" srcId="{FBE40167-DE42-4911-B0EA-A0256E0F0255}" destId="{7BE3AF94-E15E-4622-9DB4-AF303FBED1DA}" srcOrd="1" destOrd="0" presId="urn:microsoft.com/office/officeart/2005/8/layout/orgChart1"/>
    <dgm:cxn modelId="{6A0EE8B5-E5AC-4FDB-BD7F-E5E92703A7FD}" type="presParOf" srcId="{7BE3AF94-E15E-4622-9DB4-AF303FBED1DA}" destId="{6396963B-D26B-4B00-8645-F47CEFC14192}" srcOrd="0" destOrd="0" presId="urn:microsoft.com/office/officeart/2005/8/layout/orgChart1"/>
    <dgm:cxn modelId="{963ABA65-6FF2-49F5-B413-798A30531A80}" type="presParOf" srcId="{6396963B-D26B-4B00-8645-F47CEFC14192}" destId="{B83067E7-B895-4D8F-B2D4-A0189917D6DB}" srcOrd="0" destOrd="0" presId="urn:microsoft.com/office/officeart/2005/8/layout/orgChart1"/>
    <dgm:cxn modelId="{B903D3C3-5C23-475C-83B5-FA1E724DEB3E}" type="presParOf" srcId="{6396963B-D26B-4B00-8645-F47CEFC14192}" destId="{16E5CBD4-752B-4AA1-81E8-F4BC26E3D0BD}" srcOrd="1" destOrd="0" presId="urn:microsoft.com/office/officeart/2005/8/layout/orgChart1"/>
    <dgm:cxn modelId="{D7419B2B-B828-4B75-8E1E-DA1F02A95FE5}" type="presParOf" srcId="{7BE3AF94-E15E-4622-9DB4-AF303FBED1DA}" destId="{6AEFE9B4-81F8-4DEC-92E5-CBC0E0B01160}" srcOrd="1" destOrd="0" presId="urn:microsoft.com/office/officeart/2005/8/layout/orgChart1"/>
    <dgm:cxn modelId="{7166C7EC-A182-444E-B2BE-763327657212}" type="presParOf" srcId="{7BE3AF94-E15E-4622-9DB4-AF303FBED1DA}" destId="{F092806B-606D-4405-925B-8ED93E191834}" srcOrd="2" destOrd="0" presId="urn:microsoft.com/office/officeart/2005/8/layout/orgChart1"/>
    <dgm:cxn modelId="{4DB5DBF0-9A7D-4707-A461-40A2A9B54D46}" type="presParOf" srcId="{FBE40167-DE42-4911-B0EA-A0256E0F0255}" destId="{37AA6238-EA0B-49CB-8AB0-41967D639530}" srcOrd="2" destOrd="0" presId="urn:microsoft.com/office/officeart/2005/8/layout/orgChart1"/>
    <dgm:cxn modelId="{F514AA04-8EB7-49DB-A32B-9415BCC85759}" type="presParOf" srcId="{FBE40167-DE42-4911-B0EA-A0256E0F0255}" destId="{E2743922-D595-438A-B42E-757F7D7C1799}" srcOrd="3" destOrd="0" presId="urn:microsoft.com/office/officeart/2005/8/layout/orgChart1"/>
    <dgm:cxn modelId="{EBF42B05-5E31-40E5-A521-DFBF32843C0D}" type="presParOf" srcId="{E2743922-D595-438A-B42E-757F7D7C1799}" destId="{F9199FED-B7A8-401E-AD4C-FF98C75A03E0}" srcOrd="0" destOrd="0" presId="urn:microsoft.com/office/officeart/2005/8/layout/orgChart1"/>
    <dgm:cxn modelId="{0E569718-82B2-487C-A54C-F2D6BABCA075}" type="presParOf" srcId="{F9199FED-B7A8-401E-AD4C-FF98C75A03E0}" destId="{AB4AA2EB-A6D3-45AB-A564-873482AD431A}" srcOrd="0" destOrd="0" presId="urn:microsoft.com/office/officeart/2005/8/layout/orgChart1"/>
    <dgm:cxn modelId="{BB1F3500-C86D-4483-B5FB-096998CB69D9}" type="presParOf" srcId="{F9199FED-B7A8-401E-AD4C-FF98C75A03E0}" destId="{12EC54CE-9E56-46B0-BAE9-947C7C46F7EC}" srcOrd="1" destOrd="0" presId="urn:microsoft.com/office/officeart/2005/8/layout/orgChart1"/>
    <dgm:cxn modelId="{4469E6F1-BBA7-4586-86C6-D2B3344406B4}" type="presParOf" srcId="{E2743922-D595-438A-B42E-757F7D7C1799}" destId="{62D61184-2EA0-4825-B314-EB2138E64E33}" srcOrd="1" destOrd="0" presId="urn:microsoft.com/office/officeart/2005/8/layout/orgChart1"/>
    <dgm:cxn modelId="{2FABA40F-2CE8-4C79-BEF5-8B2CECD32B72}" type="presParOf" srcId="{E2743922-D595-438A-B42E-757F7D7C1799}" destId="{20911021-9ED9-4AE7-A57A-A0C1CC6B993E}" srcOrd="2" destOrd="0" presId="urn:microsoft.com/office/officeart/2005/8/layout/orgChart1"/>
    <dgm:cxn modelId="{744F75BD-77B4-45DA-928D-616345F62DB4}" type="presParOf" srcId="{A5B16692-9BCE-4DC4-A2CD-DD52AFFFFEFD}" destId="{9035623B-51F6-4D8C-99E6-F21FF2B582BE}" srcOrd="2" destOrd="0" presId="urn:microsoft.com/office/officeart/2005/8/layout/orgChart1"/>
    <dgm:cxn modelId="{596BBF3A-D230-4044-8FE8-09A3E899B452}" type="presParOf" srcId="{B33F2A31-1119-4EED-A78B-918272669166}" destId="{17B5D01B-3D83-4FD0-974E-34179352BBDA}" srcOrd="2" destOrd="0" presId="urn:microsoft.com/office/officeart/2005/8/layout/orgChart1"/>
    <dgm:cxn modelId="{88F9F724-8601-4479-AEE2-E275698C9E19}" type="presParOf" srcId="{B33F2A31-1119-4EED-A78B-918272669166}" destId="{9AB7EF17-86B7-4659-BF1B-7347A6DFBE86}" srcOrd="3" destOrd="0" presId="urn:microsoft.com/office/officeart/2005/8/layout/orgChart1"/>
    <dgm:cxn modelId="{7B398A38-F955-4ADA-AB49-916903BF4277}" type="presParOf" srcId="{9AB7EF17-86B7-4659-BF1B-7347A6DFBE86}" destId="{43AC8E94-31FD-4AFC-9C31-6D3BD191A686}" srcOrd="0" destOrd="0" presId="urn:microsoft.com/office/officeart/2005/8/layout/orgChart1"/>
    <dgm:cxn modelId="{CF439C63-B730-4933-ADA1-238767B99FA4}" type="presParOf" srcId="{43AC8E94-31FD-4AFC-9C31-6D3BD191A686}" destId="{6C7B69E0-6C3E-42A2-8FC3-F12A7479A860}" srcOrd="0" destOrd="0" presId="urn:microsoft.com/office/officeart/2005/8/layout/orgChart1"/>
    <dgm:cxn modelId="{14B9EC29-51F7-4BBC-821A-0D74A36B4EA5}" type="presParOf" srcId="{43AC8E94-31FD-4AFC-9C31-6D3BD191A686}" destId="{0BA36A61-7208-475E-A160-0D40FF2C206D}" srcOrd="1" destOrd="0" presId="urn:microsoft.com/office/officeart/2005/8/layout/orgChart1"/>
    <dgm:cxn modelId="{D4D6ABBB-0CBE-4086-B709-14765653A111}" type="presParOf" srcId="{9AB7EF17-86B7-4659-BF1B-7347A6DFBE86}" destId="{94A93AEB-E676-4989-9F5F-9BBDC79B7704}" srcOrd="1" destOrd="0" presId="urn:microsoft.com/office/officeart/2005/8/layout/orgChart1"/>
    <dgm:cxn modelId="{4014D7C7-AAD1-41FD-B168-87700CE6D3E5}" type="presParOf" srcId="{94A93AEB-E676-4989-9F5F-9BBDC79B7704}" destId="{D315F308-9B37-40A7-9F7A-EAA67C3C1EF0}" srcOrd="0" destOrd="0" presId="urn:microsoft.com/office/officeart/2005/8/layout/orgChart1"/>
    <dgm:cxn modelId="{DD22B488-22CE-4EF9-A105-766F02731023}" type="presParOf" srcId="{94A93AEB-E676-4989-9F5F-9BBDC79B7704}" destId="{C62DF053-71F4-422D-B686-145F8B9F0856}" srcOrd="1" destOrd="0" presId="urn:microsoft.com/office/officeart/2005/8/layout/orgChart1"/>
    <dgm:cxn modelId="{D73C31BB-F619-418B-A922-4C509525438F}" type="presParOf" srcId="{C62DF053-71F4-422D-B686-145F8B9F0856}" destId="{DE33EA13-7066-459B-8732-A4AB8411417E}" srcOrd="0" destOrd="0" presId="urn:microsoft.com/office/officeart/2005/8/layout/orgChart1"/>
    <dgm:cxn modelId="{3C165597-61D8-4D1B-BB98-776B18FFDAD1}" type="presParOf" srcId="{DE33EA13-7066-459B-8732-A4AB8411417E}" destId="{59654F41-2E80-4669-96F3-9BE507695712}" srcOrd="0" destOrd="0" presId="urn:microsoft.com/office/officeart/2005/8/layout/orgChart1"/>
    <dgm:cxn modelId="{6946E9BA-569C-4B3E-B1F3-483C40DEA1A1}" type="presParOf" srcId="{DE33EA13-7066-459B-8732-A4AB8411417E}" destId="{478904F2-0B76-4C9B-B128-1D2E3DE763C5}" srcOrd="1" destOrd="0" presId="urn:microsoft.com/office/officeart/2005/8/layout/orgChart1"/>
    <dgm:cxn modelId="{B0936C3D-D657-44B6-8D3E-256E301F5154}" type="presParOf" srcId="{C62DF053-71F4-422D-B686-145F8B9F0856}" destId="{AEF9E8FD-37BB-4494-8B6D-4A9F950DBB73}" srcOrd="1" destOrd="0" presId="urn:microsoft.com/office/officeart/2005/8/layout/orgChart1"/>
    <dgm:cxn modelId="{535602F9-1283-46CF-BCE3-0E844106F69E}" type="presParOf" srcId="{C62DF053-71F4-422D-B686-145F8B9F0856}" destId="{D970AED8-832B-41CE-8A16-90665C398698}" srcOrd="2" destOrd="0" presId="urn:microsoft.com/office/officeart/2005/8/layout/orgChart1"/>
    <dgm:cxn modelId="{1857233C-56A7-4BF3-ADD3-75DBB4A7FB92}" type="presParOf" srcId="{94A93AEB-E676-4989-9F5F-9BBDC79B7704}" destId="{A944F4B2-D6B8-475D-9DDF-3C61894901B2}" srcOrd="2" destOrd="0" presId="urn:microsoft.com/office/officeart/2005/8/layout/orgChart1"/>
    <dgm:cxn modelId="{954D5ADB-9BA1-4A67-AC4C-3F2BC7A25B10}" type="presParOf" srcId="{94A93AEB-E676-4989-9F5F-9BBDC79B7704}" destId="{F9935719-40CF-4060-B4A0-9847E8B67A46}" srcOrd="3" destOrd="0" presId="urn:microsoft.com/office/officeart/2005/8/layout/orgChart1"/>
    <dgm:cxn modelId="{90360F0D-ABDC-4053-8663-B08E5D8CD98C}" type="presParOf" srcId="{F9935719-40CF-4060-B4A0-9847E8B67A46}" destId="{4D732001-D888-4D47-AAC4-100C5992C5A9}" srcOrd="0" destOrd="0" presId="urn:microsoft.com/office/officeart/2005/8/layout/orgChart1"/>
    <dgm:cxn modelId="{D456209E-0602-4ADE-A993-1E50484FDEF3}" type="presParOf" srcId="{4D732001-D888-4D47-AAC4-100C5992C5A9}" destId="{C9C181FD-ADF5-429F-8E14-2072E49EC501}" srcOrd="0" destOrd="0" presId="urn:microsoft.com/office/officeart/2005/8/layout/orgChart1"/>
    <dgm:cxn modelId="{02E5C470-6A63-40C2-A7C4-D2157461DA7F}" type="presParOf" srcId="{4D732001-D888-4D47-AAC4-100C5992C5A9}" destId="{DBAF4AC5-5EC5-4BF0-BAE7-146162BDAC9F}" srcOrd="1" destOrd="0" presId="urn:microsoft.com/office/officeart/2005/8/layout/orgChart1"/>
    <dgm:cxn modelId="{20DA0371-144D-4714-8662-520B687B01DC}" type="presParOf" srcId="{F9935719-40CF-4060-B4A0-9847E8B67A46}" destId="{912B4266-B37B-4F8C-ADB2-BDF33CB95007}" srcOrd="1" destOrd="0" presId="urn:microsoft.com/office/officeart/2005/8/layout/orgChart1"/>
    <dgm:cxn modelId="{608E7604-419D-44DD-9D53-8BE363D5ECAD}" type="presParOf" srcId="{F9935719-40CF-4060-B4A0-9847E8B67A46}" destId="{4F72EA6F-9FDF-4511-986E-72ED1B689A18}" srcOrd="2" destOrd="0" presId="urn:microsoft.com/office/officeart/2005/8/layout/orgChart1"/>
    <dgm:cxn modelId="{D54D7A91-FE8C-4DDA-BC45-A310BFA7EC5C}" type="presParOf" srcId="{9AB7EF17-86B7-4659-BF1B-7347A6DFBE86}" destId="{36A0616B-0735-4B1A-99D0-DFD8E78FB798}" srcOrd="2" destOrd="0" presId="urn:microsoft.com/office/officeart/2005/8/layout/orgChart1"/>
    <dgm:cxn modelId="{517CA5F4-2113-42A7-BBD1-C836B797E113}" type="presParOf" srcId="{B33F2A31-1119-4EED-A78B-918272669166}" destId="{7013FB00-BF49-4A1A-998C-D9BC5BEBB166}" srcOrd="4" destOrd="0" presId="urn:microsoft.com/office/officeart/2005/8/layout/orgChart1"/>
    <dgm:cxn modelId="{B2C27407-B849-42FF-A462-4517EBF6585F}" type="presParOf" srcId="{B33F2A31-1119-4EED-A78B-918272669166}" destId="{32DE037E-1398-41C5-BB9D-D1460CE29562}" srcOrd="5" destOrd="0" presId="urn:microsoft.com/office/officeart/2005/8/layout/orgChart1"/>
    <dgm:cxn modelId="{0750C8D6-C621-4B50-AC4A-D6B0998BB3A2}" type="presParOf" srcId="{32DE037E-1398-41C5-BB9D-D1460CE29562}" destId="{00B075EF-EFF7-429C-AD83-9742116D85DE}" srcOrd="0" destOrd="0" presId="urn:microsoft.com/office/officeart/2005/8/layout/orgChart1"/>
    <dgm:cxn modelId="{DE272623-EB4A-4E67-895D-47A38C75CFC2}" type="presParOf" srcId="{00B075EF-EFF7-429C-AD83-9742116D85DE}" destId="{15EE0546-55CE-4EE6-8A81-27278A6376B1}" srcOrd="0" destOrd="0" presId="urn:microsoft.com/office/officeart/2005/8/layout/orgChart1"/>
    <dgm:cxn modelId="{BDAD675E-3D98-407E-B74B-006CF7A06174}" type="presParOf" srcId="{00B075EF-EFF7-429C-AD83-9742116D85DE}" destId="{A57B5805-0E8C-44CB-8D3B-F5A5238B8BDF}" srcOrd="1" destOrd="0" presId="urn:microsoft.com/office/officeart/2005/8/layout/orgChart1"/>
    <dgm:cxn modelId="{D10960F7-5BD8-48C3-8260-732D93E88044}" type="presParOf" srcId="{32DE037E-1398-41C5-BB9D-D1460CE29562}" destId="{1E6DCF73-630F-4B73-8652-E41FAF564F6C}" srcOrd="1" destOrd="0" presId="urn:microsoft.com/office/officeart/2005/8/layout/orgChart1"/>
    <dgm:cxn modelId="{AD9411B8-E8B5-425B-A41C-0BC50E87CFAD}" type="presParOf" srcId="{1E6DCF73-630F-4B73-8652-E41FAF564F6C}" destId="{DE2AA13A-DAE4-4DC5-806E-00E898DCBF34}" srcOrd="0" destOrd="0" presId="urn:microsoft.com/office/officeart/2005/8/layout/orgChart1"/>
    <dgm:cxn modelId="{E6671330-7B97-41C8-AB7B-35A54293C300}" type="presParOf" srcId="{1E6DCF73-630F-4B73-8652-E41FAF564F6C}" destId="{F16B234D-2C89-4D9E-B193-F0582B8F51C3}" srcOrd="1" destOrd="0" presId="urn:microsoft.com/office/officeart/2005/8/layout/orgChart1"/>
    <dgm:cxn modelId="{5389208F-388B-42E7-B9BE-017D6DC92D8E}" type="presParOf" srcId="{F16B234D-2C89-4D9E-B193-F0582B8F51C3}" destId="{C10C6666-DEC9-489C-AED0-62CA7DE1DF58}" srcOrd="0" destOrd="0" presId="urn:microsoft.com/office/officeart/2005/8/layout/orgChart1"/>
    <dgm:cxn modelId="{894C58F6-D590-4472-947B-33842F0FA7E5}" type="presParOf" srcId="{C10C6666-DEC9-489C-AED0-62CA7DE1DF58}" destId="{C0E0919F-28CD-4834-A06E-EFBC3D08C3AD}" srcOrd="0" destOrd="0" presId="urn:microsoft.com/office/officeart/2005/8/layout/orgChart1"/>
    <dgm:cxn modelId="{76F747AD-1FCF-4C97-8D8F-50094FAE5BC4}" type="presParOf" srcId="{C10C6666-DEC9-489C-AED0-62CA7DE1DF58}" destId="{95C01C98-4E84-42E5-935C-3CCB4F38AE7D}" srcOrd="1" destOrd="0" presId="urn:microsoft.com/office/officeart/2005/8/layout/orgChart1"/>
    <dgm:cxn modelId="{B70589B6-B68A-4D07-B767-75E1667D93CE}" type="presParOf" srcId="{F16B234D-2C89-4D9E-B193-F0582B8F51C3}" destId="{5269F4CB-2073-4321-A169-711F3966B719}" srcOrd="1" destOrd="0" presId="urn:microsoft.com/office/officeart/2005/8/layout/orgChart1"/>
    <dgm:cxn modelId="{3FECEA79-C62E-4392-AF9A-F2D779C65AF8}" type="presParOf" srcId="{F16B234D-2C89-4D9E-B193-F0582B8F51C3}" destId="{653F36FC-F2DD-4D79-A95C-F7748E8E881D}" srcOrd="2" destOrd="0" presId="urn:microsoft.com/office/officeart/2005/8/layout/orgChart1"/>
    <dgm:cxn modelId="{F5EA1F59-D0C0-4AE0-AE7B-BBE4A74C1037}" type="presParOf" srcId="{1E6DCF73-630F-4B73-8652-E41FAF564F6C}" destId="{9F380BB0-1E79-4937-821E-C1837AE09C40}" srcOrd="2" destOrd="0" presId="urn:microsoft.com/office/officeart/2005/8/layout/orgChart1"/>
    <dgm:cxn modelId="{17D38468-302D-4DD3-BF75-DCB23EC01D45}" type="presParOf" srcId="{1E6DCF73-630F-4B73-8652-E41FAF564F6C}" destId="{A5CB4A87-6088-4CF8-A9F9-CBD948088E32}" srcOrd="3" destOrd="0" presId="urn:microsoft.com/office/officeart/2005/8/layout/orgChart1"/>
    <dgm:cxn modelId="{890B0A60-1BEB-4836-BDC5-0E0B6AB15A55}" type="presParOf" srcId="{A5CB4A87-6088-4CF8-A9F9-CBD948088E32}" destId="{2FABA39F-9103-4742-A16F-F898E51C0444}" srcOrd="0" destOrd="0" presId="urn:microsoft.com/office/officeart/2005/8/layout/orgChart1"/>
    <dgm:cxn modelId="{26AC56D0-5C9D-4B36-8B13-21D0041E82BC}" type="presParOf" srcId="{2FABA39F-9103-4742-A16F-F898E51C0444}" destId="{05EA3086-C79A-4BA8-919C-5DA766E4DEE0}" srcOrd="0" destOrd="0" presId="urn:microsoft.com/office/officeart/2005/8/layout/orgChart1"/>
    <dgm:cxn modelId="{11495D37-7583-4288-A9A4-F98CE6E06DD5}" type="presParOf" srcId="{2FABA39F-9103-4742-A16F-F898E51C0444}" destId="{80B4ADA0-09CE-44D2-8014-44CFEADEE574}" srcOrd="1" destOrd="0" presId="urn:microsoft.com/office/officeart/2005/8/layout/orgChart1"/>
    <dgm:cxn modelId="{411A4E6D-A78A-4A9A-AFFA-BA877EAC5E83}" type="presParOf" srcId="{A5CB4A87-6088-4CF8-A9F9-CBD948088E32}" destId="{3D9D0804-F1E1-4586-9453-7EF3AF89B887}" srcOrd="1" destOrd="0" presId="urn:microsoft.com/office/officeart/2005/8/layout/orgChart1"/>
    <dgm:cxn modelId="{C019C1CA-681B-424D-8105-4CCC8DD675DB}" type="presParOf" srcId="{A5CB4A87-6088-4CF8-A9F9-CBD948088E32}" destId="{A815BE76-1055-4838-AE5C-891F1F1D9EAE}" srcOrd="2" destOrd="0" presId="urn:microsoft.com/office/officeart/2005/8/layout/orgChart1"/>
    <dgm:cxn modelId="{BB6FCA0C-75CE-47EA-AD8C-539BE03E6CE8}" type="presParOf" srcId="{1E6DCF73-630F-4B73-8652-E41FAF564F6C}" destId="{A86145CD-9570-49AE-B361-89E9600FE907}" srcOrd="4" destOrd="0" presId="urn:microsoft.com/office/officeart/2005/8/layout/orgChart1"/>
    <dgm:cxn modelId="{1CB8CEB7-473C-4724-BADF-2B768299011F}" type="presParOf" srcId="{1E6DCF73-630F-4B73-8652-E41FAF564F6C}" destId="{BB61C775-C8CD-438A-917C-8948BCE41869}" srcOrd="5" destOrd="0" presId="urn:microsoft.com/office/officeart/2005/8/layout/orgChart1"/>
    <dgm:cxn modelId="{4EF077A4-3C36-4AA2-BE19-4B529D490C8B}" type="presParOf" srcId="{BB61C775-C8CD-438A-917C-8948BCE41869}" destId="{3ECCC8F3-E7CE-47C6-AB80-456CAE17DBEA}" srcOrd="0" destOrd="0" presId="urn:microsoft.com/office/officeart/2005/8/layout/orgChart1"/>
    <dgm:cxn modelId="{0261E6E5-D2B5-45DF-AEF6-D2B59D3BC7B5}" type="presParOf" srcId="{3ECCC8F3-E7CE-47C6-AB80-456CAE17DBEA}" destId="{EEB8D483-9B96-4D7B-9FF8-DB1F5E165C67}" srcOrd="0" destOrd="0" presId="urn:microsoft.com/office/officeart/2005/8/layout/orgChart1"/>
    <dgm:cxn modelId="{2F8F5EE1-FF77-42F1-A74E-0BE0DF10F904}" type="presParOf" srcId="{3ECCC8F3-E7CE-47C6-AB80-456CAE17DBEA}" destId="{BA10E1FB-DF2E-45BC-81E0-0A8FCE1FA4B0}" srcOrd="1" destOrd="0" presId="urn:microsoft.com/office/officeart/2005/8/layout/orgChart1"/>
    <dgm:cxn modelId="{07EA0258-4020-4528-ADE2-96E600A1DB72}" type="presParOf" srcId="{BB61C775-C8CD-438A-917C-8948BCE41869}" destId="{C7AF8DCB-1EE4-498D-94FF-D7982B63AD3F}" srcOrd="1" destOrd="0" presId="urn:microsoft.com/office/officeart/2005/8/layout/orgChart1"/>
    <dgm:cxn modelId="{71C83FB7-2B3C-4800-BF85-E614F2F5EEC0}" type="presParOf" srcId="{BB61C775-C8CD-438A-917C-8948BCE41869}" destId="{4C3B35EE-59AC-4EC1-9706-4B2F66989227}" srcOrd="2" destOrd="0" presId="urn:microsoft.com/office/officeart/2005/8/layout/orgChart1"/>
    <dgm:cxn modelId="{20DACF35-7FA6-4973-B93C-89DC9C8F2631}" type="presParOf" srcId="{32DE037E-1398-41C5-BB9D-D1460CE29562}" destId="{E8E1DA5A-5532-4E25-B1B4-FAD4A2B80F31}" srcOrd="2" destOrd="0" presId="urn:microsoft.com/office/officeart/2005/8/layout/orgChart1"/>
    <dgm:cxn modelId="{3C5B3576-E93F-42A6-B9C4-25BE8DCCB158}" type="presParOf" srcId="{728C7F99-3428-4623-906F-67EFB843FA04}" destId="{C18B626A-4C61-4F5C-B0FD-E60CA844F3CE}" srcOrd="2" destOrd="0" presId="urn:microsoft.com/office/officeart/2005/8/layout/orgChart1"/>
    <dgm:cxn modelId="{25ECAF0E-484F-4AF2-BE7C-4ED66B61CC32}" type="presParOf" srcId="{D9D42EE4-69C2-4796-9FA9-F896850F7993}" destId="{82DD832F-6A24-4CD7-9C3B-E1EE77FD1676}" srcOrd="4" destOrd="0" presId="urn:microsoft.com/office/officeart/2005/8/layout/orgChart1"/>
    <dgm:cxn modelId="{50D4A7DC-236F-4845-8209-A3DB98F73291}" type="presParOf" srcId="{D9D42EE4-69C2-4796-9FA9-F896850F7993}" destId="{29755113-50EF-4CBB-BA5F-C7D120E72D6E}" srcOrd="5" destOrd="0" presId="urn:microsoft.com/office/officeart/2005/8/layout/orgChart1"/>
    <dgm:cxn modelId="{B3DA98EB-AA0F-4E6D-B60D-21D3FD3AAF6E}" type="presParOf" srcId="{29755113-50EF-4CBB-BA5F-C7D120E72D6E}" destId="{5A504A7F-3429-41D9-B775-54849CC87600}" srcOrd="0" destOrd="0" presId="urn:microsoft.com/office/officeart/2005/8/layout/orgChart1"/>
    <dgm:cxn modelId="{B9E26D6C-84A3-4F98-AB73-8374E9013BBB}" type="presParOf" srcId="{5A504A7F-3429-41D9-B775-54849CC87600}" destId="{D92F25E1-AC9C-4216-8A74-FFFD7F3943D4}" srcOrd="0" destOrd="0" presId="urn:microsoft.com/office/officeart/2005/8/layout/orgChart1"/>
    <dgm:cxn modelId="{C8CDF167-12E2-4C92-AB3A-10FD203C5552}" type="presParOf" srcId="{5A504A7F-3429-41D9-B775-54849CC87600}" destId="{D45AC6BD-390F-4BD8-A1EF-9B9E207E226D}" srcOrd="1" destOrd="0" presId="urn:microsoft.com/office/officeart/2005/8/layout/orgChart1"/>
    <dgm:cxn modelId="{D54AE21E-C22F-453B-8581-93C55F8A1E49}" type="presParOf" srcId="{29755113-50EF-4CBB-BA5F-C7D120E72D6E}" destId="{226A467C-692E-4671-B19A-7734378B1214}" srcOrd="1" destOrd="0" presId="urn:microsoft.com/office/officeart/2005/8/layout/orgChart1"/>
    <dgm:cxn modelId="{89C989D9-9142-49D2-8AE9-26C6E0231936}" type="presParOf" srcId="{226A467C-692E-4671-B19A-7734378B1214}" destId="{08674643-B576-4C23-8D22-249A43ACDC2E}" srcOrd="0" destOrd="0" presId="urn:microsoft.com/office/officeart/2005/8/layout/orgChart1"/>
    <dgm:cxn modelId="{42ED1200-7F23-4C4A-9E75-C5FA7A40895D}" type="presParOf" srcId="{226A467C-692E-4671-B19A-7734378B1214}" destId="{5D63FF5C-1D6D-4519-8B86-19D192A9BB0F}" srcOrd="1" destOrd="0" presId="urn:microsoft.com/office/officeart/2005/8/layout/orgChart1"/>
    <dgm:cxn modelId="{06BD85E0-991D-4E5F-BEC9-AB18767440D7}" type="presParOf" srcId="{5D63FF5C-1D6D-4519-8B86-19D192A9BB0F}" destId="{75D1471D-553B-45CB-94A2-0B4069B12F44}" srcOrd="0" destOrd="0" presId="urn:microsoft.com/office/officeart/2005/8/layout/orgChart1"/>
    <dgm:cxn modelId="{EC07DBEB-FC2A-4F09-93DA-C8BE96B24193}" type="presParOf" srcId="{75D1471D-553B-45CB-94A2-0B4069B12F44}" destId="{2AFD3B6B-4B29-4471-A790-63301C72C1C9}" srcOrd="0" destOrd="0" presId="urn:microsoft.com/office/officeart/2005/8/layout/orgChart1"/>
    <dgm:cxn modelId="{0E575C9E-A6D1-4355-880E-B5001738CD69}" type="presParOf" srcId="{75D1471D-553B-45CB-94A2-0B4069B12F44}" destId="{7A468A75-1B22-42DA-A36C-C971DCB04BD3}" srcOrd="1" destOrd="0" presId="urn:microsoft.com/office/officeart/2005/8/layout/orgChart1"/>
    <dgm:cxn modelId="{6FFC6714-41C4-4790-A98A-4C51CFD938A0}" type="presParOf" srcId="{5D63FF5C-1D6D-4519-8B86-19D192A9BB0F}" destId="{71F7F63A-A5FC-46A9-AE2A-BAFCCB1E5619}" srcOrd="1" destOrd="0" presId="urn:microsoft.com/office/officeart/2005/8/layout/orgChart1"/>
    <dgm:cxn modelId="{A47BE64B-9F58-4A3E-BEDC-51606E193D56}" type="presParOf" srcId="{5D63FF5C-1D6D-4519-8B86-19D192A9BB0F}" destId="{3E03D79A-C3D2-4BE1-856A-971683601C94}" srcOrd="2" destOrd="0" presId="urn:microsoft.com/office/officeart/2005/8/layout/orgChart1"/>
    <dgm:cxn modelId="{4B694285-25FC-4EDF-96C7-AD3ECE7CECF0}" type="presParOf" srcId="{226A467C-692E-4671-B19A-7734378B1214}" destId="{6E1A48E0-4812-42D8-BA55-628E9AD73927}" srcOrd="2" destOrd="0" presId="urn:microsoft.com/office/officeart/2005/8/layout/orgChart1"/>
    <dgm:cxn modelId="{C1985305-5A06-440B-8AFE-3202D53AF9D7}" type="presParOf" srcId="{226A467C-692E-4671-B19A-7734378B1214}" destId="{1D8BE3BB-179C-490C-9B9B-487E247C1F5B}" srcOrd="3" destOrd="0" presId="urn:microsoft.com/office/officeart/2005/8/layout/orgChart1"/>
    <dgm:cxn modelId="{5945E473-6F44-4E0A-96EA-65B0AFB73B52}" type="presParOf" srcId="{1D8BE3BB-179C-490C-9B9B-487E247C1F5B}" destId="{CC030C05-B048-4EFA-9552-91807B123630}" srcOrd="0" destOrd="0" presId="urn:microsoft.com/office/officeart/2005/8/layout/orgChart1"/>
    <dgm:cxn modelId="{72064600-7CBE-4D48-9ECD-7195EDC1F50A}" type="presParOf" srcId="{CC030C05-B048-4EFA-9552-91807B123630}" destId="{37A4E01B-08D3-44FC-98E0-63ED07279D32}" srcOrd="0" destOrd="0" presId="urn:microsoft.com/office/officeart/2005/8/layout/orgChart1"/>
    <dgm:cxn modelId="{A712B84B-E8E6-4256-A306-70B657A30010}" type="presParOf" srcId="{CC030C05-B048-4EFA-9552-91807B123630}" destId="{A875B7B0-3AD1-4227-9542-69AB13BEFD0A}" srcOrd="1" destOrd="0" presId="urn:microsoft.com/office/officeart/2005/8/layout/orgChart1"/>
    <dgm:cxn modelId="{AF66A2A5-7121-4062-811C-BCDA4D8EE7CE}" type="presParOf" srcId="{1D8BE3BB-179C-490C-9B9B-487E247C1F5B}" destId="{8D24F0E5-7DA6-424F-A7BA-8B64B5FE4901}" srcOrd="1" destOrd="0" presId="urn:microsoft.com/office/officeart/2005/8/layout/orgChart1"/>
    <dgm:cxn modelId="{7469B445-EBD1-4E4A-A227-4745FF870FDE}" type="presParOf" srcId="{1D8BE3BB-179C-490C-9B9B-487E247C1F5B}" destId="{91977D2C-D421-43B2-A15A-E9C746BD0E87}" srcOrd="2" destOrd="0" presId="urn:microsoft.com/office/officeart/2005/8/layout/orgChart1"/>
    <dgm:cxn modelId="{A47D2DFF-BB01-44E7-9711-20A429AD0919}" type="presParOf" srcId="{226A467C-692E-4671-B19A-7734378B1214}" destId="{D50B1E7B-9DA5-422C-B907-FDAC3594D6B1}" srcOrd="4" destOrd="0" presId="urn:microsoft.com/office/officeart/2005/8/layout/orgChart1"/>
    <dgm:cxn modelId="{C9885334-3786-4803-93AF-0CD7BEB759AB}" type="presParOf" srcId="{226A467C-692E-4671-B19A-7734378B1214}" destId="{F3A60DFC-74F1-4782-A7E3-0719AE8C914A}" srcOrd="5" destOrd="0" presId="urn:microsoft.com/office/officeart/2005/8/layout/orgChart1"/>
    <dgm:cxn modelId="{253EAB41-DA21-4528-A7CD-E04138709D1A}" type="presParOf" srcId="{F3A60DFC-74F1-4782-A7E3-0719AE8C914A}" destId="{BD493E23-89C5-4A95-BB0B-2271A1B0A563}" srcOrd="0" destOrd="0" presId="urn:microsoft.com/office/officeart/2005/8/layout/orgChart1"/>
    <dgm:cxn modelId="{39EE44EA-3ED7-45B9-924C-E2DCB2807FD6}" type="presParOf" srcId="{BD493E23-89C5-4A95-BB0B-2271A1B0A563}" destId="{581A6089-B2CC-42CB-954F-E5AF4F002552}" srcOrd="0" destOrd="0" presId="urn:microsoft.com/office/officeart/2005/8/layout/orgChart1"/>
    <dgm:cxn modelId="{A3ED231C-970B-48C6-87E7-2CD7CBC7A96F}" type="presParOf" srcId="{BD493E23-89C5-4A95-BB0B-2271A1B0A563}" destId="{EF57AE54-3709-4D74-8E41-3AEE1FA37D17}" srcOrd="1" destOrd="0" presId="urn:microsoft.com/office/officeart/2005/8/layout/orgChart1"/>
    <dgm:cxn modelId="{C4E602D1-1B64-4D21-965B-428255874357}" type="presParOf" srcId="{F3A60DFC-74F1-4782-A7E3-0719AE8C914A}" destId="{71E6421E-863D-4113-9EA1-CFCE7846A8C9}" srcOrd="1" destOrd="0" presId="urn:microsoft.com/office/officeart/2005/8/layout/orgChart1"/>
    <dgm:cxn modelId="{C6B68544-D4B0-4B60-B111-D120C36E9625}" type="presParOf" srcId="{F3A60DFC-74F1-4782-A7E3-0719AE8C914A}" destId="{1D1E97FD-C20E-4CBD-A842-9E1CB8EF1F05}" srcOrd="2" destOrd="0" presId="urn:microsoft.com/office/officeart/2005/8/layout/orgChart1"/>
    <dgm:cxn modelId="{1C1036B3-EFC0-4F99-9ECE-D56EA17EF8B7}" type="presParOf" srcId="{29755113-50EF-4CBB-BA5F-C7D120E72D6E}" destId="{969361B0-08F5-4F3B-8B6D-7F7F0D79A9B6}" srcOrd="2" destOrd="0" presId="urn:microsoft.com/office/officeart/2005/8/layout/orgChart1"/>
    <dgm:cxn modelId="{BF8DF923-ECA5-4C9A-8FDE-F67720110270}" type="presParOf" srcId="{D9D42EE4-69C2-4796-9FA9-F896850F7993}" destId="{A14C0438-D291-41DF-8FA1-0E3C6B4DDCEF}" srcOrd="6" destOrd="0" presId="urn:microsoft.com/office/officeart/2005/8/layout/orgChart1"/>
    <dgm:cxn modelId="{44D7C6BC-3A8E-46C4-A192-1E5DA9F411BE}" type="presParOf" srcId="{D9D42EE4-69C2-4796-9FA9-F896850F7993}" destId="{38A4D542-8E95-4C25-AC03-6A0793421830}" srcOrd="7" destOrd="0" presId="urn:microsoft.com/office/officeart/2005/8/layout/orgChart1"/>
    <dgm:cxn modelId="{3319CC8B-EEF7-4EF6-8A47-B2376BA95DA4}" type="presParOf" srcId="{38A4D542-8E95-4C25-AC03-6A0793421830}" destId="{55458110-0CF5-438A-B35A-476121C890B0}" srcOrd="0" destOrd="0" presId="urn:microsoft.com/office/officeart/2005/8/layout/orgChart1"/>
    <dgm:cxn modelId="{E63F4516-13D9-4BD9-BA71-6F81C5422DDD}" type="presParOf" srcId="{55458110-0CF5-438A-B35A-476121C890B0}" destId="{A07A2B9D-A4F4-4580-AE88-6840F0C72165}" srcOrd="0" destOrd="0" presId="urn:microsoft.com/office/officeart/2005/8/layout/orgChart1"/>
    <dgm:cxn modelId="{A6D24FB4-A61C-4921-B2AA-7B5BC597A0C2}" type="presParOf" srcId="{55458110-0CF5-438A-B35A-476121C890B0}" destId="{DAA3BF3C-AE98-480C-88C3-06919E8CF1C2}" srcOrd="1" destOrd="0" presId="urn:microsoft.com/office/officeart/2005/8/layout/orgChart1"/>
    <dgm:cxn modelId="{E471DBED-F76F-4122-A644-8DAB6F1F0A0F}" type="presParOf" srcId="{38A4D542-8E95-4C25-AC03-6A0793421830}" destId="{EE040818-4E1A-495C-A0A8-1060519CE8C0}" srcOrd="1" destOrd="0" presId="urn:microsoft.com/office/officeart/2005/8/layout/orgChart1"/>
    <dgm:cxn modelId="{A16FFACD-C104-4C02-AC86-3CB74E27FFB1}" type="presParOf" srcId="{EE040818-4E1A-495C-A0A8-1060519CE8C0}" destId="{EA5242DD-66E4-4536-90BA-53A3341B5CBC}" srcOrd="0" destOrd="0" presId="urn:microsoft.com/office/officeart/2005/8/layout/orgChart1"/>
    <dgm:cxn modelId="{C6CDA99F-B6F5-4CD7-9B40-D7463304DC94}" type="presParOf" srcId="{EE040818-4E1A-495C-A0A8-1060519CE8C0}" destId="{B0760CD3-A78D-4CFD-A044-4BC0C948EEDF}" srcOrd="1" destOrd="0" presId="urn:microsoft.com/office/officeart/2005/8/layout/orgChart1"/>
    <dgm:cxn modelId="{ABE5A604-7404-4CD2-AB1C-143AFCCA110E}" type="presParOf" srcId="{B0760CD3-A78D-4CFD-A044-4BC0C948EEDF}" destId="{8AF688DC-6627-411E-A2AC-B0817D059D69}" srcOrd="0" destOrd="0" presId="urn:microsoft.com/office/officeart/2005/8/layout/orgChart1"/>
    <dgm:cxn modelId="{348DDD80-86BA-4319-825C-3ABA6AB7400A}" type="presParOf" srcId="{8AF688DC-6627-411E-A2AC-B0817D059D69}" destId="{B2659117-D46E-4221-BCBA-A66F88831823}" srcOrd="0" destOrd="0" presId="urn:microsoft.com/office/officeart/2005/8/layout/orgChart1"/>
    <dgm:cxn modelId="{157EC538-738A-4BAE-8EA7-6E36B7845B5F}" type="presParOf" srcId="{8AF688DC-6627-411E-A2AC-B0817D059D69}" destId="{DEA3FFF2-C05A-4585-B01A-EDDCFD57F587}" srcOrd="1" destOrd="0" presId="urn:microsoft.com/office/officeart/2005/8/layout/orgChart1"/>
    <dgm:cxn modelId="{4D1B1A6D-10E2-4A61-8D6B-83487030C77F}" type="presParOf" srcId="{B0760CD3-A78D-4CFD-A044-4BC0C948EEDF}" destId="{84383FF1-0D69-41F7-9D06-653FBDE5FC05}" srcOrd="1" destOrd="0" presId="urn:microsoft.com/office/officeart/2005/8/layout/orgChart1"/>
    <dgm:cxn modelId="{9804C089-E4A8-4E39-998E-430D8D2CF7C0}" type="presParOf" srcId="{84383FF1-0D69-41F7-9D06-653FBDE5FC05}" destId="{10BD3FDD-99B4-4D02-9938-BB3C2F00EB12}" srcOrd="0" destOrd="0" presId="urn:microsoft.com/office/officeart/2005/8/layout/orgChart1"/>
    <dgm:cxn modelId="{84F47289-F91C-4771-B2F2-15BF0C3FAA05}" type="presParOf" srcId="{84383FF1-0D69-41F7-9D06-653FBDE5FC05}" destId="{D37E2F17-0EF6-4728-A047-3ACB0B68D027}" srcOrd="1" destOrd="0" presId="urn:microsoft.com/office/officeart/2005/8/layout/orgChart1"/>
    <dgm:cxn modelId="{1C99D5DE-228F-4C60-BEB2-A258B1CB9FD0}" type="presParOf" srcId="{D37E2F17-0EF6-4728-A047-3ACB0B68D027}" destId="{DEFD2A91-E548-47D2-86F4-3929204DE960}" srcOrd="0" destOrd="0" presId="urn:microsoft.com/office/officeart/2005/8/layout/orgChart1"/>
    <dgm:cxn modelId="{1DC91CF5-FB70-4411-A3AF-B51C87101A2D}" type="presParOf" srcId="{DEFD2A91-E548-47D2-86F4-3929204DE960}" destId="{631C7ABA-C36D-4671-9824-B4E53B352C3E}" srcOrd="0" destOrd="0" presId="urn:microsoft.com/office/officeart/2005/8/layout/orgChart1"/>
    <dgm:cxn modelId="{2D7A9603-5D83-4E84-AA8A-115AC8410A8A}" type="presParOf" srcId="{DEFD2A91-E548-47D2-86F4-3929204DE960}" destId="{BD9F2646-4E66-4A60-839F-1FF44E6A9CA6}" srcOrd="1" destOrd="0" presId="urn:microsoft.com/office/officeart/2005/8/layout/orgChart1"/>
    <dgm:cxn modelId="{885FD926-CDA9-400D-A9C3-FB679C609945}" type="presParOf" srcId="{D37E2F17-0EF6-4728-A047-3ACB0B68D027}" destId="{21E632F4-5739-4BC0-8363-80E570F67F66}" srcOrd="1" destOrd="0" presId="urn:microsoft.com/office/officeart/2005/8/layout/orgChart1"/>
    <dgm:cxn modelId="{4AA6851B-6B39-4A4E-A99F-989342F0DFA1}" type="presParOf" srcId="{D37E2F17-0EF6-4728-A047-3ACB0B68D027}" destId="{C1EC022C-AA8B-4640-BDB3-CD4BB565A3AC}" srcOrd="2" destOrd="0" presId="urn:microsoft.com/office/officeart/2005/8/layout/orgChart1"/>
    <dgm:cxn modelId="{D18ED6EE-B1C6-4159-875C-2E178FF136D5}" type="presParOf" srcId="{84383FF1-0D69-41F7-9D06-653FBDE5FC05}" destId="{CCDC58A6-8B1F-4E1B-9075-79FD25354165}" srcOrd="2" destOrd="0" presId="urn:microsoft.com/office/officeart/2005/8/layout/orgChart1"/>
    <dgm:cxn modelId="{C312501B-F087-4B24-B169-6801B817A61F}" type="presParOf" srcId="{84383FF1-0D69-41F7-9D06-653FBDE5FC05}" destId="{D0B9C4C6-83F1-4322-B462-A6150BC24B52}" srcOrd="3" destOrd="0" presId="urn:microsoft.com/office/officeart/2005/8/layout/orgChart1"/>
    <dgm:cxn modelId="{39849AED-6DB6-4642-A193-54748608FDCD}" type="presParOf" srcId="{D0B9C4C6-83F1-4322-B462-A6150BC24B52}" destId="{528F120E-80CC-45D1-9530-494686D64593}" srcOrd="0" destOrd="0" presId="urn:microsoft.com/office/officeart/2005/8/layout/orgChart1"/>
    <dgm:cxn modelId="{206E3684-A855-4E81-8AF4-C7AE6FC82A03}" type="presParOf" srcId="{528F120E-80CC-45D1-9530-494686D64593}" destId="{39B8CF1D-B8E9-452D-AC97-00D850590187}" srcOrd="0" destOrd="0" presId="urn:microsoft.com/office/officeart/2005/8/layout/orgChart1"/>
    <dgm:cxn modelId="{1476EB3E-C276-4796-8E27-F3B29D2AF464}" type="presParOf" srcId="{528F120E-80CC-45D1-9530-494686D64593}" destId="{A069E3E1-CC26-4E72-8D81-94F59E4DC195}" srcOrd="1" destOrd="0" presId="urn:microsoft.com/office/officeart/2005/8/layout/orgChart1"/>
    <dgm:cxn modelId="{1C20BD27-7C43-45CB-80D3-E70C29D93891}" type="presParOf" srcId="{D0B9C4C6-83F1-4322-B462-A6150BC24B52}" destId="{D5174FE9-B1F4-4AC8-A4EE-9073775F0628}" srcOrd="1" destOrd="0" presId="urn:microsoft.com/office/officeart/2005/8/layout/orgChart1"/>
    <dgm:cxn modelId="{D9CFD282-1125-42D4-8FEC-5A103ED8B2BC}" type="presParOf" srcId="{D0B9C4C6-83F1-4322-B462-A6150BC24B52}" destId="{1C0264E2-4EE1-457A-887D-380E35F52F7E}" srcOrd="2" destOrd="0" presId="urn:microsoft.com/office/officeart/2005/8/layout/orgChart1"/>
    <dgm:cxn modelId="{8A34B5F5-F490-49CF-96BE-09014D01ADDB}" type="presParOf" srcId="{B0760CD3-A78D-4CFD-A044-4BC0C948EEDF}" destId="{4AE1335C-D5B7-46CA-A007-0670FFE2862C}" srcOrd="2" destOrd="0" presId="urn:microsoft.com/office/officeart/2005/8/layout/orgChart1"/>
    <dgm:cxn modelId="{BAE67C74-2D6C-4F48-BB00-43E708BF68A2}" type="presParOf" srcId="{38A4D542-8E95-4C25-AC03-6A0793421830}" destId="{958A6183-8263-43B6-8086-667EBEF13157}" srcOrd="2" destOrd="0" presId="urn:microsoft.com/office/officeart/2005/8/layout/orgChart1"/>
    <dgm:cxn modelId="{6F50EF35-FC32-411F-A695-4A9B4B75C84D}" type="presParOf" srcId="{D9D42EE4-69C2-4796-9FA9-F896850F7993}" destId="{A8308F4F-39AE-48DF-BE4D-68533D65AB1A}" srcOrd="8" destOrd="0" presId="urn:microsoft.com/office/officeart/2005/8/layout/orgChart1"/>
    <dgm:cxn modelId="{D9CACE71-B92A-4EF8-A611-274816B85A98}" type="presParOf" srcId="{D9D42EE4-69C2-4796-9FA9-F896850F7993}" destId="{6B601A8C-7CD8-4CA4-AB4F-6015155449FE}" srcOrd="9" destOrd="0" presId="urn:microsoft.com/office/officeart/2005/8/layout/orgChart1"/>
    <dgm:cxn modelId="{1685A6E8-601A-45F4-8380-3695FD53E35F}" type="presParOf" srcId="{6B601A8C-7CD8-4CA4-AB4F-6015155449FE}" destId="{12DF9506-0236-43A1-91DE-B7EE0F1ED365}" srcOrd="0" destOrd="0" presId="urn:microsoft.com/office/officeart/2005/8/layout/orgChart1"/>
    <dgm:cxn modelId="{531124EF-A557-4699-9483-11A0FE77A6D7}" type="presParOf" srcId="{12DF9506-0236-43A1-91DE-B7EE0F1ED365}" destId="{C6291E5B-3ACE-4FDD-A058-5E621A9482BA}" srcOrd="0" destOrd="0" presId="urn:microsoft.com/office/officeart/2005/8/layout/orgChart1"/>
    <dgm:cxn modelId="{0453E15F-ACC9-44D2-A151-322F85E78EA4}" type="presParOf" srcId="{12DF9506-0236-43A1-91DE-B7EE0F1ED365}" destId="{FE126830-7B38-4999-A19E-8B6B1497EFCD}" srcOrd="1" destOrd="0" presId="urn:microsoft.com/office/officeart/2005/8/layout/orgChart1"/>
    <dgm:cxn modelId="{02BA8861-4084-4A74-9858-129C72548125}" type="presParOf" srcId="{6B601A8C-7CD8-4CA4-AB4F-6015155449FE}" destId="{9CC00BAD-FB8A-4431-B2E0-0ECC5DD105A2}" srcOrd="1" destOrd="0" presId="urn:microsoft.com/office/officeart/2005/8/layout/orgChart1"/>
    <dgm:cxn modelId="{71E80D19-7973-4EED-82C8-5565C3DA623D}" type="presParOf" srcId="{6B601A8C-7CD8-4CA4-AB4F-6015155449FE}" destId="{10621B8C-4AB7-4134-ADF3-588F63D89AD1}" srcOrd="2" destOrd="0" presId="urn:microsoft.com/office/officeart/2005/8/layout/orgChart1"/>
    <dgm:cxn modelId="{262A7C87-225A-4220-9544-D727745963B7}" type="presParOf" srcId="{901C5CB9-CCE4-4CD4-9528-566C5142D4C9}" destId="{19B40E60-1670-4466-90E5-7F6ED15B4011}" srcOrd="2" destOrd="0" presId="urn:microsoft.com/office/officeart/2005/8/layout/orgChart1"/>
    <dgm:cxn modelId="{EEC39135-36E9-446A-AA25-50082EF0AD05}" type="presParOf" srcId="{4DE960B6-01B5-4771-A42F-C2E5233D2496}" destId="{057C3898-1EB8-4BEF-8805-19C20D1F4275}" srcOrd="6" destOrd="0" presId="urn:microsoft.com/office/officeart/2005/8/layout/orgChart1"/>
    <dgm:cxn modelId="{A7C5959A-A41C-4097-8EB9-3746E89EB516}" type="presParOf" srcId="{4DE960B6-01B5-4771-A42F-C2E5233D2496}" destId="{02906E30-090A-44BD-B5E4-BDE2886FB8B4}" srcOrd="7" destOrd="0" presId="urn:microsoft.com/office/officeart/2005/8/layout/orgChart1"/>
    <dgm:cxn modelId="{CFB3119F-8A1D-44C2-A639-B1CF90633859}" type="presParOf" srcId="{02906E30-090A-44BD-B5E4-BDE2886FB8B4}" destId="{52178F99-E495-42DD-AF4D-FEB8120F0CCD}" srcOrd="0" destOrd="0" presId="urn:microsoft.com/office/officeart/2005/8/layout/orgChart1"/>
    <dgm:cxn modelId="{25855E37-BF23-460C-A920-0462CF36FE91}" type="presParOf" srcId="{52178F99-E495-42DD-AF4D-FEB8120F0CCD}" destId="{73579B91-FC83-4F89-9B5B-5D88003BF2BA}" srcOrd="0" destOrd="0" presId="urn:microsoft.com/office/officeart/2005/8/layout/orgChart1"/>
    <dgm:cxn modelId="{C7A89C91-A1FC-49D4-B46C-1A7E512557CF}" type="presParOf" srcId="{52178F99-E495-42DD-AF4D-FEB8120F0CCD}" destId="{CCBB2505-9B68-4D20-B497-78B1DC7E54D2}" srcOrd="1" destOrd="0" presId="urn:microsoft.com/office/officeart/2005/8/layout/orgChart1"/>
    <dgm:cxn modelId="{972122AB-B47F-4D0B-8C1F-6EE01626906B}" type="presParOf" srcId="{02906E30-090A-44BD-B5E4-BDE2886FB8B4}" destId="{62B7917C-096C-4842-99BD-BF0E9746D0B4}" srcOrd="1" destOrd="0" presId="urn:microsoft.com/office/officeart/2005/8/layout/orgChart1"/>
    <dgm:cxn modelId="{658A5B75-A66C-47D7-9B5F-C736CE4CF0E0}" type="presParOf" srcId="{02906E30-090A-44BD-B5E4-BDE2886FB8B4}" destId="{9337695E-618D-4B57-AE73-B5A6FBE9D280}" srcOrd="2" destOrd="0" presId="urn:microsoft.com/office/officeart/2005/8/layout/orgChart1"/>
    <dgm:cxn modelId="{6E3FF0A0-9892-4441-8F78-6C08A85B59A0}" type="presParOf" srcId="{83D61D21-61FB-4467-9430-CAF6490A1C92}" destId="{D83A48BB-05E8-4AD0-ACC6-C1FB86EEC80A}" srcOrd="2" destOrd="0" presId="urn:microsoft.com/office/officeart/2005/8/layout/orgChart1"/>
    <dgm:cxn modelId="{4054E8BA-6CB0-4B05-AA9A-0B3023E6BB9B}" type="presParOf" srcId="{61B77370-6D88-446E-B037-ED156FE3ADED}" destId="{2C4E7DA9-BA73-499E-96B6-A1294626047A}" srcOrd="2" destOrd="0" presId="urn:microsoft.com/office/officeart/2005/8/layout/orgChart1"/>
    <dgm:cxn modelId="{0B26059D-6FB9-4506-AFDD-6FC42A70B214}" type="presParOf" srcId="{61B77370-6D88-446E-B037-ED156FE3ADED}" destId="{0DF6AD0F-6505-4EAD-AA39-6B6B6928F154}" srcOrd="3" destOrd="0" presId="urn:microsoft.com/office/officeart/2005/8/layout/orgChart1"/>
    <dgm:cxn modelId="{628AE2D0-6BB6-4DF4-9A65-58A78DB96B3B}" type="presParOf" srcId="{0DF6AD0F-6505-4EAD-AA39-6B6B6928F154}" destId="{6812215D-F8B7-49AD-AD7F-BEAD9214FB9F}" srcOrd="0" destOrd="0" presId="urn:microsoft.com/office/officeart/2005/8/layout/orgChart1"/>
    <dgm:cxn modelId="{B8D663D2-7093-4240-973B-F5DF64AB8B3C}" type="presParOf" srcId="{6812215D-F8B7-49AD-AD7F-BEAD9214FB9F}" destId="{4895AF94-0DA6-4889-A536-2F5CAD238CF8}" srcOrd="0" destOrd="0" presId="urn:microsoft.com/office/officeart/2005/8/layout/orgChart1"/>
    <dgm:cxn modelId="{A273A71A-E2A5-4CFF-A6F9-5C83724C2A20}" type="presParOf" srcId="{6812215D-F8B7-49AD-AD7F-BEAD9214FB9F}" destId="{4C98D7CC-D016-443A-9ADE-C585DBFE499F}" srcOrd="1" destOrd="0" presId="urn:microsoft.com/office/officeart/2005/8/layout/orgChart1"/>
    <dgm:cxn modelId="{266C1818-3B07-4411-A3D5-2AB70FEA818C}" type="presParOf" srcId="{0DF6AD0F-6505-4EAD-AA39-6B6B6928F154}" destId="{65BD0196-3556-4363-8C5C-A4DAFE28060E}" srcOrd="1" destOrd="0" presId="urn:microsoft.com/office/officeart/2005/8/layout/orgChart1"/>
    <dgm:cxn modelId="{C44D73EC-4BE1-49F1-A36A-C698EE39B76D}" type="presParOf" srcId="{65BD0196-3556-4363-8C5C-A4DAFE28060E}" destId="{4B82A6E3-3C81-4FD6-B804-93B1F8931F89}" srcOrd="0" destOrd="0" presId="urn:microsoft.com/office/officeart/2005/8/layout/orgChart1"/>
    <dgm:cxn modelId="{E248CF14-98FD-4100-B88F-1CCEC2887839}" type="presParOf" srcId="{65BD0196-3556-4363-8C5C-A4DAFE28060E}" destId="{F2ABE94C-C61E-417C-9944-B42E532130BD}" srcOrd="1" destOrd="0" presId="urn:microsoft.com/office/officeart/2005/8/layout/orgChart1"/>
    <dgm:cxn modelId="{0F3435D2-AD4D-4347-9C6D-CBF373593288}" type="presParOf" srcId="{F2ABE94C-C61E-417C-9944-B42E532130BD}" destId="{4EBF3F28-719F-46FA-8801-8FECB20B91BE}" srcOrd="0" destOrd="0" presId="urn:microsoft.com/office/officeart/2005/8/layout/orgChart1"/>
    <dgm:cxn modelId="{1548E342-3E59-4718-8EE9-D933C3054259}" type="presParOf" srcId="{4EBF3F28-719F-46FA-8801-8FECB20B91BE}" destId="{9076F63A-CE4D-4BDC-A48F-085C96A8D1C2}" srcOrd="0" destOrd="0" presId="urn:microsoft.com/office/officeart/2005/8/layout/orgChart1"/>
    <dgm:cxn modelId="{6B2AC04D-4F33-458D-A43A-74B708DAF98E}" type="presParOf" srcId="{4EBF3F28-719F-46FA-8801-8FECB20B91BE}" destId="{70641074-3C0B-4ED2-8C78-267F54833282}" srcOrd="1" destOrd="0" presId="urn:microsoft.com/office/officeart/2005/8/layout/orgChart1"/>
    <dgm:cxn modelId="{D1C671FE-5D99-4330-B98A-7C08FAA42682}" type="presParOf" srcId="{F2ABE94C-C61E-417C-9944-B42E532130BD}" destId="{35F8FEDB-1F20-49E9-B01D-8BAC6AF9326D}" srcOrd="1" destOrd="0" presId="urn:microsoft.com/office/officeart/2005/8/layout/orgChart1"/>
    <dgm:cxn modelId="{04271FF5-2FAF-4DCC-92E1-26704B9DFDE8}" type="presParOf" srcId="{35F8FEDB-1F20-49E9-B01D-8BAC6AF9326D}" destId="{77048CDA-C892-4F16-9C9D-AF49C3A3B446}" srcOrd="0" destOrd="0" presId="urn:microsoft.com/office/officeart/2005/8/layout/orgChart1"/>
    <dgm:cxn modelId="{1F27820D-7FC4-4555-BFF6-193A598D8898}" type="presParOf" srcId="{35F8FEDB-1F20-49E9-B01D-8BAC6AF9326D}" destId="{BCC19576-2D52-4344-8839-022BEB12D494}" srcOrd="1" destOrd="0" presId="urn:microsoft.com/office/officeart/2005/8/layout/orgChart1"/>
    <dgm:cxn modelId="{057B842B-AE40-4F90-82C3-6A9B8E1BAD49}" type="presParOf" srcId="{BCC19576-2D52-4344-8839-022BEB12D494}" destId="{2743ED09-E18B-4127-B497-6218D7C661EF}" srcOrd="0" destOrd="0" presId="urn:microsoft.com/office/officeart/2005/8/layout/orgChart1"/>
    <dgm:cxn modelId="{AB3287FA-3906-43EF-895D-199E1E2FC7F4}" type="presParOf" srcId="{2743ED09-E18B-4127-B497-6218D7C661EF}" destId="{0B81FC9F-1852-405D-95D3-BBD13A205147}" srcOrd="0" destOrd="0" presId="urn:microsoft.com/office/officeart/2005/8/layout/orgChart1"/>
    <dgm:cxn modelId="{2520FD3A-85F2-4EF9-A22B-9202FB6888E2}" type="presParOf" srcId="{2743ED09-E18B-4127-B497-6218D7C661EF}" destId="{036F6932-A7B8-4113-96D7-B2E1CA0EDE11}" srcOrd="1" destOrd="0" presId="urn:microsoft.com/office/officeart/2005/8/layout/orgChart1"/>
    <dgm:cxn modelId="{2F06F18C-05F1-4168-BCAA-9BF490FDE8AD}" type="presParOf" srcId="{BCC19576-2D52-4344-8839-022BEB12D494}" destId="{B437E8F9-9968-405D-AB7C-3A5860E6DF50}" srcOrd="1" destOrd="0" presId="urn:microsoft.com/office/officeart/2005/8/layout/orgChart1"/>
    <dgm:cxn modelId="{1F5D2119-9930-443F-BC8B-56967D181A00}" type="presParOf" srcId="{BCC19576-2D52-4344-8839-022BEB12D494}" destId="{34558AEC-D105-49B6-B0E1-BE9B09BAA109}" srcOrd="2" destOrd="0" presId="urn:microsoft.com/office/officeart/2005/8/layout/orgChart1"/>
    <dgm:cxn modelId="{5C98375F-B6AB-4A2C-9B90-DF205B6A9F6F}" type="presParOf" srcId="{35F8FEDB-1F20-49E9-B01D-8BAC6AF9326D}" destId="{388E2949-EC61-48FE-98B3-C5E8512F9026}" srcOrd="2" destOrd="0" presId="urn:microsoft.com/office/officeart/2005/8/layout/orgChart1"/>
    <dgm:cxn modelId="{79C2092F-16E9-493A-98AD-3CF94EBE27F8}" type="presParOf" srcId="{35F8FEDB-1F20-49E9-B01D-8BAC6AF9326D}" destId="{CC0D86FD-84A1-4473-BF3F-6AD2D475014C}" srcOrd="3" destOrd="0" presId="urn:microsoft.com/office/officeart/2005/8/layout/orgChart1"/>
    <dgm:cxn modelId="{41B65C8B-8972-47C4-8C05-A52C6A124DCD}" type="presParOf" srcId="{CC0D86FD-84A1-4473-BF3F-6AD2D475014C}" destId="{989518EA-C3F7-4BDD-93FC-615AE02838AC}" srcOrd="0" destOrd="0" presId="urn:microsoft.com/office/officeart/2005/8/layout/orgChart1"/>
    <dgm:cxn modelId="{36474B8F-FD16-4941-92C6-DDB66F76FB21}" type="presParOf" srcId="{989518EA-C3F7-4BDD-93FC-615AE02838AC}" destId="{32D6E78A-F5D8-445B-8EDE-7580105D96F7}" srcOrd="0" destOrd="0" presId="urn:microsoft.com/office/officeart/2005/8/layout/orgChart1"/>
    <dgm:cxn modelId="{A0116141-FD6B-4E9E-BEFA-055C340BEB1C}" type="presParOf" srcId="{989518EA-C3F7-4BDD-93FC-615AE02838AC}" destId="{5E570A02-B4EF-47BA-B071-089B3AD60858}" srcOrd="1" destOrd="0" presId="urn:microsoft.com/office/officeart/2005/8/layout/orgChart1"/>
    <dgm:cxn modelId="{8CBD25BF-66E5-4384-AB75-8C626E8C578C}" type="presParOf" srcId="{CC0D86FD-84A1-4473-BF3F-6AD2D475014C}" destId="{C1B49997-3CA2-40B6-9676-CA7556BDE13E}" srcOrd="1" destOrd="0" presId="urn:microsoft.com/office/officeart/2005/8/layout/orgChart1"/>
    <dgm:cxn modelId="{A9DC50F8-B1F5-42C0-BC37-A16CDCB63EED}" type="presParOf" srcId="{C1B49997-3CA2-40B6-9676-CA7556BDE13E}" destId="{F3AB1D66-69F4-4E1E-9F99-EB89272631E9}" srcOrd="0" destOrd="0" presId="urn:microsoft.com/office/officeart/2005/8/layout/orgChart1"/>
    <dgm:cxn modelId="{6F5CD30E-6254-4AF8-B4A7-A61BAE3A834E}" type="presParOf" srcId="{C1B49997-3CA2-40B6-9676-CA7556BDE13E}" destId="{608EB0E1-D66D-44E2-B4D1-4DC77424319C}" srcOrd="1" destOrd="0" presId="urn:microsoft.com/office/officeart/2005/8/layout/orgChart1"/>
    <dgm:cxn modelId="{F9F3F093-3FFF-43D0-9EF5-D48ED70E2786}" type="presParOf" srcId="{608EB0E1-D66D-44E2-B4D1-4DC77424319C}" destId="{6EE35039-9419-4413-B146-0E80FC9B4E31}" srcOrd="0" destOrd="0" presId="urn:microsoft.com/office/officeart/2005/8/layout/orgChart1"/>
    <dgm:cxn modelId="{5DE44AC4-908F-47AF-8668-C8A4BB16E059}" type="presParOf" srcId="{6EE35039-9419-4413-B146-0E80FC9B4E31}" destId="{ECB79CBF-FEE5-4629-AFFE-7811A372C329}" srcOrd="0" destOrd="0" presId="urn:microsoft.com/office/officeart/2005/8/layout/orgChart1"/>
    <dgm:cxn modelId="{B38EF140-F49C-4433-AEF3-BC6CF1522329}" type="presParOf" srcId="{6EE35039-9419-4413-B146-0E80FC9B4E31}" destId="{C0A7CD4A-445E-4DB0-9B0B-2381F5400308}" srcOrd="1" destOrd="0" presId="urn:microsoft.com/office/officeart/2005/8/layout/orgChart1"/>
    <dgm:cxn modelId="{90328B50-2079-413D-A0D3-C02556376E83}" type="presParOf" srcId="{608EB0E1-D66D-44E2-B4D1-4DC77424319C}" destId="{CF3F061D-DB1B-4234-9683-704BEA4B1A3B}" srcOrd="1" destOrd="0" presId="urn:microsoft.com/office/officeart/2005/8/layout/orgChart1"/>
    <dgm:cxn modelId="{C8F483A1-CBD1-40BB-8077-7EBFD00A8D39}" type="presParOf" srcId="{608EB0E1-D66D-44E2-B4D1-4DC77424319C}" destId="{7F010DBE-48B5-4A52-A001-75B69002012C}" srcOrd="2" destOrd="0" presId="urn:microsoft.com/office/officeart/2005/8/layout/orgChart1"/>
    <dgm:cxn modelId="{6C0CA0CE-822F-4806-82FF-659CA977A6FB}" type="presParOf" srcId="{C1B49997-3CA2-40B6-9676-CA7556BDE13E}" destId="{41D14BA7-AD5D-4E7A-B3C1-B65DBA5E6473}" srcOrd="2" destOrd="0" presId="urn:microsoft.com/office/officeart/2005/8/layout/orgChart1"/>
    <dgm:cxn modelId="{AC8A2A90-432A-4E07-A95C-2B7DB39217E9}" type="presParOf" srcId="{C1B49997-3CA2-40B6-9676-CA7556BDE13E}" destId="{556EE5D4-8293-488E-9BAF-7E3A7AA26384}" srcOrd="3" destOrd="0" presId="urn:microsoft.com/office/officeart/2005/8/layout/orgChart1"/>
    <dgm:cxn modelId="{C636CA8A-64FE-494E-BCF5-571F2721BAD5}" type="presParOf" srcId="{556EE5D4-8293-488E-9BAF-7E3A7AA26384}" destId="{2D87E668-87A2-4A9B-952B-00AE43EFDA76}" srcOrd="0" destOrd="0" presId="urn:microsoft.com/office/officeart/2005/8/layout/orgChart1"/>
    <dgm:cxn modelId="{15489FCB-1F66-4543-8664-D2D7F567E888}" type="presParOf" srcId="{2D87E668-87A2-4A9B-952B-00AE43EFDA76}" destId="{073D0C6D-E393-4123-93E6-90D6CD5951A2}" srcOrd="0" destOrd="0" presId="urn:microsoft.com/office/officeart/2005/8/layout/orgChart1"/>
    <dgm:cxn modelId="{06D967BE-17AE-4AA2-9F33-7A1A0AE8EE8C}" type="presParOf" srcId="{2D87E668-87A2-4A9B-952B-00AE43EFDA76}" destId="{06325EF2-35AA-4560-8BCB-4F1D09DA2E28}" srcOrd="1" destOrd="0" presId="urn:microsoft.com/office/officeart/2005/8/layout/orgChart1"/>
    <dgm:cxn modelId="{1EF0B1B9-8551-43D9-97A5-1B0C2ADEDAB1}" type="presParOf" srcId="{556EE5D4-8293-488E-9BAF-7E3A7AA26384}" destId="{E0914E6B-14A9-4380-BD07-CD540C6307E2}" srcOrd="1" destOrd="0" presId="urn:microsoft.com/office/officeart/2005/8/layout/orgChart1"/>
    <dgm:cxn modelId="{55FDCA38-630F-4B98-AF76-2133362DEC67}" type="presParOf" srcId="{556EE5D4-8293-488E-9BAF-7E3A7AA26384}" destId="{E8263186-8DB4-4A91-B575-93AC55DE3297}" srcOrd="2" destOrd="0" presId="urn:microsoft.com/office/officeart/2005/8/layout/orgChart1"/>
    <dgm:cxn modelId="{C73440E1-15C0-4217-9DC0-25A2012DFC45}" type="presParOf" srcId="{CC0D86FD-84A1-4473-BF3F-6AD2D475014C}" destId="{FCD276F7-9E82-4E8C-9D56-459DE89520BA}" srcOrd="2" destOrd="0" presId="urn:microsoft.com/office/officeart/2005/8/layout/orgChart1"/>
    <dgm:cxn modelId="{75DE1813-C2DF-46AC-A04F-AB76CB7E728C}" type="presParOf" srcId="{F2ABE94C-C61E-417C-9944-B42E532130BD}" destId="{23006391-3094-4196-A75C-9A7FB81F7779}" srcOrd="2" destOrd="0" presId="urn:microsoft.com/office/officeart/2005/8/layout/orgChart1"/>
    <dgm:cxn modelId="{C983E3C4-9177-4FED-8FEA-BB523D48EF0C}" type="presParOf" srcId="{65BD0196-3556-4363-8C5C-A4DAFE28060E}" destId="{C939F3A8-7BD9-4751-B4E0-B9E075EB77DF}" srcOrd="2" destOrd="0" presId="urn:microsoft.com/office/officeart/2005/8/layout/orgChart1"/>
    <dgm:cxn modelId="{BC4F05FC-6AE9-4A84-993B-BFF08A492937}" type="presParOf" srcId="{65BD0196-3556-4363-8C5C-A4DAFE28060E}" destId="{B67C4E39-568B-4445-B18D-EFD51E42B06E}" srcOrd="3" destOrd="0" presId="urn:microsoft.com/office/officeart/2005/8/layout/orgChart1"/>
    <dgm:cxn modelId="{0151C46D-7E74-4216-8595-54D0691DB8E7}" type="presParOf" srcId="{B67C4E39-568B-4445-B18D-EFD51E42B06E}" destId="{A0843604-883C-4A69-990A-B5B36A7D0F42}" srcOrd="0" destOrd="0" presId="urn:microsoft.com/office/officeart/2005/8/layout/orgChart1"/>
    <dgm:cxn modelId="{0FFAD151-AFCC-41EE-9416-D1142BABA8F4}" type="presParOf" srcId="{A0843604-883C-4A69-990A-B5B36A7D0F42}" destId="{A61B999A-4EE0-442D-B249-2A041EEB1D1E}" srcOrd="0" destOrd="0" presId="urn:microsoft.com/office/officeart/2005/8/layout/orgChart1"/>
    <dgm:cxn modelId="{812F3D79-501A-457C-9241-59AE39EB4EAD}" type="presParOf" srcId="{A0843604-883C-4A69-990A-B5B36A7D0F42}" destId="{522CF208-F70E-4E31-915D-61FD48EDB3C9}" srcOrd="1" destOrd="0" presId="urn:microsoft.com/office/officeart/2005/8/layout/orgChart1"/>
    <dgm:cxn modelId="{CF7DDB57-2C12-4F53-9FE8-142C80C0DCE5}" type="presParOf" srcId="{B67C4E39-568B-4445-B18D-EFD51E42B06E}" destId="{BFA4A025-92C1-4950-B71B-03BE60703A5D}" srcOrd="1" destOrd="0" presId="urn:microsoft.com/office/officeart/2005/8/layout/orgChart1"/>
    <dgm:cxn modelId="{C188059B-33DE-492B-B7AB-F6AB7AADDE66}" type="presParOf" srcId="{BFA4A025-92C1-4950-B71B-03BE60703A5D}" destId="{D335E004-1059-48DB-B879-BC3F7FE455CC}" srcOrd="0" destOrd="0" presId="urn:microsoft.com/office/officeart/2005/8/layout/orgChart1"/>
    <dgm:cxn modelId="{017771E6-5C63-4076-9597-6921FC2DD91C}" type="presParOf" srcId="{BFA4A025-92C1-4950-B71B-03BE60703A5D}" destId="{3726B946-1984-402C-8F11-E4014C4A640A}" srcOrd="1" destOrd="0" presId="urn:microsoft.com/office/officeart/2005/8/layout/orgChart1"/>
    <dgm:cxn modelId="{D74889BB-69AA-4A78-B433-188170A1A650}" type="presParOf" srcId="{3726B946-1984-402C-8F11-E4014C4A640A}" destId="{C1D71211-8D19-49CA-ADF1-762F35EE960D}" srcOrd="0" destOrd="0" presId="urn:microsoft.com/office/officeart/2005/8/layout/orgChart1"/>
    <dgm:cxn modelId="{3CC55CCA-D097-448C-A1B5-7E61308F6B04}" type="presParOf" srcId="{C1D71211-8D19-49CA-ADF1-762F35EE960D}" destId="{484A20D2-89E2-434F-94A6-C0A8E1B83594}" srcOrd="0" destOrd="0" presId="urn:microsoft.com/office/officeart/2005/8/layout/orgChart1"/>
    <dgm:cxn modelId="{0B2C0159-BDB0-452B-AB50-0A216322547B}" type="presParOf" srcId="{C1D71211-8D19-49CA-ADF1-762F35EE960D}" destId="{66E0A533-45B4-4045-A425-F4ED1D5AD4CF}" srcOrd="1" destOrd="0" presId="urn:microsoft.com/office/officeart/2005/8/layout/orgChart1"/>
    <dgm:cxn modelId="{E8394974-2266-41D4-90CF-22A9ED49DC54}" type="presParOf" srcId="{3726B946-1984-402C-8F11-E4014C4A640A}" destId="{9C625579-5A3B-4DD4-9394-C90E0B2CB216}" srcOrd="1" destOrd="0" presId="urn:microsoft.com/office/officeart/2005/8/layout/orgChart1"/>
    <dgm:cxn modelId="{803B678B-E03F-4CF5-914F-210463D16761}" type="presParOf" srcId="{9C625579-5A3B-4DD4-9394-C90E0B2CB216}" destId="{481CA270-7474-44FE-99BF-B4C890272322}" srcOrd="0" destOrd="0" presId="urn:microsoft.com/office/officeart/2005/8/layout/orgChart1"/>
    <dgm:cxn modelId="{2211CEB5-8BF2-4125-86AD-221E6188EDC3}" type="presParOf" srcId="{9C625579-5A3B-4DD4-9394-C90E0B2CB216}" destId="{E5B3CEE2-1FC5-4659-9B21-CFEFCB571E1A}" srcOrd="1" destOrd="0" presId="urn:microsoft.com/office/officeart/2005/8/layout/orgChart1"/>
    <dgm:cxn modelId="{6939E1D4-E06C-4E54-A3FB-0EB27671441C}" type="presParOf" srcId="{E5B3CEE2-1FC5-4659-9B21-CFEFCB571E1A}" destId="{251B1BB6-EDDB-4597-A5A0-5B4A215ACBD1}" srcOrd="0" destOrd="0" presId="urn:microsoft.com/office/officeart/2005/8/layout/orgChart1"/>
    <dgm:cxn modelId="{E396C3A8-8935-4985-8F97-6402B1AF1E7A}" type="presParOf" srcId="{251B1BB6-EDDB-4597-A5A0-5B4A215ACBD1}" destId="{D91BC48D-A74B-4C1D-909F-3B58DE1E561E}" srcOrd="0" destOrd="0" presId="urn:microsoft.com/office/officeart/2005/8/layout/orgChart1"/>
    <dgm:cxn modelId="{4CEB7FFB-1112-431A-9DE4-B4B32163613C}" type="presParOf" srcId="{251B1BB6-EDDB-4597-A5A0-5B4A215ACBD1}" destId="{E678B2C3-3853-4AC7-9A91-B0371989B2E1}" srcOrd="1" destOrd="0" presId="urn:microsoft.com/office/officeart/2005/8/layout/orgChart1"/>
    <dgm:cxn modelId="{3B0011F8-7B31-465D-9E8E-7050AD8E9CDA}" type="presParOf" srcId="{E5B3CEE2-1FC5-4659-9B21-CFEFCB571E1A}" destId="{02756BC4-1E93-4F89-9F8A-AF2D8C8E137D}" srcOrd="1" destOrd="0" presId="urn:microsoft.com/office/officeart/2005/8/layout/orgChart1"/>
    <dgm:cxn modelId="{592FEB1A-38D5-423F-9389-A20A8BABD761}" type="presParOf" srcId="{E5B3CEE2-1FC5-4659-9B21-CFEFCB571E1A}" destId="{39F7482D-EDF7-47E3-B432-585369488F44}" srcOrd="2" destOrd="0" presId="urn:microsoft.com/office/officeart/2005/8/layout/orgChart1"/>
    <dgm:cxn modelId="{58030A7B-5699-4E08-92A8-E502C113C424}" type="presParOf" srcId="{9C625579-5A3B-4DD4-9394-C90E0B2CB216}" destId="{14FE195E-03AF-48D7-9535-3B4F1205A455}" srcOrd="2" destOrd="0" presId="urn:microsoft.com/office/officeart/2005/8/layout/orgChart1"/>
    <dgm:cxn modelId="{95A20280-D114-4E4B-8444-CDA2AD62A2E6}" type="presParOf" srcId="{9C625579-5A3B-4DD4-9394-C90E0B2CB216}" destId="{AD1F395F-F76C-4A63-AE4F-609E596B6CBC}" srcOrd="3" destOrd="0" presId="urn:microsoft.com/office/officeart/2005/8/layout/orgChart1"/>
    <dgm:cxn modelId="{547DCFAF-6BC5-4EFE-8A30-2E2CD3550684}" type="presParOf" srcId="{AD1F395F-F76C-4A63-AE4F-609E596B6CBC}" destId="{E34C23A3-8F25-44D1-A3D0-3E9A6E5A6DB4}" srcOrd="0" destOrd="0" presId="urn:microsoft.com/office/officeart/2005/8/layout/orgChart1"/>
    <dgm:cxn modelId="{6D7C044C-3E4D-4286-BA5F-A221D460CDCF}" type="presParOf" srcId="{E34C23A3-8F25-44D1-A3D0-3E9A6E5A6DB4}" destId="{3F7765F3-7E6B-49EE-88CF-D445179D5FFF}" srcOrd="0" destOrd="0" presId="urn:microsoft.com/office/officeart/2005/8/layout/orgChart1"/>
    <dgm:cxn modelId="{83A52D5A-C2FE-4B3A-800B-EF87BB140080}" type="presParOf" srcId="{E34C23A3-8F25-44D1-A3D0-3E9A6E5A6DB4}" destId="{E48642F1-4EC5-4A49-B15D-CC4A690EF088}" srcOrd="1" destOrd="0" presId="urn:microsoft.com/office/officeart/2005/8/layout/orgChart1"/>
    <dgm:cxn modelId="{7AC0AA9A-E70D-4EA3-90F9-10B80019FD59}" type="presParOf" srcId="{AD1F395F-F76C-4A63-AE4F-609E596B6CBC}" destId="{DD903795-D21B-41E9-9D9E-CA5827876DE7}" srcOrd="1" destOrd="0" presId="urn:microsoft.com/office/officeart/2005/8/layout/orgChart1"/>
    <dgm:cxn modelId="{286AD214-9EB8-42E7-B443-7D141FA77C6E}" type="presParOf" srcId="{AD1F395F-F76C-4A63-AE4F-609E596B6CBC}" destId="{5D389657-0D65-45D0-AC65-B821A73A9232}" srcOrd="2" destOrd="0" presId="urn:microsoft.com/office/officeart/2005/8/layout/orgChart1"/>
    <dgm:cxn modelId="{95533A7C-728F-4CD8-8B38-095CC4521DF4}" type="presParOf" srcId="{9C625579-5A3B-4DD4-9394-C90E0B2CB216}" destId="{FBAEF62C-A1CE-44EC-A105-6740E7AC07EF}" srcOrd="4" destOrd="0" presId="urn:microsoft.com/office/officeart/2005/8/layout/orgChart1"/>
    <dgm:cxn modelId="{8BF11080-02A2-4334-8644-D48B510E0E97}" type="presParOf" srcId="{9C625579-5A3B-4DD4-9394-C90E0B2CB216}" destId="{6C1B88CB-3453-4568-9D99-517C3C80E273}" srcOrd="5" destOrd="0" presId="urn:microsoft.com/office/officeart/2005/8/layout/orgChart1"/>
    <dgm:cxn modelId="{92680883-32EE-473D-9018-627EF0B93CE2}" type="presParOf" srcId="{6C1B88CB-3453-4568-9D99-517C3C80E273}" destId="{4BCF76CB-BE49-4BE1-B9D4-2D061419BCE9}" srcOrd="0" destOrd="0" presId="urn:microsoft.com/office/officeart/2005/8/layout/orgChart1"/>
    <dgm:cxn modelId="{7196DC44-F22A-41F1-90AA-6BE0BF7E626A}" type="presParOf" srcId="{4BCF76CB-BE49-4BE1-B9D4-2D061419BCE9}" destId="{952CAC0E-AC76-43A4-9BE7-556DC2093580}" srcOrd="0" destOrd="0" presId="urn:microsoft.com/office/officeart/2005/8/layout/orgChart1"/>
    <dgm:cxn modelId="{3123309B-FDB6-42EE-AFDA-39BD4DB7C547}" type="presParOf" srcId="{4BCF76CB-BE49-4BE1-B9D4-2D061419BCE9}" destId="{6468C350-06D5-4FD5-B2D6-58CA9D7EA371}" srcOrd="1" destOrd="0" presId="urn:microsoft.com/office/officeart/2005/8/layout/orgChart1"/>
    <dgm:cxn modelId="{77C35DCB-5424-425E-9AFD-ED13EB8CA10C}" type="presParOf" srcId="{6C1B88CB-3453-4568-9D99-517C3C80E273}" destId="{CF1D6E8B-E0B2-45DC-854A-E918CF4A434D}" srcOrd="1" destOrd="0" presId="urn:microsoft.com/office/officeart/2005/8/layout/orgChart1"/>
    <dgm:cxn modelId="{C90E7B28-8A4D-449F-88F1-1B725682D5A8}" type="presParOf" srcId="{6C1B88CB-3453-4568-9D99-517C3C80E273}" destId="{A13C69A2-B08D-48F7-BD43-39BDA07BEA34}" srcOrd="2" destOrd="0" presId="urn:microsoft.com/office/officeart/2005/8/layout/orgChart1"/>
    <dgm:cxn modelId="{040E0147-FB04-437A-A207-2E7EC5D93A48}" type="presParOf" srcId="{9C625579-5A3B-4DD4-9394-C90E0B2CB216}" destId="{9A5DF9EB-7BB3-4406-9696-3174068A014F}" srcOrd="6" destOrd="0" presId="urn:microsoft.com/office/officeart/2005/8/layout/orgChart1"/>
    <dgm:cxn modelId="{E007BD8E-97D2-46A6-AB65-FC99271E2BB3}" type="presParOf" srcId="{9C625579-5A3B-4DD4-9394-C90E0B2CB216}" destId="{76C9ECB2-D761-4122-BC5D-0546411B4BFB}" srcOrd="7" destOrd="0" presId="urn:microsoft.com/office/officeart/2005/8/layout/orgChart1"/>
    <dgm:cxn modelId="{0C3FAD1A-81AE-43AB-8C53-76D0262495E6}" type="presParOf" srcId="{76C9ECB2-D761-4122-BC5D-0546411B4BFB}" destId="{510C44EB-95F5-48C0-AD8C-916FFC41EE18}" srcOrd="0" destOrd="0" presId="urn:microsoft.com/office/officeart/2005/8/layout/orgChart1"/>
    <dgm:cxn modelId="{6DE35EF2-81C4-4F84-9FD4-199D2D555D1D}" type="presParOf" srcId="{510C44EB-95F5-48C0-AD8C-916FFC41EE18}" destId="{777918AD-CF92-40D4-BA26-77E3F3AEE00F}" srcOrd="0" destOrd="0" presId="urn:microsoft.com/office/officeart/2005/8/layout/orgChart1"/>
    <dgm:cxn modelId="{4AD8FF0B-E0B1-47B7-8E2B-89B7FF683147}" type="presParOf" srcId="{510C44EB-95F5-48C0-AD8C-916FFC41EE18}" destId="{890D28EB-5DD8-45D8-9B81-A64753F41F2B}" srcOrd="1" destOrd="0" presId="urn:microsoft.com/office/officeart/2005/8/layout/orgChart1"/>
    <dgm:cxn modelId="{739808EE-FF5A-4144-B6F0-EF9CB6570C16}" type="presParOf" srcId="{76C9ECB2-D761-4122-BC5D-0546411B4BFB}" destId="{0B625C7D-5F0B-4008-B7E7-E66855DD731F}" srcOrd="1" destOrd="0" presId="urn:microsoft.com/office/officeart/2005/8/layout/orgChart1"/>
    <dgm:cxn modelId="{DA3058B6-ADBD-41D9-8CD4-2C731A433725}" type="presParOf" srcId="{76C9ECB2-D761-4122-BC5D-0546411B4BFB}" destId="{4AC9C3EF-8B5F-47C6-BBE7-8AA5224AAB68}" srcOrd="2" destOrd="0" presId="urn:microsoft.com/office/officeart/2005/8/layout/orgChart1"/>
    <dgm:cxn modelId="{7688745B-9FE3-419A-AFE3-594C06B624C8}" type="presParOf" srcId="{9C625579-5A3B-4DD4-9394-C90E0B2CB216}" destId="{43118EA9-508D-49E3-BAFB-9987D926B01D}" srcOrd="8" destOrd="0" presId="urn:microsoft.com/office/officeart/2005/8/layout/orgChart1"/>
    <dgm:cxn modelId="{FAC9228D-ECC6-46F0-8AB3-E27E9E2705FF}" type="presParOf" srcId="{9C625579-5A3B-4DD4-9394-C90E0B2CB216}" destId="{09030A1A-58ED-40AE-9C7D-2732309485D4}" srcOrd="9" destOrd="0" presId="urn:microsoft.com/office/officeart/2005/8/layout/orgChart1"/>
    <dgm:cxn modelId="{872C38F6-E8A5-4DB7-81B1-D410E04D4D02}" type="presParOf" srcId="{09030A1A-58ED-40AE-9C7D-2732309485D4}" destId="{1925FC82-42E3-4483-A6FD-490C44033274}" srcOrd="0" destOrd="0" presId="urn:microsoft.com/office/officeart/2005/8/layout/orgChart1"/>
    <dgm:cxn modelId="{9BF66A0D-6ACD-4EB2-8A2E-4F303510DD3A}" type="presParOf" srcId="{1925FC82-42E3-4483-A6FD-490C44033274}" destId="{D9E4A45C-D5CF-427B-8796-8902C6445912}" srcOrd="0" destOrd="0" presId="urn:microsoft.com/office/officeart/2005/8/layout/orgChart1"/>
    <dgm:cxn modelId="{0A0CC77E-ECA8-4D86-A8F7-0A3428BFA8BE}" type="presParOf" srcId="{1925FC82-42E3-4483-A6FD-490C44033274}" destId="{C4441AB6-0237-463A-B1C7-059B9B67CAA7}" srcOrd="1" destOrd="0" presId="urn:microsoft.com/office/officeart/2005/8/layout/orgChart1"/>
    <dgm:cxn modelId="{FFC10879-445B-4A0A-BA62-97FB4E2005AE}" type="presParOf" srcId="{09030A1A-58ED-40AE-9C7D-2732309485D4}" destId="{E3FD2775-BB4F-432F-A213-284F8D0175C2}" srcOrd="1" destOrd="0" presId="urn:microsoft.com/office/officeart/2005/8/layout/orgChart1"/>
    <dgm:cxn modelId="{C7200D3F-6A62-44EB-BE49-25BD82280F3C}" type="presParOf" srcId="{09030A1A-58ED-40AE-9C7D-2732309485D4}" destId="{205D87C3-10A1-4008-A477-376B8445E9C0}" srcOrd="2" destOrd="0" presId="urn:microsoft.com/office/officeart/2005/8/layout/orgChart1"/>
    <dgm:cxn modelId="{5FC292FB-236E-43B2-ADDE-E1D4238D48CA}" type="presParOf" srcId="{9C625579-5A3B-4DD4-9394-C90E0B2CB216}" destId="{B67C20F2-891D-4155-9C7E-CBD79EDFE2A9}" srcOrd="10" destOrd="0" presId="urn:microsoft.com/office/officeart/2005/8/layout/orgChart1"/>
    <dgm:cxn modelId="{478E6E09-20FF-4B2B-939C-B1AAB74CD9E1}" type="presParOf" srcId="{9C625579-5A3B-4DD4-9394-C90E0B2CB216}" destId="{5A212D02-21AA-468B-BE08-C0BC5A66A2B7}" srcOrd="11" destOrd="0" presId="urn:microsoft.com/office/officeart/2005/8/layout/orgChart1"/>
    <dgm:cxn modelId="{B1E663BA-BC2F-47CE-AA19-8478EBE7D94D}" type="presParOf" srcId="{5A212D02-21AA-468B-BE08-C0BC5A66A2B7}" destId="{B80F55B5-B4FB-43B3-A3E9-F8D9FBF01BF6}" srcOrd="0" destOrd="0" presId="urn:microsoft.com/office/officeart/2005/8/layout/orgChart1"/>
    <dgm:cxn modelId="{17467A0E-7CEB-4489-A4CE-A9BD20C37436}" type="presParOf" srcId="{B80F55B5-B4FB-43B3-A3E9-F8D9FBF01BF6}" destId="{7D50DB2F-9B0E-47B1-AFCF-C989AF02E1F8}" srcOrd="0" destOrd="0" presId="urn:microsoft.com/office/officeart/2005/8/layout/orgChart1"/>
    <dgm:cxn modelId="{AACECE78-36A9-4B94-B46E-E8BC91D8B8BB}" type="presParOf" srcId="{B80F55B5-B4FB-43B3-A3E9-F8D9FBF01BF6}" destId="{0784CD2C-7D20-4588-A42C-7D72021F44E4}" srcOrd="1" destOrd="0" presId="urn:microsoft.com/office/officeart/2005/8/layout/orgChart1"/>
    <dgm:cxn modelId="{C63DB0EC-26C9-42E2-8072-2083244135CE}" type="presParOf" srcId="{5A212D02-21AA-468B-BE08-C0BC5A66A2B7}" destId="{ED1B9670-AAA0-4A29-AD53-55F7DA168BA4}" srcOrd="1" destOrd="0" presId="urn:microsoft.com/office/officeart/2005/8/layout/orgChart1"/>
    <dgm:cxn modelId="{27D3AF06-33E1-4093-B598-7C7F7DCA9D4B}" type="presParOf" srcId="{5A212D02-21AA-468B-BE08-C0BC5A66A2B7}" destId="{18BEC9D4-4D0E-4EBA-B791-8B75F59D4553}" srcOrd="2" destOrd="0" presId="urn:microsoft.com/office/officeart/2005/8/layout/orgChart1"/>
    <dgm:cxn modelId="{A7FEA9C4-A6FF-4D82-B41C-7A46928C8237}" type="presParOf" srcId="{3726B946-1984-402C-8F11-E4014C4A640A}" destId="{F27AE616-0317-4129-A994-9C7D220EB743}" srcOrd="2" destOrd="0" presId="urn:microsoft.com/office/officeart/2005/8/layout/orgChart1"/>
    <dgm:cxn modelId="{92250AC7-6B01-4FD4-99F3-673351D31D4E}" type="presParOf" srcId="{BFA4A025-92C1-4950-B71B-03BE60703A5D}" destId="{36F86D47-09FB-44B9-8BCD-19B104591EE5}" srcOrd="2" destOrd="0" presId="urn:microsoft.com/office/officeart/2005/8/layout/orgChart1"/>
    <dgm:cxn modelId="{37419BB8-E956-4824-9D34-4C96C933FE61}" type="presParOf" srcId="{BFA4A025-92C1-4950-B71B-03BE60703A5D}" destId="{6DED911A-CB92-42CC-AFB1-D0F031DCDCD7}" srcOrd="3" destOrd="0" presId="urn:microsoft.com/office/officeart/2005/8/layout/orgChart1"/>
    <dgm:cxn modelId="{010CA0C3-3500-4721-BEEB-066791839666}" type="presParOf" srcId="{6DED911A-CB92-42CC-AFB1-D0F031DCDCD7}" destId="{988DF5C8-5F46-4302-BAF7-F4F1DCBB2B1B}" srcOrd="0" destOrd="0" presId="urn:microsoft.com/office/officeart/2005/8/layout/orgChart1"/>
    <dgm:cxn modelId="{ADA3F931-7E75-4B2B-A13F-87E72E5E1E30}" type="presParOf" srcId="{988DF5C8-5F46-4302-BAF7-F4F1DCBB2B1B}" destId="{0476ECB1-FA7B-4855-BDD7-A294F8F73035}" srcOrd="0" destOrd="0" presId="urn:microsoft.com/office/officeart/2005/8/layout/orgChart1"/>
    <dgm:cxn modelId="{9E9A1A3B-ABF4-42A0-8D0A-E01C94E16CA3}" type="presParOf" srcId="{988DF5C8-5F46-4302-BAF7-F4F1DCBB2B1B}" destId="{4E4E0419-D624-457E-99C5-02A71FCC0755}" srcOrd="1" destOrd="0" presId="urn:microsoft.com/office/officeart/2005/8/layout/orgChart1"/>
    <dgm:cxn modelId="{BA599351-37AA-4F5A-A1EF-8EAC19CE74FF}" type="presParOf" srcId="{6DED911A-CB92-42CC-AFB1-D0F031DCDCD7}" destId="{B059B3DC-8886-4B78-9E94-44071A93D942}" srcOrd="1" destOrd="0" presId="urn:microsoft.com/office/officeart/2005/8/layout/orgChart1"/>
    <dgm:cxn modelId="{912121C2-83FD-41F0-BAB0-A3548F566010}" type="presParOf" srcId="{B059B3DC-8886-4B78-9E94-44071A93D942}" destId="{3E9CE9E8-260F-4AAF-A384-57A52837BC69}" srcOrd="0" destOrd="0" presId="urn:microsoft.com/office/officeart/2005/8/layout/orgChart1"/>
    <dgm:cxn modelId="{43F94E55-75E2-4DE3-8C19-855565F29FFA}" type="presParOf" srcId="{B059B3DC-8886-4B78-9E94-44071A93D942}" destId="{A589D61A-E37D-4A06-A054-15555FB1BC8A}" srcOrd="1" destOrd="0" presId="urn:microsoft.com/office/officeart/2005/8/layout/orgChart1"/>
    <dgm:cxn modelId="{34E47B5A-9CD1-4EE7-B1A1-E9B004E3A9ED}" type="presParOf" srcId="{A589D61A-E37D-4A06-A054-15555FB1BC8A}" destId="{65B2A05C-D335-4DF9-849F-31BA46240FC2}" srcOrd="0" destOrd="0" presId="urn:microsoft.com/office/officeart/2005/8/layout/orgChart1"/>
    <dgm:cxn modelId="{4ED90772-AB05-4DA4-A312-35BDEA69215C}" type="presParOf" srcId="{65B2A05C-D335-4DF9-849F-31BA46240FC2}" destId="{93FA7E8E-DFE1-463E-8B5F-92CAB555A5EC}" srcOrd="0" destOrd="0" presId="urn:microsoft.com/office/officeart/2005/8/layout/orgChart1"/>
    <dgm:cxn modelId="{77082DA2-9711-46FF-9572-11896336A856}" type="presParOf" srcId="{65B2A05C-D335-4DF9-849F-31BA46240FC2}" destId="{47CCD5A0-CFF2-42F4-A403-5B91A993F179}" srcOrd="1" destOrd="0" presId="urn:microsoft.com/office/officeart/2005/8/layout/orgChart1"/>
    <dgm:cxn modelId="{9407AEB6-A11B-44F0-8068-992CC4E9AD9D}" type="presParOf" srcId="{A589D61A-E37D-4A06-A054-15555FB1BC8A}" destId="{93A0EF03-BEC3-4D6B-BC61-CECCF7DF7C81}" srcOrd="1" destOrd="0" presId="urn:microsoft.com/office/officeart/2005/8/layout/orgChart1"/>
    <dgm:cxn modelId="{C877F67B-F527-4BBA-82ED-D5838F4B5BD7}" type="presParOf" srcId="{A589D61A-E37D-4A06-A054-15555FB1BC8A}" destId="{4717A295-99E8-4576-8657-23802E5F7949}" srcOrd="2" destOrd="0" presId="urn:microsoft.com/office/officeart/2005/8/layout/orgChart1"/>
    <dgm:cxn modelId="{9C9434AC-667F-455A-A563-E198474B8B11}" type="presParOf" srcId="{B059B3DC-8886-4B78-9E94-44071A93D942}" destId="{1F7E1E05-E9AF-4877-8B10-C0C20A811C48}" srcOrd="2" destOrd="0" presId="urn:microsoft.com/office/officeart/2005/8/layout/orgChart1"/>
    <dgm:cxn modelId="{B869DCD7-7D52-4B7C-92A4-39EC6F738605}" type="presParOf" srcId="{B059B3DC-8886-4B78-9E94-44071A93D942}" destId="{D98475AC-7C0C-479F-8368-0D3FD5AC5950}" srcOrd="3" destOrd="0" presId="urn:microsoft.com/office/officeart/2005/8/layout/orgChart1"/>
    <dgm:cxn modelId="{38ECE402-1D6C-4ACB-A9C5-5A6070B49B62}" type="presParOf" srcId="{D98475AC-7C0C-479F-8368-0D3FD5AC5950}" destId="{F1897537-10A4-4755-BC4D-B2F5223B99EE}" srcOrd="0" destOrd="0" presId="urn:microsoft.com/office/officeart/2005/8/layout/orgChart1"/>
    <dgm:cxn modelId="{9D72926E-6DA5-4C65-BB80-AB4CDC68F73F}" type="presParOf" srcId="{F1897537-10A4-4755-BC4D-B2F5223B99EE}" destId="{AA5819B2-4EAB-472D-B773-6D108E7B25E8}" srcOrd="0" destOrd="0" presId="urn:microsoft.com/office/officeart/2005/8/layout/orgChart1"/>
    <dgm:cxn modelId="{8718A35B-E0DB-4FCF-80C7-98CBE68CCE27}" type="presParOf" srcId="{F1897537-10A4-4755-BC4D-B2F5223B99EE}" destId="{2488FBC3-57EE-47C4-8289-3563222927E7}" srcOrd="1" destOrd="0" presId="urn:microsoft.com/office/officeart/2005/8/layout/orgChart1"/>
    <dgm:cxn modelId="{3749C6FC-4A19-4144-9B3B-8F403DBAEEA7}" type="presParOf" srcId="{D98475AC-7C0C-479F-8368-0D3FD5AC5950}" destId="{676F8EBF-2736-4566-8A97-CAD7BA55DAEF}" srcOrd="1" destOrd="0" presId="urn:microsoft.com/office/officeart/2005/8/layout/orgChart1"/>
    <dgm:cxn modelId="{C2022131-1247-498F-A7E7-D340BCF061E1}" type="presParOf" srcId="{D98475AC-7C0C-479F-8368-0D3FD5AC5950}" destId="{6D3B4A3F-4AA6-4BF1-AA8B-94CA393D3E0F}" srcOrd="2" destOrd="0" presId="urn:microsoft.com/office/officeart/2005/8/layout/orgChart1"/>
    <dgm:cxn modelId="{324CDDA2-7281-4F1F-AD9A-F7E7E1E99BFC}" type="presParOf" srcId="{B059B3DC-8886-4B78-9E94-44071A93D942}" destId="{6740E52B-DBDE-49D4-B9E7-81364FF4195A}" srcOrd="4" destOrd="0" presId="urn:microsoft.com/office/officeart/2005/8/layout/orgChart1"/>
    <dgm:cxn modelId="{AD60DFE3-C847-43A5-BCE5-660343E26524}" type="presParOf" srcId="{B059B3DC-8886-4B78-9E94-44071A93D942}" destId="{D32D0F17-8EC9-4CF1-8230-181BA5DCE905}" srcOrd="5" destOrd="0" presId="urn:microsoft.com/office/officeart/2005/8/layout/orgChart1"/>
    <dgm:cxn modelId="{FA77650A-6967-4D8E-9B16-53166864E9B2}" type="presParOf" srcId="{D32D0F17-8EC9-4CF1-8230-181BA5DCE905}" destId="{242A894A-C0AC-4E00-ABB4-2F82B83FFB93}" srcOrd="0" destOrd="0" presId="urn:microsoft.com/office/officeart/2005/8/layout/orgChart1"/>
    <dgm:cxn modelId="{A16DA98C-43EB-46CA-997D-D07E2E887FAD}" type="presParOf" srcId="{242A894A-C0AC-4E00-ABB4-2F82B83FFB93}" destId="{EA5286A7-ACA8-4162-B692-6565D93ADE96}" srcOrd="0" destOrd="0" presId="urn:microsoft.com/office/officeart/2005/8/layout/orgChart1"/>
    <dgm:cxn modelId="{2533C890-549E-4A19-B071-4203A93FA258}" type="presParOf" srcId="{242A894A-C0AC-4E00-ABB4-2F82B83FFB93}" destId="{15464C0B-C15C-4626-B276-D09F470412B4}" srcOrd="1" destOrd="0" presId="urn:microsoft.com/office/officeart/2005/8/layout/orgChart1"/>
    <dgm:cxn modelId="{D8C50C5C-E9A9-4E2A-A7EA-90B91C9D20C3}" type="presParOf" srcId="{D32D0F17-8EC9-4CF1-8230-181BA5DCE905}" destId="{6546C6C6-B124-49CF-A37E-118C1E151B18}" srcOrd="1" destOrd="0" presId="urn:microsoft.com/office/officeart/2005/8/layout/orgChart1"/>
    <dgm:cxn modelId="{50CBCA1B-6DFB-4779-B538-9DAFD7F336D5}" type="presParOf" srcId="{D32D0F17-8EC9-4CF1-8230-181BA5DCE905}" destId="{FB9FD30A-3B75-42A8-A522-36EAA5D7A7C9}" srcOrd="2" destOrd="0" presId="urn:microsoft.com/office/officeart/2005/8/layout/orgChart1"/>
    <dgm:cxn modelId="{B12A5899-483D-4DDB-A0F2-E3AB6DC1F017}" type="presParOf" srcId="{B059B3DC-8886-4B78-9E94-44071A93D942}" destId="{167383C7-A5F0-48C9-91DC-77647C048B79}" srcOrd="6" destOrd="0" presId="urn:microsoft.com/office/officeart/2005/8/layout/orgChart1"/>
    <dgm:cxn modelId="{5158C3AF-82B7-43DE-88A2-1F2AC45A89D5}" type="presParOf" srcId="{B059B3DC-8886-4B78-9E94-44071A93D942}" destId="{D66CBB0D-C9C4-4E8E-923B-7ADFF0E9DADE}" srcOrd="7" destOrd="0" presId="urn:microsoft.com/office/officeart/2005/8/layout/orgChart1"/>
    <dgm:cxn modelId="{424FCA46-4719-4888-8BD8-810E9567C7BA}" type="presParOf" srcId="{D66CBB0D-C9C4-4E8E-923B-7ADFF0E9DADE}" destId="{8EBE7336-8EC4-466E-AC73-71A0A8A9D962}" srcOrd="0" destOrd="0" presId="urn:microsoft.com/office/officeart/2005/8/layout/orgChart1"/>
    <dgm:cxn modelId="{5949EE6F-511C-47E7-A985-1BAD3F205A69}" type="presParOf" srcId="{8EBE7336-8EC4-466E-AC73-71A0A8A9D962}" destId="{81BE603D-8A68-4BBF-B6B8-58D98FDADD69}" srcOrd="0" destOrd="0" presId="urn:microsoft.com/office/officeart/2005/8/layout/orgChart1"/>
    <dgm:cxn modelId="{5C66AE0A-E07F-42F9-BE70-AF3E947D6230}" type="presParOf" srcId="{8EBE7336-8EC4-466E-AC73-71A0A8A9D962}" destId="{0B9D01B3-5197-42BA-8F88-7336567A8979}" srcOrd="1" destOrd="0" presId="urn:microsoft.com/office/officeart/2005/8/layout/orgChart1"/>
    <dgm:cxn modelId="{1E6E2253-91B7-4CEC-8813-D65CD0304A72}" type="presParOf" srcId="{D66CBB0D-C9C4-4E8E-923B-7ADFF0E9DADE}" destId="{581B43CF-A208-4690-A46D-E5BF99731304}" srcOrd="1" destOrd="0" presId="urn:microsoft.com/office/officeart/2005/8/layout/orgChart1"/>
    <dgm:cxn modelId="{12DB7860-0C61-452E-AA12-FD227FBA6FF1}" type="presParOf" srcId="{D66CBB0D-C9C4-4E8E-923B-7ADFF0E9DADE}" destId="{5704F428-D5D4-4E1D-A2D2-C367377E7B8F}" srcOrd="2" destOrd="0" presId="urn:microsoft.com/office/officeart/2005/8/layout/orgChart1"/>
    <dgm:cxn modelId="{17D5FB86-23A0-4339-9874-FB07CD9B6A71}" type="presParOf" srcId="{B059B3DC-8886-4B78-9E94-44071A93D942}" destId="{283ECB27-4154-4D1B-8067-BE70D3FCD23A}" srcOrd="8" destOrd="0" presId="urn:microsoft.com/office/officeart/2005/8/layout/orgChart1"/>
    <dgm:cxn modelId="{AAE8B0B7-3DCE-43DC-905C-4FEE501D5533}" type="presParOf" srcId="{B059B3DC-8886-4B78-9E94-44071A93D942}" destId="{F763D2C3-593B-4447-A906-4B2A9E58D521}" srcOrd="9" destOrd="0" presId="urn:microsoft.com/office/officeart/2005/8/layout/orgChart1"/>
    <dgm:cxn modelId="{55977D79-0462-4674-BDEF-799AB80565CD}" type="presParOf" srcId="{F763D2C3-593B-4447-A906-4B2A9E58D521}" destId="{CB5D3498-131F-4CCC-9821-ED8B9605862D}" srcOrd="0" destOrd="0" presId="urn:microsoft.com/office/officeart/2005/8/layout/orgChart1"/>
    <dgm:cxn modelId="{FCE1BB56-0801-483C-98C3-2FD7C664081C}" type="presParOf" srcId="{CB5D3498-131F-4CCC-9821-ED8B9605862D}" destId="{007358DF-1C50-424E-BE5C-4351085A8997}" srcOrd="0" destOrd="0" presId="urn:microsoft.com/office/officeart/2005/8/layout/orgChart1"/>
    <dgm:cxn modelId="{CA84EED8-CA99-4885-B357-02E5604426BA}" type="presParOf" srcId="{CB5D3498-131F-4CCC-9821-ED8B9605862D}" destId="{8FD377FA-B3C6-479F-A10C-0115C5EC5BC5}" srcOrd="1" destOrd="0" presId="urn:microsoft.com/office/officeart/2005/8/layout/orgChart1"/>
    <dgm:cxn modelId="{CD846323-E79C-4D9E-8321-70268403949A}" type="presParOf" srcId="{F763D2C3-593B-4447-A906-4B2A9E58D521}" destId="{20F84B2A-F330-42A8-AEFF-F41FB3401DB2}" srcOrd="1" destOrd="0" presId="urn:microsoft.com/office/officeart/2005/8/layout/orgChart1"/>
    <dgm:cxn modelId="{7DBAF0F1-C2E0-4DD3-84F3-8852F4C40E37}" type="presParOf" srcId="{F763D2C3-593B-4447-A906-4B2A9E58D521}" destId="{0E2EF32D-91E9-44E3-8AE8-99F71C2F5064}" srcOrd="2" destOrd="0" presId="urn:microsoft.com/office/officeart/2005/8/layout/orgChart1"/>
    <dgm:cxn modelId="{5FF67FE2-6E74-4E3E-9C2B-BA23C9929EC3}" type="presParOf" srcId="{B059B3DC-8886-4B78-9E94-44071A93D942}" destId="{B2CE7B75-E74E-4A04-8E65-CBF0F4849E81}" srcOrd="10" destOrd="0" presId="urn:microsoft.com/office/officeart/2005/8/layout/orgChart1"/>
    <dgm:cxn modelId="{85F395B1-972F-4011-A295-BA34166C13DF}" type="presParOf" srcId="{B059B3DC-8886-4B78-9E94-44071A93D942}" destId="{9143BA43-2DD7-4B48-9B95-AAB83856D6DB}" srcOrd="11" destOrd="0" presId="urn:microsoft.com/office/officeart/2005/8/layout/orgChart1"/>
    <dgm:cxn modelId="{4BADD588-0201-4EF0-A875-312683542989}" type="presParOf" srcId="{9143BA43-2DD7-4B48-9B95-AAB83856D6DB}" destId="{55590AAD-5BA7-4DFC-A092-11BF633D2CAC}" srcOrd="0" destOrd="0" presId="urn:microsoft.com/office/officeart/2005/8/layout/orgChart1"/>
    <dgm:cxn modelId="{F18920CE-ED01-4E35-AD60-8B2BA716C61C}" type="presParOf" srcId="{55590AAD-5BA7-4DFC-A092-11BF633D2CAC}" destId="{DAFA180D-3507-46F7-A785-DCC1CED70013}" srcOrd="0" destOrd="0" presId="urn:microsoft.com/office/officeart/2005/8/layout/orgChart1"/>
    <dgm:cxn modelId="{FC22FA04-79FC-4E04-87D5-A52B220A9D27}" type="presParOf" srcId="{55590AAD-5BA7-4DFC-A092-11BF633D2CAC}" destId="{2B35424B-7E37-4441-9F36-53BD61C44070}" srcOrd="1" destOrd="0" presId="urn:microsoft.com/office/officeart/2005/8/layout/orgChart1"/>
    <dgm:cxn modelId="{E8B689F7-1397-4A28-B76E-DFE6C5222D06}" type="presParOf" srcId="{9143BA43-2DD7-4B48-9B95-AAB83856D6DB}" destId="{5FEF81EB-C91E-4ED1-8F0A-85DAD688A022}" srcOrd="1" destOrd="0" presId="urn:microsoft.com/office/officeart/2005/8/layout/orgChart1"/>
    <dgm:cxn modelId="{B0BD6DF3-07AF-440B-9DBF-2C6357DFE4AA}" type="presParOf" srcId="{9143BA43-2DD7-4B48-9B95-AAB83856D6DB}" destId="{95E16080-6535-470E-A90E-BD1176477C1F}" srcOrd="2" destOrd="0" presId="urn:microsoft.com/office/officeart/2005/8/layout/orgChart1"/>
    <dgm:cxn modelId="{1C2DA2E2-58FD-4020-93FE-2C1D8340EFA4}" type="presParOf" srcId="{6DED911A-CB92-42CC-AFB1-D0F031DCDCD7}" destId="{E06E2089-B855-4FC8-9E49-A86F177A4071}" srcOrd="2" destOrd="0" presId="urn:microsoft.com/office/officeart/2005/8/layout/orgChart1"/>
    <dgm:cxn modelId="{D8DCF9AE-FF0C-4522-8244-E841DB772A70}" type="presParOf" srcId="{BFA4A025-92C1-4950-B71B-03BE60703A5D}" destId="{2DCD2BEA-DDC7-4499-B43D-AC47B439D9B8}" srcOrd="4" destOrd="0" presId="urn:microsoft.com/office/officeart/2005/8/layout/orgChart1"/>
    <dgm:cxn modelId="{764BD299-762D-4BA7-B012-5915B51A324C}" type="presParOf" srcId="{BFA4A025-92C1-4950-B71B-03BE60703A5D}" destId="{408A6C52-F2B5-47EE-82BD-9DCD440AD67B}" srcOrd="5" destOrd="0" presId="urn:microsoft.com/office/officeart/2005/8/layout/orgChart1"/>
    <dgm:cxn modelId="{D44F4184-4EBF-433E-BB11-D3FED96AD889}" type="presParOf" srcId="{408A6C52-F2B5-47EE-82BD-9DCD440AD67B}" destId="{6D9C7191-A138-4800-9D75-1E090FE263BA}" srcOrd="0" destOrd="0" presId="urn:microsoft.com/office/officeart/2005/8/layout/orgChart1"/>
    <dgm:cxn modelId="{53004D7A-47D3-415E-8E4C-27B95B7C3FC7}" type="presParOf" srcId="{6D9C7191-A138-4800-9D75-1E090FE263BA}" destId="{F801679D-A227-4F7E-B012-0E991EFEB99A}" srcOrd="0" destOrd="0" presId="urn:microsoft.com/office/officeart/2005/8/layout/orgChart1"/>
    <dgm:cxn modelId="{55320CF3-C0BD-4B4E-95F3-A1C14415DD90}" type="presParOf" srcId="{6D9C7191-A138-4800-9D75-1E090FE263BA}" destId="{49714257-05A4-4A02-B4D8-F6BD99D6DBAA}" srcOrd="1" destOrd="0" presId="urn:microsoft.com/office/officeart/2005/8/layout/orgChart1"/>
    <dgm:cxn modelId="{F3DE9A87-183A-4CA8-B007-12BAE457262D}" type="presParOf" srcId="{408A6C52-F2B5-47EE-82BD-9DCD440AD67B}" destId="{637E2133-450A-4427-B8BC-039FB10FFE8A}" srcOrd="1" destOrd="0" presId="urn:microsoft.com/office/officeart/2005/8/layout/orgChart1"/>
    <dgm:cxn modelId="{D0FC8259-DC07-4ABD-9FCD-7B4694EB495B}" type="presParOf" srcId="{637E2133-450A-4427-B8BC-039FB10FFE8A}" destId="{B6019B43-3A48-4668-9122-9B07D8211730}" srcOrd="0" destOrd="0" presId="urn:microsoft.com/office/officeart/2005/8/layout/orgChart1"/>
    <dgm:cxn modelId="{EEFE9C6B-4488-4A0F-8579-04F54AFE56D2}" type="presParOf" srcId="{637E2133-450A-4427-B8BC-039FB10FFE8A}" destId="{7C9AB572-2646-40AF-BFF6-CE07732C5F78}" srcOrd="1" destOrd="0" presId="urn:microsoft.com/office/officeart/2005/8/layout/orgChart1"/>
    <dgm:cxn modelId="{92BD2A3E-09A1-4BB6-89AE-9FE4AAEBA1DA}" type="presParOf" srcId="{7C9AB572-2646-40AF-BFF6-CE07732C5F78}" destId="{126AA5DB-CBA8-4BB2-B947-BA0A04F4A0B8}" srcOrd="0" destOrd="0" presId="urn:microsoft.com/office/officeart/2005/8/layout/orgChart1"/>
    <dgm:cxn modelId="{B40847CC-4058-46B7-9356-1A9BB1686256}" type="presParOf" srcId="{126AA5DB-CBA8-4BB2-B947-BA0A04F4A0B8}" destId="{FBC824E8-7A6C-4488-B5CC-74C4DAF9E4C2}" srcOrd="0" destOrd="0" presId="urn:microsoft.com/office/officeart/2005/8/layout/orgChart1"/>
    <dgm:cxn modelId="{EB2FAD3C-B161-4FF0-A91A-3B918262233C}" type="presParOf" srcId="{126AA5DB-CBA8-4BB2-B947-BA0A04F4A0B8}" destId="{D1B497CE-2222-4A43-B849-82646E56E929}" srcOrd="1" destOrd="0" presId="urn:microsoft.com/office/officeart/2005/8/layout/orgChart1"/>
    <dgm:cxn modelId="{74B8D14F-4726-4B39-AD6C-2528108DA77B}" type="presParOf" srcId="{7C9AB572-2646-40AF-BFF6-CE07732C5F78}" destId="{446BD0F2-6E74-4699-AB22-5B45970E0622}" srcOrd="1" destOrd="0" presId="urn:microsoft.com/office/officeart/2005/8/layout/orgChart1"/>
    <dgm:cxn modelId="{44C69165-EB8D-4109-8342-F7ADD97D7BA9}" type="presParOf" srcId="{7C9AB572-2646-40AF-BFF6-CE07732C5F78}" destId="{431F433B-8FED-419A-83E5-48BA136BEC59}" srcOrd="2" destOrd="0" presId="urn:microsoft.com/office/officeart/2005/8/layout/orgChart1"/>
    <dgm:cxn modelId="{A78A28D5-C741-4B67-BC8E-D472B03BA8C0}" type="presParOf" srcId="{637E2133-450A-4427-B8BC-039FB10FFE8A}" destId="{E5651FBA-AA2F-4332-BB5E-6DA1464D3022}" srcOrd="2" destOrd="0" presId="urn:microsoft.com/office/officeart/2005/8/layout/orgChart1"/>
    <dgm:cxn modelId="{D86B61CA-D7C6-44C0-87A1-96AC86CE0DEE}" type="presParOf" srcId="{637E2133-450A-4427-B8BC-039FB10FFE8A}" destId="{0E613F0C-2D7A-494F-9477-7A5F95EF4D58}" srcOrd="3" destOrd="0" presId="urn:microsoft.com/office/officeart/2005/8/layout/orgChart1"/>
    <dgm:cxn modelId="{9FB2D541-D364-4854-A0DA-6D6147ED4D3E}" type="presParOf" srcId="{0E613F0C-2D7A-494F-9477-7A5F95EF4D58}" destId="{2607E212-48C5-4D06-854A-2706D2604DE0}" srcOrd="0" destOrd="0" presId="urn:microsoft.com/office/officeart/2005/8/layout/orgChart1"/>
    <dgm:cxn modelId="{4F1876EF-1E12-44B8-95E3-9E49D47FF11A}" type="presParOf" srcId="{2607E212-48C5-4D06-854A-2706D2604DE0}" destId="{972FB199-7007-427F-9883-2F8D9406904C}" srcOrd="0" destOrd="0" presId="urn:microsoft.com/office/officeart/2005/8/layout/orgChart1"/>
    <dgm:cxn modelId="{0163F78A-60F9-455B-9D48-4216A690F201}" type="presParOf" srcId="{2607E212-48C5-4D06-854A-2706D2604DE0}" destId="{C1DAE2BD-8B1A-4128-8A03-6BE263C9A227}" srcOrd="1" destOrd="0" presId="urn:microsoft.com/office/officeart/2005/8/layout/orgChart1"/>
    <dgm:cxn modelId="{E5AD14D1-31A8-4AFF-A43B-5FFC5F24591D}" type="presParOf" srcId="{0E613F0C-2D7A-494F-9477-7A5F95EF4D58}" destId="{CE3DC79A-605E-41C0-A01E-ED3DE5ACB8BB}" srcOrd="1" destOrd="0" presId="urn:microsoft.com/office/officeart/2005/8/layout/orgChart1"/>
    <dgm:cxn modelId="{759E41EB-EF96-4B5B-99D9-91DF95EDF167}" type="presParOf" srcId="{0E613F0C-2D7A-494F-9477-7A5F95EF4D58}" destId="{F60F2FF5-545D-4637-992B-C90457750C3E}" srcOrd="2" destOrd="0" presId="urn:microsoft.com/office/officeart/2005/8/layout/orgChart1"/>
    <dgm:cxn modelId="{41FE6BBD-C2CB-4150-8D4B-0DEFD379C6C8}" type="presParOf" srcId="{637E2133-450A-4427-B8BC-039FB10FFE8A}" destId="{53D04893-CE9D-4B46-B531-5CC3DF0A456F}" srcOrd="4" destOrd="0" presId="urn:microsoft.com/office/officeart/2005/8/layout/orgChart1"/>
    <dgm:cxn modelId="{04E7C8D2-4174-4B21-BF5D-B5E36F439602}" type="presParOf" srcId="{637E2133-450A-4427-B8BC-039FB10FFE8A}" destId="{81052DD2-6F9D-4689-A17D-E58EA2F9DD74}" srcOrd="5" destOrd="0" presId="urn:microsoft.com/office/officeart/2005/8/layout/orgChart1"/>
    <dgm:cxn modelId="{1B6722AE-AE46-44BB-9561-34766A0A5099}" type="presParOf" srcId="{81052DD2-6F9D-4689-A17D-E58EA2F9DD74}" destId="{248B4237-F129-4542-A455-EF27603ECB46}" srcOrd="0" destOrd="0" presId="urn:microsoft.com/office/officeart/2005/8/layout/orgChart1"/>
    <dgm:cxn modelId="{647FEA32-E639-4C36-8EC8-E31CF65C301C}" type="presParOf" srcId="{248B4237-F129-4542-A455-EF27603ECB46}" destId="{DD039B96-9769-4010-AA0C-FD39197C73AE}" srcOrd="0" destOrd="0" presId="urn:microsoft.com/office/officeart/2005/8/layout/orgChart1"/>
    <dgm:cxn modelId="{2729B3E0-1806-4D8F-BF11-323C64D60AFC}" type="presParOf" srcId="{248B4237-F129-4542-A455-EF27603ECB46}" destId="{58DFB18B-EE18-4C1F-B256-5FA05B644253}" srcOrd="1" destOrd="0" presId="urn:microsoft.com/office/officeart/2005/8/layout/orgChart1"/>
    <dgm:cxn modelId="{6372B2A0-FDB3-4255-A890-193D9E8E929D}" type="presParOf" srcId="{81052DD2-6F9D-4689-A17D-E58EA2F9DD74}" destId="{4E7793F8-1F25-4ADA-9069-E57D4E241F55}" srcOrd="1" destOrd="0" presId="urn:microsoft.com/office/officeart/2005/8/layout/orgChart1"/>
    <dgm:cxn modelId="{2A3F0805-3328-43BF-A2E1-D341AEA448CC}" type="presParOf" srcId="{81052DD2-6F9D-4689-A17D-E58EA2F9DD74}" destId="{8E666541-9899-40DD-AA65-9B6F6932C90E}" srcOrd="2" destOrd="0" presId="urn:microsoft.com/office/officeart/2005/8/layout/orgChart1"/>
    <dgm:cxn modelId="{699968EA-0018-42A6-8BBD-0C0F0CD11D5D}" type="presParOf" srcId="{637E2133-450A-4427-B8BC-039FB10FFE8A}" destId="{2165AB3D-E2C4-4F59-B302-2BDBC6721294}" srcOrd="6" destOrd="0" presId="urn:microsoft.com/office/officeart/2005/8/layout/orgChart1"/>
    <dgm:cxn modelId="{AA29A7EE-DA1A-4A9D-8CE1-33E45BE4909E}" type="presParOf" srcId="{637E2133-450A-4427-B8BC-039FB10FFE8A}" destId="{F0619BA0-5924-4A28-8918-39864AF3FB08}" srcOrd="7" destOrd="0" presId="urn:microsoft.com/office/officeart/2005/8/layout/orgChart1"/>
    <dgm:cxn modelId="{298138C0-FDAF-4247-AF00-980478B0CBE8}" type="presParOf" srcId="{F0619BA0-5924-4A28-8918-39864AF3FB08}" destId="{FA8763B6-53EF-4BA6-972B-961288DF0D86}" srcOrd="0" destOrd="0" presId="urn:microsoft.com/office/officeart/2005/8/layout/orgChart1"/>
    <dgm:cxn modelId="{630D23CB-C6BD-43C8-B884-146C213AD434}" type="presParOf" srcId="{FA8763B6-53EF-4BA6-972B-961288DF0D86}" destId="{A3832455-9A29-4A6F-9C82-0A463F07013A}" srcOrd="0" destOrd="0" presId="urn:microsoft.com/office/officeart/2005/8/layout/orgChart1"/>
    <dgm:cxn modelId="{91B9E4BE-6704-48D3-822E-4771FD4ADE83}" type="presParOf" srcId="{FA8763B6-53EF-4BA6-972B-961288DF0D86}" destId="{3C24F366-9E66-45BF-92F0-7633DBB1A340}" srcOrd="1" destOrd="0" presId="urn:microsoft.com/office/officeart/2005/8/layout/orgChart1"/>
    <dgm:cxn modelId="{D12F050F-8848-42B5-8CC8-8242189C483D}" type="presParOf" srcId="{F0619BA0-5924-4A28-8918-39864AF3FB08}" destId="{F77D74E9-A462-497E-8238-B2E47F7F0AC3}" srcOrd="1" destOrd="0" presId="urn:microsoft.com/office/officeart/2005/8/layout/orgChart1"/>
    <dgm:cxn modelId="{FDF4A088-8426-4079-96D2-1DAEE86D3477}" type="presParOf" srcId="{F0619BA0-5924-4A28-8918-39864AF3FB08}" destId="{63B0D70C-3DBC-45EB-B193-71C657A2FE32}" srcOrd="2" destOrd="0" presId="urn:microsoft.com/office/officeart/2005/8/layout/orgChart1"/>
    <dgm:cxn modelId="{9DBBD1F6-5378-4F0B-B0C1-A66DD4B92AA9}" type="presParOf" srcId="{637E2133-450A-4427-B8BC-039FB10FFE8A}" destId="{C494AFE3-7C15-444B-98B4-68744562B049}" srcOrd="8" destOrd="0" presId="urn:microsoft.com/office/officeart/2005/8/layout/orgChart1"/>
    <dgm:cxn modelId="{3F090ECD-69A3-49BF-9D39-6B6D1B354707}" type="presParOf" srcId="{637E2133-450A-4427-B8BC-039FB10FFE8A}" destId="{303FE441-7B54-4076-ADA1-4E8E3DBC6C5B}" srcOrd="9" destOrd="0" presId="urn:microsoft.com/office/officeart/2005/8/layout/orgChart1"/>
    <dgm:cxn modelId="{F18F125C-C238-48FE-AAE7-972B5A443442}" type="presParOf" srcId="{303FE441-7B54-4076-ADA1-4E8E3DBC6C5B}" destId="{C41ABA45-6ED1-4925-A2AB-0011F250DC20}" srcOrd="0" destOrd="0" presId="urn:microsoft.com/office/officeart/2005/8/layout/orgChart1"/>
    <dgm:cxn modelId="{9BDAA6C3-9AE9-45C4-A1C9-87D0D29A0B00}" type="presParOf" srcId="{C41ABA45-6ED1-4925-A2AB-0011F250DC20}" destId="{2F8E17DF-1373-4677-8F0B-11221E75FAC6}" srcOrd="0" destOrd="0" presId="urn:microsoft.com/office/officeart/2005/8/layout/orgChart1"/>
    <dgm:cxn modelId="{6BA540D1-F203-40B3-B055-008FCAF26DD0}" type="presParOf" srcId="{C41ABA45-6ED1-4925-A2AB-0011F250DC20}" destId="{80DBB410-4897-4204-B24F-1CC6C04A94C8}" srcOrd="1" destOrd="0" presId="urn:microsoft.com/office/officeart/2005/8/layout/orgChart1"/>
    <dgm:cxn modelId="{CEA5C809-6C21-4785-BF36-A2006B90DC8A}" type="presParOf" srcId="{303FE441-7B54-4076-ADA1-4E8E3DBC6C5B}" destId="{2743277E-632D-48DE-B2C4-293FCCB8FEB6}" srcOrd="1" destOrd="0" presId="urn:microsoft.com/office/officeart/2005/8/layout/orgChart1"/>
    <dgm:cxn modelId="{BC4D6576-6CFE-4996-918E-C3AAAEB4D145}" type="presParOf" srcId="{303FE441-7B54-4076-ADA1-4E8E3DBC6C5B}" destId="{32DFC5E4-8471-42FE-AF7F-A3C290D52C81}" srcOrd="2" destOrd="0" presId="urn:microsoft.com/office/officeart/2005/8/layout/orgChart1"/>
    <dgm:cxn modelId="{FD824FDE-F0D0-412D-B0FD-F51CE467FF85}" type="presParOf" srcId="{637E2133-450A-4427-B8BC-039FB10FFE8A}" destId="{86DAC18B-985B-4F8F-A158-5780DF011BE4}" srcOrd="10" destOrd="0" presId="urn:microsoft.com/office/officeart/2005/8/layout/orgChart1"/>
    <dgm:cxn modelId="{8D27DCB7-8935-4129-8A82-7C4542FA8E6E}" type="presParOf" srcId="{637E2133-450A-4427-B8BC-039FB10FFE8A}" destId="{B6F2CE86-96B5-42B3-BC03-B9C95D940C08}" srcOrd="11" destOrd="0" presId="urn:microsoft.com/office/officeart/2005/8/layout/orgChart1"/>
    <dgm:cxn modelId="{53438E80-6059-42AE-8B17-7E2153916C1E}" type="presParOf" srcId="{B6F2CE86-96B5-42B3-BC03-B9C95D940C08}" destId="{A95ECE37-8CC0-442A-9A0B-5DB0B4A40BAF}" srcOrd="0" destOrd="0" presId="urn:microsoft.com/office/officeart/2005/8/layout/orgChart1"/>
    <dgm:cxn modelId="{28AEDCDA-6DC3-4AFE-A415-27906ED6BBD7}" type="presParOf" srcId="{A95ECE37-8CC0-442A-9A0B-5DB0B4A40BAF}" destId="{F1DDB5BB-A3EA-4259-95E3-F60993E26D93}" srcOrd="0" destOrd="0" presId="urn:microsoft.com/office/officeart/2005/8/layout/orgChart1"/>
    <dgm:cxn modelId="{0591CD4A-7168-42C5-BF9D-E38C3E6ACF1E}" type="presParOf" srcId="{A95ECE37-8CC0-442A-9A0B-5DB0B4A40BAF}" destId="{13A71ED7-21E4-4613-87F3-7549549292AB}" srcOrd="1" destOrd="0" presId="urn:microsoft.com/office/officeart/2005/8/layout/orgChart1"/>
    <dgm:cxn modelId="{F64D2675-EC24-4933-B88D-2AC6CF15FBA4}" type="presParOf" srcId="{B6F2CE86-96B5-42B3-BC03-B9C95D940C08}" destId="{B71E1A1A-1A3F-4146-8EFF-7908908E5155}" srcOrd="1" destOrd="0" presId="urn:microsoft.com/office/officeart/2005/8/layout/orgChart1"/>
    <dgm:cxn modelId="{8B2D9826-76DA-4F92-8064-C9F64802343E}" type="presParOf" srcId="{B6F2CE86-96B5-42B3-BC03-B9C95D940C08}" destId="{373B1542-099E-4BA1-BF76-B30355373F75}" srcOrd="2" destOrd="0" presId="urn:microsoft.com/office/officeart/2005/8/layout/orgChart1"/>
    <dgm:cxn modelId="{CA2B5C1E-4843-43FD-9B0F-22556DB7B90A}" type="presParOf" srcId="{408A6C52-F2B5-47EE-82BD-9DCD440AD67B}" destId="{36596119-D77C-4C3B-9D0F-7E6473671126}" srcOrd="2" destOrd="0" presId="urn:microsoft.com/office/officeart/2005/8/layout/orgChart1"/>
    <dgm:cxn modelId="{810F2392-BFBD-4EBF-8FEE-1EE512761F16}" type="presParOf" srcId="{B67C4E39-568B-4445-B18D-EFD51E42B06E}" destId="{EA50A8C3-3F76-4262-A6F7-DEA6A72CF6C5}" srcOrd="2" destOrd="0" presId="urn:microsoft.com/office/officeart/2005/8/layout/orgChart1"/>
    <dgm:cxn modelId="{4FF94157-18B0-4BCE-B87D-9B1A3EA0A3F6}" type="presParOf" srcId="{65BD0196-3556-4363-8C5C-A4DAFE28060E}" destId="{22165AFD-08BF-4D13-9E41-84512683540D}" srcOrd="4" destOrd="0" presId="urn:microsoft.com/office/officeart/2005/8/layout/orgChart1"/>
    <dgm:cxn modelId="{D59848E8-48D7-4C5C-9E69-C3F979960BE8}" type="presParOf" srcId="{65BD0196-3556-4363-8C5C-A4DAFE28060E}" destId="{51BCFB2D-16C2-4A61-B944-7BD1F2A658F4}" srcOrd="5" destOrd="0" presId="urn:microsoft.com/office/officeart/2005/8/layout/orgChart1"/>
    <dgm:cxn modelId="{34F0B647-7C64-450F-BFCB-767BB81AB77B}" type="presParOf" srcId="{51BCFB2D-16C2-4A61-B944-7BD1F2A658F4}" destId="{C5890E6D-C422-4719-B4A0-BD3538A4ACAF}" srcOrd="0" destOrd="0" presId="urn:microsoft.com/office/officeart/2005/8/layout/orgChart1"/>
    <dgm:cxn modelId="{1E9535D4-1F38-4A0B-9B73-DB23B199405B}" type="presParOf" srcId="{C5890E6D-C422-4719-B4A0-BD3538A4ACAF}" destId="{79B891CC-9C3D-4C5C-A4D2-142B87C98409}" srcOrd="0" destOrd="0" presId="urn:microsoft.com/office/officeart/2005/8/layout/orgChart1"/>
    <dgm:cxn modelId="{D84CEAD2-9D01-4A72-AA30-2F5F13C18187}" type="presParOf" srcId="{C5890E6D-C422-4719-B4A0-BD3538A4ACAF}" destId="{B30E8CB2-B3DB-455B-AB15-F91D8EF710AE}" srcOrd="1" destOrd="0" presId="urn:microsoft.com/office/officeart/2005/8/layout/orgChart1"/>
    <dgm:cxn modelId="{9BAD2627-9143-4ED7-8784-C35766423EF5}" type="presParOf" srcId="{51BCFB2D-16C2-4A61-B944-7BD1F2A658F4}" destId="{30B1926D-EE58-4D1F-BE87-33B80028E7EE}" srcOrd="1" destOrd="0" presId="urn:microsoft.com/office/officeart/2005/8/layout/orgChart1"/>
    <dgm:cxn modelId="{14BE473D-F2C5-4E3F-9539-C2D105EBBD66}" type="presParOf" srcId="{30B1926D-EE58-4D1F-BE87-33B80028E7EE}" destId="{FC22881A-8291-4B59-9204-F0C158CB90BE}" srcOrd="0" destOrd="0" presId="urn:microsoft.com/office/officeart/2005/8/layout/orgChart1"/>
    <dgm:cxn modelId="{DF3FA802-F852-415C-9C88-A6C8EFC9A588}" type="presParOf" srcId="{30B1926D-EE58-4D1F-BE87-33B80028E7EE}" destId="{048432D0-147F-4C5D-9733-B62109007FB6}" srcOrd="1" destOrd="0" presId="urn:microsoft.com/office/officeart/2005/8/layout/orgChart1"/>
    <dgm:cxn modelId="{D45717BE-A0FF-40FC-870A-1F81A6B4E637}" type="presParOf" srcId="{048432D0-147F-4C5D-9733-B62109007FB6}" destId="{FD65BEBB-F3F9-4BA2-8442-BC4F43F5BD27}" srcOrd="0" destOrd="0" presId="urn:microsoft.com/office/officeart/2005/8/layout/orgChart1"/>
    <dgm:cxn modelId="{7B546C03-BC2C-41F4-B5AB-ADF12331FFFC}" type="presParOf" srcId="{FD65BEBB-F3F9-4BA2-8442-BC4F43F5BD27}" destId="{298A42E6-DA20-4ADE-9354-775158F53105}" srcOrd="0" destOrd="0" presId="urn:microsoft.com/office/officeart/2005/8/layout/orgChart1"/>
    <dgm:cxn modelId="{95E270FB-EA59-454B-9593-E62E135BB84C}" type="presParOf" srcId="{FD65BEBB-F3F9-4BA2-8442-BC4F43F5BD27}" destId="{FBC2288F-DC80-416A-9867-1988C191EB18}" srcOrd="1" destOrd="0" presId="urn:microsoft.com/office/officeart/2005/8/layout/orgChart1"/>
    <dgm:cxn modelId="{8E65BAD1-B253-49CF-B4F9-9B4DE1A18FD4}" type="presParOf" srcId="{048432D0-147F-4C5D-9733-B62109007FB6}" destId="{70807605-363B-4BA8-AD66-895836E3B8A7}" srcOrd="1" destOrd="0" presId="urn:microsoft.com/office/officeart/2005/8/layout/orgChart1"/>
    <dgm:cxn modelId="{DD3FEAB6-E877-4E2A-855A-7D837F62099D}" type="presParOf" srcId="{048432D0-147F-4C5D-9733-B62109007FB6}" destId="{D09147FE-DABB-4E14-A74E-BF501D226F10}" srcOrd="2" destOrd="0" presId="urn:microsoft.com/office/officeart/2005/8/layout/orgChart1"/>
    <dgm:cxn modelId="{D2269E86-2AED-4FCC-BEC7-A25F9A2B16EF}" type="presParOf" srcId="{30B1926D-EE58-4D1F-BE87-33B80028E7EE}" destId="{E4F4AF16-9A43-436A-88FE-DB7C49000E32}" srcOrd="2" destOrd="0" presId="urn:microsoft.com/office/officeart/2005/8/layout/orgChart1"/>
    <dgm:cxn modelId="{4CB99763-69F9-4F1D-B109-CF375C2D3B73}" type="presParOf" srcId="{30B1926D-EE58-4D1F-BE87-33B80028E7EE}" destId="{61BB2D60-FAEB-44EF-AB51-963243E06736}" srcOrd="3" destOrd="0" presId="urn:microsoft.com/office/officeart/2005/8/layout/orgChart1"/>
    <dgm:cxn modelId="{25D1787B-9CDC-4F1B-8F85-968F25F93F1A}" type="presParOf" srcId="{61BB2D60-FAEB-44EF-AB51-963243E06736}" destId="{2629FCCC-45D4-4839-B48E-87E0544591E9}" srcOrd="0" destOrd="0" presId="urn:microsoft.com/office/officeart/2005/8/layout/orgChart1"/>
    <dgm:cxn modelId="{BD04B849-C9E8-4DD1-9ED4-6CDE726CE5B3}" type="presParOf" srcId="{2629FCCC-45D4-4839-B48E-87E0544591E9}" destId="{0EADB43A-A827-4893-B334-A46C64A12A0F}" srcOrd="0" destOrd="0" presId="urn:microsoft.com/office/officeart/2005/8/layout/orgChart1"/>
    <dgm:cxn modelId="{98811F2A-2F17-45D3-A4A8-2F928EE0B7B9}" type="presParOf" srcId="{2629FCCC-45D4-4839-B48E-87E0544591E9}" destId="{0B216F01-2CCA-4722-9943-3FE1EF76509D}" srcOrd="1" destOrd="0" presId="urn:microsoft.com/office/officeart/2005/8/layout/orgChart1"/>
    <dgm:cxn modelId="{E2E55B9D-A8C2-4E3B-B4CD-0FEA6B03ABCA}" type="presParOf" srcId="{61BB2D60-FAEB-44EF-AB51-963243E06736}" destId="{0523FA86-5F87-4818-ADD0-F2EC212605D9}" srcOrd="1" destOrd="0" presId="urn:microsoft.com/office/officeart/2005/8/layout/orgChart1"/>
    <dgm:cxn modelId="{94F1739C-823A-432A-962B-9D65175C00C7}" type="presParOf" srcId="{61BB2D60-FAEB-44EF-AB51-963243E06736}" destId="{F4E2E710-F33C-4870-AB0C-89F08DE127F9}" srcOrd="2" destOrd="0" presId="urn:microsoft.com/office/officeart/2005/8/layout/orgChart1"/>
    <dgm:cxn modelId="{831EECFD-6369-4FF0-B9AE-670D72A3380F}" type="presParOf" srcId="{30B1926D-EE58-4D1F-BE87-33B80028E7EE}" destId="{434049F2-9E3F-4F88-A9DA-10ECA13735D1}" srcOrd="4" destOrd="0" presId="urn:microsoft.com/office/officeart/2005/8/layout/orgChart1"/>
    <dgm:cxn modelId="{3B871BC8-EA66-4145-B13D-AEDA1C6DBD41}" type="presParOf" srcId="{30B1926D-EE58-4D1F-BE87-33B80028E7EE}" destId="{77880C93-D7C8-4D63-910A-4D1F9D4F3F97}" srcOrd="5" destOrd="0" presId="urn:microsoft.com/office/officeart/2005/8/layout/orgChart1"/>
    <dgm:cxn modelId="{A9B219C1-1918-4B1F-8CBB-79DCDA193915}" type="presParOf" srcId="{77880C93-D7C8-4D63-910A-4D1F9D4F3F97}" destId="{54D59CE2-BA23-47D5-A88B-68F821215D43}" srcOrd="0" destOrd="0" presId="urn:microsoft.com/office/officeart/2005/8/layout/orgChart1"/>
    <dgm:cxn modelId="{D0C58599-1025-4A4E-B287-61BEB2A02AE3}" type="presParOf" srcId="{54D59CE2-BA23-47D5-A88B-68F821215D43}" destId="{1E864BD4-895C-4C4E-9F7F-DA2EC5BC738A}" srcOrd="0" destOrd="0" presId="urn:microsoft.com/office/officeart/2005/8/layout/orgChart1"/>
    <dgm:cxn modelId="{E36F297E-BF0D-40DF-880A-3CCC4E7E08D3}" type="presParOf" srcId="{54D59CE2-BA23-47D5-A88B-68F821215D43}" destId="{83D97C66-2C4B-48E4-9D6E-2D11C0041A5B}" srcOrd="1" destOrd="0" presId="urn:microsoft.com/office/officeart/2005/8/layout/orgChart1"/>
    <dgm:cxn modelId="{1F1B15C1-D061-47F5-8628-E0A9938148DC}" type="presParOf" srcId="{77880C93-D7C8-4D63-910A-4D1F9D4F3F97}" destId="{D16D1D8C-8C41-46F3-8F28-5B4BBCA926D8}" srcOrd="1" destOrd="0" presId="urn:microsoft.com/office/officeart/2005/8/layout/orgChart1"/>
    <dgm:cxn modelId="{1D9A439C-F458-428F-9A21-2062B7FA2CB8}" type="presParOf" srcId="{77880C93-D7C8-4D63-910A-4D1F9D4F3F97}" destId="{C809F5B8-7AC0-4519-9FDD-7D6A0ABB2820}" srcOrd="2" destOrd="0" presId="urn:microsoft.com/office/officeart/2005/8/layout/orgChart1"/>
    <dgm:cxn modelId="{8B199FE5-33CB-405F-8546-D94807AD87B0}" type="presParOf" srcId="{51BCFB2D-16C2-4A61-B944-7BD1F2A658F4}" destId="{BC99CF7C-AC8C-4464-9A39-04102C0046BA}" srcOrd="2" destOrd="0" presId="urn:microsoft.com/office/officeart/2005/8/layout/orgChart1"/>
    <dgm:cxn modelId="{633FF7B3-E047-49DD-B1AC-10C8DE20E1AE}" type="presParOf" srcId="{65BD0196-3556-4363-8C5C-A4DAFE28060E}" destId="{A12C99E4-7C43-475E-B687-23C11EC63785}" srcOrd="6" destOrd="0" presId="urn:microsoft.com/office/officeart/2005/8/layout/orgChart1"/>
    <dgm:cxn modelId="{98E8B4C9-0D89-4E87-AF94-B7F75A194392}" type="presParOf" srcId="{65BD0196-3556-4363-8C5C-A4DAFE28060E}" destId="{C4B5BAA7-3238-45D0-83FF-F35B0BD8F6F1}" srcOrd="7" destOrd="0" presId="urn:microsoft.com/office/officeart/2005/8/layout/orgChart1"/>
    <dgm:cxn modelId="{F684A6F1-DBFF-49DA-A6E8-A4FB0EB9F7E7}" type="presParOf" srcId="{C4B5BAA7-3238-45D0-83FF-F35B0BD8F6F1}" destId="{1260DD65-2DAD-488D-940D-F1F1035AE4BC}" srcOrd="0" destOrd="0" presId="urn:microsoft.com/office/officeart/2005/8/layout/orgChart1"/>
    <dgm:cxn modelId="{EEEE54A4-66D7-4B5B-B0D2-66D58DA71DB4}" type="presParOf" srcId="{1260DD65-2DAD-488D-940D-F1F1035AE4BC}" destId="{E84BCFD2-786A-41CF-A1AB-121B669BB0C2}" srcOrd="0" destOrd="0" presId="urn:microsoft.com/office/officeart/2005/8/layout/orgChart1"/>
    <dgm:cxn modelId="{B5227A93-36FF-4D46-B7C4-E1189F00457F}" type="presParOf" srcId="{1260DD65-2DAD-488D-940D-F1F1035AE4BC}" destId="{0183E3E4-2432-4A8E-A0DE-AA1226657154}" srcOrd="1" destOrd="0" presId="urn:microsoft.com/office/officeart/2005/8/layout/orgChart1"/>
    <dgm:cxn modelId="{75060907-F02D-4C28-9B93-4ACD6ADD11A4}" type="presParOf" srcId="{C4B5BAA7-3238-45D0-83FF-F35B0BD8F6F1}" destId="{D096ECBA-C05B-4FDD-AAD8-322D17C717EF}" srcOrd="1" destOrd="0" presId="urn:microsoft.com/office/officeart/2005/8/layout/orgChart1"/>
    <dgm:cxn modelId="{977E7229-7BE8-4A74-8FFD-5457DF333302}" type="presParOf" srcId="{D096ECBA-C05B-4FDD-AAD8-322D17C717EF}" destId="{6323ABCF-2894-4AD6-A598-D52814C021A3}" srcOrd="0" destOrd="0" presId="urn:microsoft.com/office/officeart/2005/8/layout/orgChart1"/>
    <dgm:cxn modelId="{3A40CA9D-2B21-425E-909E-AE176B367E80}" type="presParOf" srcId="{D096ECBA-C05B-4FDD-AAD8-322D17C717EF}" destId="{AFC6102C-3301-4BD9-8430-4C559F36D2F2}" srcOrd="1" destOrd="0" presId="urn:microsoft.com/office/officeart/2005/8/layout/orgChart1"/>
    <dgm:cxn modelId="{69AAA2A6-B293-4E02-9DF1-11E12B9D3785}" type="presParOf" srcId="{AFC6102C-3301-4BD9-8430-4C559F36D2F2}" destId="{F7EFF990-4F7A-4718-B720-1662374922E2}" srcOrd="0" destOrd="0" presId="urn:microsoft.com/office/officeart/2005/8/layout/orgChart1"/>
    <dgm:cxn modelId="{798E0B82-AAD8-4643-886A-928BE488D8F7}" type="presParOf" srcId="{F7EFF990-4F7A-4718-B720-1662374922E2}" destId="{0E62159B-0FC5-48E5-8334-468CEE3582FC}" srcOrd="0" destOrd="0" presId="urn:microsoft.com/office/officeart/2005/8/layout/orgChart1"/>
    <dgm:cxn modelId="{FCD8413B-8D21-4D54-9BED-8754E59A9956}" type="presParOf" srcId="{F7EFF990-4F7A-4718-B720-1662374922E2}" destId="{3CECA733-6ACB-46F0-9BB9-C8592650990C}" srcOrd="1" destOrd="0" presId="urn:microsoft.com/office/officeart/2005/8/layout/orgChart1"/>
    <dgm:cxn modelId="{751F7DE7-5EF3-45BE-97CB-F8F2E25C5B0E}" type="presParOf" srcId="{AFC6102C-3301-4BD9-8430-4C559F36D2F2}" destId="{0ACFC001-E527-4DFD-A05C-9F7CFDFD323A}" srcOrd="1" destOrd="0" presId="urn:microsoft.com/office/officeart/2005/8/layout/orgChart1"/>
    <dgm:cxn modelId="{C07AB6BB-2638-4D3F-9C8D-CE18F32FAD99}" type="presParOf" srcId="{AFC6102C-3301-4BD9-8430-4C559F36D2F2}" destId="{BA416E00-4949-496D-8938-367EF9607CFC}" srcOrd="2" destOrd="0" presId="urn:microsoft.com/office/officeart/2005/8/layout/orgChart1"/>
    <dgm:cxn modelId="{E193423F-BD56-41C8-BF02-EF424915020B}" type="presParOf" srcId="{D096ECBA-C05B-4FDD-AAD8-322D17C717EF}" destId="{37AE21DC-0286-45E8-8767-3F2FB87315D6}" srcOrd="2" destOrd="0" presId="urn:microsoft.com/office/officeart/2005/8/layout/orgChart1"/>
    <dgm:cxn modelId="{E7EE1354-2A59-47D2-A28B-52000CF93CE6}" type="presParOf" srcId="{D096ECBA-C05B-4FDD-AAD8-322D17C717EF}" destId="{88233F8D-3DAC-42F3-980D-520585C5C430}" srcOrd="3" destOrd="0" presId="urn:microsoft.com/office/officeart/2005/8/layout/orgChart1"/>
    <dgm:cxn modelId="{D9DAF5A1-6BFD-481F-A349-D97D7555F980}" type="presParOf" srcId="{88233F8D-3DAC-42F3-980D-520585C5C430}" destId="{A9CA9A3C-19CD-4550-BBB7-DE826C3FA895}" srcOrd="0" destOrd="0" presId="urn:microsoft.com/office/officeart/2005/8/layout/orgChart1"/>
    <dgm:cxn modelId="{C9C2DC51-D23D-4429-87C4-87DD5B2EFE98}" type="presParOf" srcId="{A9CA9A3C-19CD-4550-BBB7-DE826C3FA895}" destId="{41581120-3D32-48F7-96EE-68998C11CD43}" srcOrd="0" destOrd="0" presId="urn:microsoft.com/office/officeart/2005/8/layout/orgChart1"/>
    <dgm:cxn modelId="{DF7421C3-7165-4AB5-A8E1-FD09EED6C925}" type="presParOf" srcId="{A9CA9A3C-19CD-4550-BBB7-DE826C3FA895}" destId="{4449C044-3344-4DDA-806F-4B27B78D839A}" srcOrd="1" destOrd="0" presId="urn:microsoft.com/office/officeart/2005/8/layout/orgChart1"/>
    <dgm:cxn modelId="{8FC62AB2-D9C3-42B8-9BE4-51BA6F1DCC35}" type="presParOf" srcId="{88233F8D-3DAC-42F3-980D-520585C5C430}" destId="{A18E3BCC-6DE7-4C91-AF37-28B80E777A52}" srcOrd="1" destOrd="0" presId="urn:microsoft.com/office/officeart/2005/8/layout/orgChart1"/>
    <dgm:cxn modelId="{931D7A23-65BE-4422-A961-B35CA6F93B5D}" type="presParOf" srcId="{88233F8D-3DAC-42F3-980D-520585C5C430}" destId="{389BB004-AC6C-4406-8AF4-476524EC7004}" srcOrd="2" destOrd="0" presId="urn:microsoft.com/office/officeart/2005/8/layout/orgChart1"/>
    <dgm:cxn modelId="{DCC48B5E-C3D3-4A99-9FE2-B11092D65731}" type="presParOf" srcId="{D096ECBA-C05B-4FDD-AAD8-322D17C717EF}" destId="{E62D81A0-3945-4AA7-9565-9F8CC42D4774}" srcOrd="4" destOrd="0" presId="urn:microsoft.com/office/officeart/2005/8/layout/orgChart1"/>
    <dgm:cxn modelId="{BB1187EB-D116-4AC4-BD6E-4D197FDF62F8}" type="presParOf" srcId="{D096ECBA-C05B-4FDD-AAD8-322D17C717EF}" destId="{CEA7E1EF-2C79-4F7A-843D-99F159415FA1}" srcOrd="5" destOrd="0" presId="urn:microsoft.com/office/officeart/2005/8/layout/orgChart1"/>
    <dgm:cxn modelId="{0277A99E-E3AE-4F16-A6D1-A1B5E077E7DE}" type="presParOf" srcId="{CEA7E1EF-2C79-4F7A-843D-99F159415FA1}" destId="{70935D24-507C-409E-AF15-EECFA2C68505}" srcOrd="0" destOrd="0" presId="urn:microsoft.com/office/officeart/2005/8/layout/orgChart1"/>
    <dgm:cxn modelId="{84603E88-AA0A-4CE1-A6A2-F43E80A6B859}" type="presParOf" srcId="{70935D24-507C-409E-AF15-EECFA2C68505}" destId="{DE8F36B9-E3BD-4798-BB94-CA70D3A0477B}" srcOrd="0" destOrd="0" presId="urn:microsoft.com/office/officeart/2005/8/layout/orgChart1"/>
    <dgm:cxn modelId="{44CA94F4-F47A-4722-A00B-E56480460845}" type="presParOf" srcId="{70935D24-507C-409E-AF15-EECFA2C68505}" destId="{20D2856E-959F-4CE8-BDD1-60AB7FA42096}" srcOrd="1" destOrd="0" presId="urn:microsoft.com/office/officeart/2005/8/layout/orgChart1"/>
    <dgm:cxn modelId="{5E85B643-F657-4A73-BD8C-8AAF8FEA9CA2}" type="presParOf" srcId="{CEA7E1EF-2C79-4F7A-843D-99F159415FA1}" destId="{8678160B-965C-4E8D-B545-7DA6D006A9E2}" srcOrd="1" destOrd="0" presId="urn:microsoft.com/office/officeart/2005/8/layout/orgChart1"/>
    <dgm:cxn modelId="{73F752F7-D30D-4230-812B-4ECE43EA7C97}" type="presParOf" srcId="{CEA7E1EF-2C79-4F7A-843D-99F159415FA1}" destId="{F9F4781C-D64B-4852-859A-C9753170BAE3}" srcOrd="2" destOrd="0" presId="urn:microsoft.com/office/officeart/2005/8/layout/orgChart1"/>
    <dgm:cxn modelId="{83859CF5-EB67-42A4-B0AD-7F544B1960D5}" type="presParOf" srcId="{D096ECBA-C05B-4FDD-AAD8-322D17C717EF}" destId="{4D9CA194-8449-416D-9E15-0701182E3C4F}" srcOrd="6" destOrd="0" presId="urn:microsoft.com/office/officeart/2005/8/layout/orgChart1"/>
    <dgm:cxn modelId="{7E74CD4F-DDA0-47AE-80F7-51B6A56F48D4}" type="presParOf" srcId="{D096ECBA-C05B-4FDD-AAD8-322D17C717EF}" destId="{E6FD64F8-0A14-4FE9-95D1-ECF6215198AE}" srcOrd="7" destOrd="0" presId="urn:microsoft.com/office/officeart/2005/8/layout/orgChart1"/>
    <dgm:cxn modelId="{F20AC83B-8016-48CA-9CAB-4CF5609E8170}" type="presParOf" srcId="{E6FD64F8-0A14-4FE9-95D1-ECF6215198AE}" destId="{3648D7F7-1DCB-482E-B724-3A7F433DA9C6}" srcOrd="0" destOrd="0" presId="urn:microsoft.com/office/officeart/2005/8/layout/orgChart1"/>
    <dgm:cxn modelId="{C1C73F03-00AB-4697-8AE8-91534EAF0956}" type="presParOf" srcId="{3648D7F7-1DCB-482E-B724-3A7F433DA9C6}" destId="{2012A07E-A071-48B9-886F-843E49E8B3E6}" srcOrd="0" destOrd="0" presId="urn:microsoft.com/office/officeart/2005/8/layout/orgChart1"/>
    <dgm:cxn modelId="{3C6261F8-7DFD-4DC4-A288-3600BA6EE88A}" type="presParOf" srcId="{3648D7F7-1DCB-482E-B724-3A7F433DA9C6}" destId="{F734C158-ABAB-4C56-AA9C-6935F781B7E1}" srcOrd="1" destOrd="0" presId="urn:microsoft.com/office/officeart/2005/8/layout/orgChart1"/>
    <dgm:cxn modelId="{C39B8BC1-EBAA-45C9-9968-392D4678DF18}" type="presParOf" srcId="{E6FD64F8-0A14-4FE9-95D1-ECF6215198AE}" destId="{64539880-27D5-4D4D-B6FF-0A5EA8F69210}" srcOrd="1" destOrd="0" presId="urn:microsoft.com/office/officeart/2005/8/layout/orgChart1"/>
    <dgm:cxn modelId="{62F9AC47-30B1-40DC-98FA-495C71525672}" type="presParOf" srcId="{E6FD64F8-0A14-4FE9-95D1-ECF6215198AE}" destId="{DEEF1BD1-6A10-418C-8B20-B35C923F3476}" srcOrd="2" destOrd="0" presId="urn:microsoft.com/office/officeart/2005/8/layout/orgChart1"/>
    <dgm:cxn modelId="{ED6D1A71-6C60-44F5-8B28-C9AB2B8B4B7C}" type="presParOf" srcId="{C4B5BAA7-3238-45D0-83FF-F35B0BD8F6F1}" destId="{8CD48CAA-3C5D-42AB-B3E1-3F3FA416A3CC}" srcOrd="2" destOrd="0" presId="urn:microsoft.com/office/officeart/2005/8/layout/orgChart1"/>
    <dgm:cxn modelId="{4599B678-A35D-4D18-9FC8-ED3E749CE1A6}" type="presParOf" srcId="{65BD0196-3556-4363-8C5C-A4DAFE28060E}" destId="{C025BE4A-DDD8-443D-93C9-929A6820AA91}" srcOrd="8" destOrd="0" presId="urn:microsoft.com/office/officeart/2005/8/layout/orgChart1"/>
    <dgm:cxn modelId="{60C0E8C3-0861-4CF9-B8C6-18331734D5EC}" type="presParOf" srcId="{65BD0196-3556-4363-8C5C-A4DAFE28060E}" destId="{AC8EEF9D-5A52-4437-BFBF-EF61B65E9DC5}" srcOrd="9" destOrd="0" presId="urn:microsoft.com/office/officeart/2005/8/layout/orgChart1"/>
    <dgm:cxn modelId="{6BEBF316-4009-43BF-B369-6AC4B06CE602}" type="presParOf" srcId="{AC8EEF9D-5A52-4437-BFBF-EF61B65E9DC5}" destId="{96904926-20F9-48D9-BEF6-88F108893C69}" srcOrd="0" destOrd="0" presId="urn:microsoft.com/office/officeart/2005/8/layout/orgChart1"/>
    <dgm:cxn modelId="{4EF5C751-CDEF-466D-9502-60AFD94950B6}" type="presParOf" srcId="{96904926-20F9-48D9-BEF6-88F108893C69}" destId="{CFBC9C91-2FEF-4D59-94D2-F663F7FD66E4}" srcOrd="0" destOrd="0" presId="urn:microsoft.com/office/officeart/2005/8/layout/orgChart1"/>
    <dgm:cxn modelId="{FDFEF6A6-8B85-4977-92E1-B056CD77CCE9}" type="presParOf" srcId="{96904926-20F9-48D9-BEF6-88F108893C69}" destId="{1DFA5A69-9945-41E5-86C0-C4229F9CFFA2}" srcOrd="1" destOrd="0" presId="urn:microsoft.com/office/officeart/2005/8/layout/orgChart1"/>
    <dgm:cxn modelId="{9CB6EEB1-A394-4F99-9AE0-BE337A2E8F57}" type="presParOf" srcId="{AC8EEF9D-5A52-4437-BFBF-EF61B65E9DC5}" destId="{2E30D76E-F07C-47EA-82B4-1EF640BADD9C}" srcOrd="1" destOrd="0" presId="urn:microsoft.com/office/officeart/2005/8/layout/orgChart1"/>
    <dgm:cxn modelId="{4BBBA85F-3E66-4B24-B78F-B9765F916064}" type="presParOf" srcId="{2E30D76E-F07C-47EA-82B4-1EF640BADD9C}" destId="{1653BBD1-2993-4BB5-94B0-C4B1BF593B3C}" srcOrd="0" destOrd="0" presId="urn:microsoft.com/office/officeart/2005/8/layout/orgChart1"/>
    <dgm:cxn modelId="{CB1C9405-86A0-4DFD-8A0D-53949AFBF121}" type="presParOf" srcId="{2E30D76E-F07C-47EA-82B4-1EF640BADD9C}" destId="{7C5BCC87-EB62-40C6-B0DC-BCF1E943ACA2}" srcOrd="1" destOrd="0" presId="urn:microsoft.com/office/officeart/2005/8/layout/orgChart1"/>
    <dgm:cxn modelId="{E1181247-1B66-41EB-A43A-B4E0C3E7E2B1}" type="presParOf" srcId="{7C5BCC87-EB62-40C6-B0DC-BCF1E943ACA2}" destId="{69112B5F-7497-472F-AF62-7032819554C0}" srcOrd="0" destOrd="0" presId="urn:microsoft.com/office/officeart/2005/8/layout/orgChart1"/>
    <dgm:cxn modelId="{F5D88EA6-CF32-4130-AAC3-0F8A329FC0E1}" type="presParOf" srcId="{69112B5F-7497-472F-AF62-7032819554C0}" destId="{7BCABE0B-CDBD-4D6D-A0C4-4C08B9A6A533}" srcOrd="0" destOrd="0" presId="urn:microsoft.com/office/officeart/2005/8/layout/orgChart1"/>
    <dgm:cxn modelId="{72F848B6-9A9B-4DD3-990F-3C93F0B58252}" type="presParOf" srcId="{69112B5F-7497-472F-AF62-7032819554C0}" destId="{65AC624F-76DC-4FFE-85F3-0759B8281DBA}" srcOrd="1" destOrd="0" presId="urn:microsoft.com/office/officeart/2005/8/layout/orgChart1"/>
    <dgm:cxn modelId="{30E481AF-133F-4BEF-93A9-0486C486E9B5}" type="presParOf" srcId="{7C5BCC87-EB62-40C6-B0DC-BCF1E943ACA2}" destId="{1A009207-23B1-492A-9124-5751F178DA2D}" srcOrd="1" destOrd="0" presId="urn:microsoft.com/office/officeart/2005/8/layout/orgChart1"/>
    <dgm:cxn modelId="{44F1FC61-B7A4-4650-8CC6-7190ED2E97E9}" type="presParOf" srcId="{1A009207-23B1-492A-9124-5751F178DA2D}" destId="{95B268FE-1917-417F-8EDE-1F4EB4320A77}" srcOrd="0" destOrd="0" presId="urn:microsoft.com/office/officeart/2005/8/layout/orgChart1"/>
    <dgm:cxn modelId="{16AE1658-DED5-413A-98F0-F7640F744807}" type="presParOf" srcId="{1A009207-23B1-492A-9124-5751F178DA2D}" destId="{4ED51034-5FC2-475B-89A2-22B0CFB87B01}" srcOrd="1" destOrd="0" presId="urn:microsoft.com/office/officeart/2005/8/layout/orgChart1"/>
    <dgm:cxn modelId="{90960E8D-6CE0-48A8-BA0A-0E846ED11CA4}" type="presParOf" srcId="{4ED51034-5FC2-475B-89A2-22B0CFB87B01}" destId="{6FDDEE81-0DAA-4332-807A-F49421D8EE0B}" srcOrd="0" destOrd="0" presId="urn:microsoft.com/office/officeart/2005/8/layout/orgChart1"/>
    <dgm:cxn modelId="{9A889AA6-76D9-4C67-965C-3F8987183C54}" type="presParOf" srcId="{6FDDEE81-0DAA-4332-807A-F49421D8EE0B}" destId="{6DDD47B8-6475-49EF-812B-99AB04270B5D}" srcOrd="0" destOrd="0" presId="urn:microsoft.com/office/officeart/2005/8/layout/orgChart1"/>
    <dgm:cxn modelId="{2A349762-CAC7-4AB7-B6D2-302384138425}" type="presParOf" srcId="{6FDDEE81-0DAA-4332-807A-F49421D8EE0B}" destId="{2D422C30-F656-4BCB-BD87-61559122299C}" srcOrd="1" destOrd="0" presId="urn:microsoft.com/office/officeart/2005/8/layout/orgChart1"/>
    <dgm:cxn modelId="{B9500F0F-9F70-44C5-9B60-8CAC6B7EECD6}" type="presParOf" srcId="{4ED51034-5FC2-475B-89A2-22B0CFB87B01}" destId="{4E8A5368-2E01-4559-B0E5-E0C1F72E221A}" srcOrd="1" destOrd="0" presId="urn:microsoft.com/office/officeart/2005/8/layout/orgChart1"/>
    <dgm:cxn modelId="{25679590-8D0E-4652-8487-02994A7370CE}" type="presParOf" srcId="{4ED51034-5FC2-475B-89A2-22B0CFB87B01}" destId="{A9D36367-9524-48AC-9CEF-ED04C4C6B82E}" srcOrd="2" destOrd="0" presId="urn:microsoft.com/office/officeart/2005/8/layout/orgChart1"/>
    <dgm:cxn modelId="{78164534-23CE-4CB6-A15E-12B0378025F9}" type="presParOf" srcId="{1A009207-23B1-492A-9124-5751F178DA2D}" destId="{E10731D6-4DD1-4A5D-A67C-98C3CD2B3D43}" srcOrd="2" destOrd="0" presId="urn:microsoft.com/office/officeart/2005/8/layout/orgChart1"/>
    <dgm:cxn modelId="{8205018B-78B2-4AAC-9C55-8DEE44803312}" type="presParOf" srcId="{1A009207-23B1-492A-9124-5751F178DA2D}" destId="{C081547F-457A-4A7C-A772-CFB8A4A92D4B}" srcOrd="3" destOrd="0" presId="urn:microsoft.com/office/officeart/2005/8/layout/orgChart1"/>
    <dgm:cxn modelId="{A26E106C-1C21-4527-B36F-EF9C7D70BA99}" type="presParOf" srcId="{C081547F-457A-4A7C-A772-CFB8A4A92D4B}" destId="{29DE7E71-6F28-4F59-B024-D70F5A3F67D9}" srcOrd="0" destOrd="0" presId="urn:microsoft.com/office/officeart/2005/8/layout/orgChart1"/>
    <dgm:cxn modelId="{A44AA3A9-F995-4D70-A118-8DB6927A444F}" type="presParOf" srcId="{29DE7E71-6F28-4F59-B024-D70F5A3F67D9}" destId="{D5BD0568-F807-4E40-A10F-AF9E9C71A5AD}" srcOrd="0" destOrd="0" presId="urn:microsoft.com/office/officeart/2005/8/layout/orgChart1"/>
    <dgm:cxn modelId="{E1231270-65A2-4C9C-8365-F14C398AA40E}" type="presParOf" srcId="{29DE7E71-6F28-4F59-B024-D70F5A3F67D9}" destId="{154F8ABF-ACFD-45AE-81AA-78168680268E}" srcOrd="1" destOrd="0" presId="urn:microsoft.com/office/officeart/2005/8/layout/orgChart1"/>
    <dgm:cxn modelId="{8BFA0359-2454-40B6-B93D-D4605C57342D}" type="presParOf" srcId="{C081547F-457A-4A7C-A772-CFB8A4A92D4B}" destId="{7CB11DB7-3791-4538-AD31-47E84365A4CC}" srcOrd="1" destOrd="0" presId="urn:microsoft.com/office/officeart/2005/8/layout/orgChart1"/>
    <dgm:cxn modelId="{25ED2973-8D54-4458-9F6D-7CB8567C8AAA}" type="presParOf" srcId="{C081547F-457A-4A7C-A772-CFB8A4A92D4B}" destId="{50A95F15-9063-493F-A18E-17A7021DD42B}" srcOrd="2" destOrd="0" presId="urn:microsoft.com/office/officeart/2005/8/layout/orgChart1"/>
    <dgm:cxn modelId="{BED078AE-1193-46EB-86EF-06EB24ED7B88}" type="presParOf" srcId="{7C5BCC87-EB62-40C6-B0DC-BCF1E943ACA2}" destId="{A10331FE-8824-45CB-A6AE-66EB81A307E4}" srcOrd="2" destOrd="0" presId="urn:microsoft.com/office/officeart/2005/8/layout/orgChart1"/>
    <dgm:cxn modelId="{B02F2C1A-8C1C-4283-AEFF-59B2F8085C81}" type="presParOf" srcId="{AC8EEF9D-5A52-4437-BFBF-EF61B65E9DC5}" destId="{D77B0108-37EB-47BF-9D71-9A3DE9B93FAA}" srcOrd="2" destOrd="0" presId="urn:microsoft.com/office/officeart/2005/8/layout/orgChart1"/>
    <dgm:cxn modelId="{AF53C8A1-30DA-40D2-8A34-C4CBD8C07843}" type="presParOf" srcId="{0DF6AD0F-6505-4EAD-AA39-6B6B6928F154}" destId="{81A59E6A-4F57-4A94-B758-8BFCE2EB47B6}" srcOrd="2" destOrd="0" presId="urn:microsoft.com/office/officeart/2005/8/layout/orgChart1"/>
    <dgm:cxn modelId="{E2BB98B1-2F3F-46DF-BE7D-71C6D33CD3DF}" type="presParOf" srcId="{EF34A028-084F-49CC-8D3B-556D87A43989}" destId="{EC83713E-7967-46E3-B112-0A338BB0919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731D6-4DD1-4A5D-A67C-98C3CD2B3D43}">
      <dsp:nvSpPr>
        <dsp:cNvPr id="0" name=""/>
        <dsp:cNvSpPr/>
      </dsp:nvSpPr>
      <dsp:spPr>
        <a:xfrm>
          <a:off x="6276605" y="1432214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268FE-1917-417F-8EDE-1F4EB4320A77}">
      <dsp:nvSpPr>
        <dsp:cNvPr id="0" name=""/>
        <dsp:cNvSpPr/>
      </dsp:nvSpPr>
      <dsp:spPr>
        <a:xfrm>
          <a:off x="6276605" y="1432214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3BBD1-2993-4BB5-94B0-C4B1BF593B3C}">
      <dsp:nvSpPr>
        <dsp:cNvPr id="0" name=""/>
        <dsp:cNvSpPr/>
      </dsp:nvSpPr>
      <dsp:spPr>
        <a:xfrm>
          <a:off x="6411410" y="11472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5BE4A-DDD8-443D-93C9-929A6820AA91}">
      <dsp:nvSpPr>
        <dsp:cNvPr id="0" name=""/>
        <dsp:cNvSpPr/>
      </dsp:nvSpPr>
      <dsp:spPr>
        <a:xfrm>
          <a:off x="5089700" y="907935"/>
          <a:ext cx="13674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1367430" y="81106"/>
              </a:lnTo>
              <a:lnTo>
                <a:pt x="136743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CA194-8449-416D-9E15-0701182E3C4F}">
      <dsp:nvSpPr>
        <dsp:cNvPr id="0" name=""/>
        <dsp:cNvSpPr/>
      </dsp:nvSpPr>
      <dsp:spPr>
        <a:xfrm>
          <a:off x="5784566" y="1192934"/>
          <a:ext cx="91440" cy="872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2864"/>
              </a:lnTo>
              <a:lnTo>
                <a:pt x="96271" y="872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D81A0-3945-4AA7-9565-9F8CC42D4774}">
      <dsp:nvSpPr>
        <dsp:cNvPr id="0" name=""/>
        <dsp:cNvSpPr/>
      </dsp:nvSpPr>
      <dsp:spPr>
        <a:xfrm>
          <a:off x="5784566" y="1192934"/>
          <a:ext cx="91440" cy="6335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3584"/>
              </a:lnTo>
              <a:lnTo>
                <a:pt x="96271" y="633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E21DC-0286-45E8-8767-3F2FB87315D6}">
      <dsp:nvSpPr>
        <dsp:cNvPr id="0" name=""/>
        <dsp:cNvSpPr/>
      </dsp:nvSpPr>
      <dsp:spPr>
        <a:xfrm>
          <a:off x="5784566" y="1192934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3ABCF-2894-4AD6-A598-D52814C021A3}">
      <dsp:nvSpPr>
        <dsp:cNvPr id="0" name=""/>
        <dsp:cNvSpPr/>
      </dsp:nvSpPr>
      <dsp:spPr>
        <a:xfrm>
          <a:off x="5784566" y="1192934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C99E4-7C43-475E-B687-23C11EC63785}">
      <dsp:nvSpPr>
        <dsp:cNvPr id="0" name=""/>
        <dsp:cNvSpPr/>
      </dsp:nvSpPr>
      <dsp:spPr>
        <a:xfrm>
          <a:off x="5089700" y="907935"/>
          <a:ext cx="8753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875391" y="81106"/>
              </a:lnTo>
              <a:lnTo>
                <a:pt x="875391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049F2-9E3F-4F88-A9DA-10ECA13735D1}">
      <dsp:nvSpPr>
        <dsp:cNvPr id="0" name=""/>
        <dsp:cNvSpPr/>
      </dsp:nvSpPr>
      <dsp:spPr>
        <a:xfrm>
          <a:off x="5376780" y="1192934"/>
          <a:ext cx="91440" cy="6335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3584"/>
              </a:lnTo>
              <a:lnTo>
                <a:pt x="96271" y="633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4AF16-9A43-436A-88FE-DB7C49000E32}">
      <dsp:nvSpPr>
        <dsp:cNvPr id="0" name=""/>
        <dsp:cNvSpPr/>
      </dsp:nvSpPr>
      <dsp:spPr>
        <a:xfrm>
          <a:off x="5376780" y="1192934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2881A-8291-4B59-9204-F0C158CB90BE}">
      <dsp:nvSpPr>
        <dsp:cNvPr id="0" name=""/>
        <dsp:cNvSpPr/>
      </dsp:nvSpPr>
      <dsp:spPr>
        <a:xfrm>
          <a:off x="5376780" y="1192934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65AFD-08BF-4D13-9E41-84512683540D}">
      <dsp:nvSpPr>
        <dsp:cNvPr id="0" name=""/>
        <dsp:cNvSpPr/>
      </dsp:nvSpPr>
      <dsp:spPr>
        <a:xfrm>
          <a:off x="5089700" y="907935"/>
          <a:ext cx="4676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467605" y="81106"/>
              </a:lnTo>
              <a:lnTo>
                <a:pt x="467605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AC18B-985B-4F8F-A158-5780DF011BE4}">
      <dsp:nvSpPr>
        <dsp:cNvPr id="0" name=""/>
        <dsp:cNvSpPr/>
      </dsp:nvSpPr>
      <dsp:spPr>
        <a:xfrm>
          <a:off x="4968994" y="1432214"/>
          <a:ext cx="91440" cy="13514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1422"/>
              </a:lnTo>
              <a:lnTo>
                <a:pt x="96271" y="13514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FE3-7C15-444B-98B4-68744562B049}">
      <dsp:nvSpPr>
        <dsp:cNvPr id="0" name=""/>
        <dsp:cNvSpPr/>
      </dsp:nvSpPr>
      <dsp:spPr>
        <a:xfrm>
          <a:off x="4968994" y="1432214"/>
          <a:ext cx="91440" cy="111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143"/>
              </a:lnTo>
              <a:lnTo>
                <a:pt x="96271" y="111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5AB3D-E2C4-4F59-B302-2BDBC6721294}">
      <dsp:nvSpPr>
        <dsp:cNvPr id="0" name=""/>
        <dsp:cNvSpPr/>
      </dsp:nvSpPr>
      <dsp:spPr>
        <a:xfrm>
          <a:off x="4968994" y="1432214"/>
          <a:ext cx="91440" cy="872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2864"/>
              </a:lnTo>
              <a:lnTo>
                <a:pt x="96271" y="872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D04893-CE9D-4B46-B531-5CC3DF0A456F}">
      <dsp:nvSpPr>
        <dsp:cNvPr id="0" name=""/>
        <dsp:cNvSpPr/>
      </dsp:nvSpPr>
      <dsp:spPr>
        <a:xfrm>
          <a:off x="4968994" y="1432214"/>
          <a:ext cx="91440" cy="6335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3584"/>
              </a:lnTo>
              <a:lnTo>
                <a:pt x="96271" y="633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51FBA-AA2F-4332-BB5E-6DA1464D3022}">
      <dsp:nvSpPr>
        <dsp:cNvPr id="0" name=""/>
        <dsp:cNvSpPr/>
      </dsp:nvSpPr>
      <dsp:spPr>
        <a:xfrm>
          <a:off x="4968994" y="1432214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19B43-3A48-4668-9122-9B07D8211730}">
      <dsp:nvSpPr>
        <dsp:cNvPr id="0" name=""/>
        <dsp:cNvSpPr/>
      </dsp:nvSpPr>
      <dsp:spPr>
        <a:xfrm>
          <a:off x="4968994" y="1432214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D2BEA-DDC7-4499-B43D-AC47B439D9B8}">
      <dsp:nvSpPr>
        <dsp:cNvPr id="0" name=""/>
        <dsp:cNvSpPr/>
      </dsp:nvSpPr>
      <dsp:spPr>
        <a:xfrm>
          <a:off x="4741734" y="1147214"/>
          <a:ext cx="4077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407785" y="81106"/>
              </a:lnTo>
              <a:lnTo>
                <a:pt x="407785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E7B75-E74E-4A04-8E65-CBF0F4849E81}">
      <dsp:nvSpPr>
        <dsp:cNvPr id="0" name=""/>
        <dsp:cNvSpPr/>
      </dsp:nvSpPr>
      <dsp:spPr>
        <a:xfrm>
          <a:off x="4561208" y="1432214"/>
          <a:ext cx="91440" cy="13514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1422"/>
              </a:lnTo>
              <a:lnTo>
                <a:pt x="96271" y="13514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ECB27-4154-4D1B-8067-BE70D3FCD23A}">
      <dsp:nvSpPr>
        <dsp:cNvPr id="0" name=""/>
        <dsp:cNvSpPr/>
      </dsp:nvSpPr>
      <dsp:spPr>
        <a:xfrm>
          <a:off x="4561208" y="1432214"/>
          <a:ext cx="91440" cy="111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143"/>
              </a:lnTo>
              <a:lnTo>
                <a:pt x="96271" y="111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383C7-A5F0-48C9-91DC-77647C048B79}">
      <dsp:nvSpPr>
        <dsp:cNvPr id="0" name=""/>
        <dsp:cNvSpPr/>
      </dsp:nvSpPr>
      <dsp:spPr>
        <a:xfrm>
          <a:off x="4561208" y="1432214"/>
          <a:ext cx="91440" cy="872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2864"/>
              </a:lnTo>
              <a:lnTo>
                <a:pt x="96271" y="872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0E52B-DBDE-49D4-B9E7-81364FF4195A}">
      <dsp:nvSpPr>
        <dsp:cNvPr id="0" name=""/>
        <dsp:cNvSpPr/>
      </dsp:nvSpPr>
      <dsp:spPr>
        <a:xfrm>
          <a:off x="4561208" y="1432214"/>
          <a:ext cx="91440" cy="6335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3584"/>
              </a:lnTo>
              <a:lnTo>
                <a:pt x="96271" y="633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E1E05-E9AF-4877-8B10-C0C20A811C48}">
      <dsp:nvSpPr>
        <dsp:cNvPr id="0" name=""/>
        <dsp:cNvSpPr/>
      </dsp:nvSpPr>
      <dsp:spPr>
        <a:xfrm>
          <a:off x="4561208" y="1432214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CE9E8-260F-4AAF-A384-57A52837BC69}">
      <dsp:nvSpPr>
        <dsp:cNvPr id="0" name=""/>
        <dsp:cNvSpPr/>
      </dsp:nvSpPr>
      <dsp:spPr>
        <a:xfrm>
          <a:off x="4561208" y="1432214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86D47-09FB-44B9-8BCD-19B104591EE5}">
      <dsp:nvSpPr>
        <dsp:cNvPr id="0" name=""/>
        <dsp:cNvSpPr/>
      </dsp:nvSpPr>
      <dsp:spPr>
        <a:xfrm>
          <a:off x="4696014" y="11472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C20F2-891D-4155-9C7E-CBD79EDFE2A9}">
      <dsp:nvSpPr>
        <dsp:cNvPr id="0" name=""/>
        <dsp:cNvSpPr/>
      </dsp:nvSpPr>
      <dsp:spPr>
        <a:xfrm>
          <a:off x="4153422" y="1432214"/>
          <a:ext cx="91440" cy="13514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1422"/>
              </a:lnTo>
              <a:lnTo>
                <a:pt x="96271" y="13514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18EA9-508D-49E3-BAFB-9987D926B01D}">
      <dsp:nvSpPr>
        <dsp:cNvPr id="0" name=""/>
        <dsp:cNvSpPr/>
      </dsp:nvSpPr>
      <dsp:spPr>
        <a:xfrm>
          <a:off x="4153422" y="1432214"/>
          <a:ext cx="91440" cy="111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143"/>
              </a:lnTo>
              <a:lnTo>
                <a:pt x="96271" y="111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DF9EB-7BB3-4406-9696-3174068A014F}">
      <dsp:nvSpPr>
        <dsp:cNvPr id="0" name=""/>
        <dsp:cNvSpPr/>
      </dsp:nvSpPr>
      <dsp:spPr>
        <a:xfrm>
          <a:off x="4153422" y="1432214"/>
          <a:ext cx="91440" cy="872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2864"/>
              </a:lnTo>
              <a:lnTo>
                <a:pt x="96271" y="872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EF62C-A1CE-44EC-A105-6740E7AC07EF}">
      <dsp:nvSpPr>
        <dsp:cNvPr id="0" name=""/>
        <dsp:cNvSpPr/>
      </dsp:nvSpPr>
      <dsp:spPr>
        <a:xfrm>
          <a:off x="4153422" y="1432214"/>
          <a:ext cx="91440" cy="6335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3584"/>
              </a:lnTo>
              <a:lnTo>
                <a:pt x="96271" y="633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E195E-03AF-48D7-9535-3B4F1205A455}">
      <dsp:nvSpPr>
        <dsp:cNvPr id="0" name=""/>
        <dsp:cNvSpPr/>
      </dsp:nvSpPr>
      <dsp:spPr>
        <a:xfrm>
          <a:off x="4153422" y="1432214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CA270-7474-44FE-99BF-B4C890272322}">
      <dsp:nvSpPr>
        <dsp:cNvPr id="0" name=""/>
        <dsp:cNvSpPr/>
      </dsp:nvSpPr>
      <dsp:spPr>
        <a:xfrm>
          <a:off x="4153422" y="1432214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5E004-1059-48DB-B879-BC3F7FE455CC}">
      <dsp:nvSpPr>
        <dsp:cNvPr id="0" name=""/>
        <dsp:cNvSpPr/>
      </dsp:nvSpPr>
      <dsp:spPr>
        <a:xfrm>
          <a:off x="4333948" y="1147214"/>
          <a:ext cx="407785" cy="91440"/>
        </a:xfrm>
        <a:custGeom>
          <a:avLst/>
          <a:gdLst/>
          <a:ahLst/>
          <a:cxnLst/>
          <a:rect l="0" t="0" r="0" b="0"/>
          <a:pathLst>
            <a:path>
              <a:moveTo>
                <a:pt x="407785" y="45720"/>
              </a:moveTo>
              <a:lnTo>
                <a:pt x="407785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9F3A8-7BD9-4751-B4E0-B9E075EB77DF}">
      <dsp:nvSpPr>
        <dsp:cNvPr id="0" name=""/>
        <dsp:cNvSpPr/>
      </dsp:nvSpPr>
      <dsp:spPr>
        <a:xfrm>
          <a:off x="4741734" y="907935"/>
          <a:ext cx="347966" cy="91440"/>
        </a:xfrm>
        <a:custGeom>
          <a:avLst/>
          <a:gdLst/>
          <a:ahLst/>
          <a:cxnLst/>
          <a:rect l="0" t="0" r="0" b="0"/>
          <a:pathLst>
            <a:path>
              <a:moveTo>
                <a:pt x="347966" y="45720"/>
              </a:moveTo>
              <a:lnTo>
                <a:pt x="347966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14BA7-AD5D-4E7A-B3C1-B65DBA5E6473}">
      <dsp:nvSpPr>
        <dsp:cNvPr id="0" name=""/>
        <dsp:cNvSpPr/>
      </dsp:nvSpPr>
      <dsp:spPr>
        <a:xfrm>
          <a:off x="3745636" y="1432214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B1D66-69F4-4E1E-9F99-EB89272631E9}">
      <dsp:nvSpPr>
        <dsp:cNvPr id="0" name=""/>
        <dsp:cNvSpPr/>
      </dsp:nvSpPr>
      <dsp:spPr>
        <a:xfrm>
          <a:off x="3745636" y="1432214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E2949-EC61-48FE-98B3-C5E8512F9026}">
      <dsp:nvSpPr>
        <dsp:cNvPr id="0" name=""/>
        <dsp:cNvSpPr/>
      </dsp:nvSpPr>
      <dsp:spPr>
        <a:xfrm>
          <a:off x="3722269" y="1147214"/>
          <a:ext cx="2038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203892" y="81106"/>
              </a:lnTo>
              <a:lnTo>
                <a:pt x="203892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48CDA-C892-4F16-9C9D-AF49C3A3B446}">
      <dsp:nvSpPr>
        <dsp:cNvPr id="0" name=""/>
        <dsp:cNvSpPr/>
      </dsp:nvSpPr>
      <dsp:spPr>
        <a:xfrm>
          <a:off x="3518376" y="1147214"/>
          <a:ext cx="203892" cy="91440"/>
        </a:xfrm>
        <a:custGeom>
          <a:avLst/>
          <a:gdLst/>
          <a:ahLst/>
          <a:cxnLst/>
          <a:rect l="0" t="0" r="0" b="0"/>
          <a:pathLst>
            <a:path>
              <a:moveTo>
                <a:pt x="203892" y="45720"/>
              </a:moveTo>
              <a:lnTo>
                <a:pt x="203892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2A6E3-3C81-4FD6-B804-93B1F8931F89}">
      <dsp:nvSpPr>
        <dsp:cNvPr id="0" name=""/>
        <dsp:cNvSpPr/>
      </dsp:nvSpPr>
      <dsp:spPr>
        <a:xfrm>
          <a:off x="3722269" y="907935"/>
          <a:ext cx="1367430" cy="91440"/>
        </a:xfrm>
        <a:custGeom>
          <a:avLst/>
          <a:gdLst/>
          <a:ahLst/>
          <a:cxnLst/>
          <a:rect l="0" t="0" r="0" b="0"/>
          <a:pathLst>
            <a:path>
              <a:moveTo>
                <a:pt x="1367430" y="45720"/>
              </a:moveTo>
              <a:lnTo>
                <a:pt x="1367430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E7DA9-BA73-499E-96B6-A1294626047A}">
      <dsp:nvSpPr>
        <dsp:cNvPr id="0" name=""/>
        <dsp:cNvSpPr/>
      </dsp:nvSpPr>
      <dsp:spPr>
        <a:xfrm>
          <a:off x="3314483" y="668656"/>
          <a:ext cx="17752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1775216" y="81106"/>
              </a:lnTo>
              <a:lnTo>
                <a:pt x="1775216" y="1164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C3898-1EB8-4BEF-8805-19C20D1F4275}">
      <dsp:nvSpPr>
        <dsp:cNvPr id="0" name=""/>
        <dsp:cNvSpPr/>
      </dsp:nvSpPr>
      <dsp:spPr>
        <a:xfrm>
          <a:off x="1539266" y="907935"/>
          <a:ext cx="6116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611678" y="81106"/>
              </a:lnTo>
              <a:lnTo>
                <a:pt x="611678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08F4F-39AE-48DF-BE4D-68533D65AB1A}">
      <dsp:nvSpPr>
        <dsp:cNvPr id="0" name=""/>
        <dsp:cNvSpPr/>
      </dsp:nvSpPr>
      <dsp:spPr>
        <a:xfrm>
          <a:off x="1743159" y="1147214"/>
          <a:ext cx="13674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1367430" y="81106"/>
              </a:lnTo>
              <a:lnTo>
                <a:pt x="136743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C58A6-8B1F-4E1B-9075-79FD25354165}">
      <dsp:nvSpPr>
        <dsp:cNvPr id="0" name=""/>
        <dsp:cNvSpPr/>
      </dsp:nvSpPr>
      <dsp:spPr>
        <a:xfrm>
          <a:off x="2522279" y="1671493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D3FDD-99B4-4D02-9938-BB3C2F00EB12}">
      <dsp:nvSpPr>
        <dsp:cNvPr id="0" name=""/>
        <dsp:cNvSpPr/>
      </dsp:nvSpPr>
      <dsp:spPr>
        <a:xfrm>
          <a:off x="2522279" y="1671493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242DD-66E4-4536-90BA-53A3341B5CBC}">
      <dsp:nvSpPr>
        <dsp:cNvPr id="0" name=""/>
        <dsp:cNvSpPr/>
      </dsp:nvSpPr>
      <dsp:spPr>
        <a:xfrm>
          <a:off x="2657084" y="138649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C0438-D291-41DF-8FA1-0E3C6B4DDCEF}">
      <dsp:nvSpPr>
        <dsp:cNvPr id="0" name=""/>
        <dsp:cNvSpPr/>
      </dsp:nvSpPr>
      <dsp:spPr>
        <a:xfrm>
          <a:off x="1743159" y="1147214"/>
          <a:ext cx="9596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959644" y="81106"/>
              </a:lnTo>
              <a:lnTo>
                <a:pt x="959644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B1E7B-9DA5-422C-B907-FDAC3594D6B1}">
      <dsp:nvSpPr>
        <dsp:cNvPr id="0" name=""/>
        <dsp:cNvSpPr/>
      </dsp:nvSpPr>
      <dsp:spPr>
        <a:xfrm>
          <a:off x="2030240" y="1432214"/>
          <a:ext cx="91440" cy="6335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3584"/>
              </a:lnTo>
              <a:lnTo>
                <a:pt x="96271" y="633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A48E0-4812-42D8-BA55-628E9AD73927}">
      <dsp:nvSpPr>
        <dsp:cNvPr id="0" name=""/>
        <dsp:cNvSpPr/>
      </dsp:nvSpPr>
      <dsp:spPr>
        <a:xfrm>
          <a:off x="2030240" y="1432214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74643-B576-4C23-8D22-249A43ACDC2E}">
      <dsp:nvSpPr>
        <dsp:cNvPr id="0" name=""/>
        <dsp:cNvSpPr/>
      </dsp:nvSpPr>
      <dsp:spPr>
        <a:xfrm>
          <a:off x="2030240" y="1432214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D832F-6A24-4CD7-9C3B-E1EE77FD1676}">
      <dsp:nvSpPr>
        <dsp:cNvPr id="0" name=""/>
        <dsp:cNvSpPr/>
      </dsp:nvSpPr>
      <dsp:spPr>
        <a:xfrm>
          <a:off x="1743159" y="1147214"/>
          <a:ext cx="4676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467605" y="81106"/>
              </a:lnTo>
              <a:lnTo>
                <a:pt x="467605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145CD-9570-49AE-B361-89E9600FE907}">
      <dsp:nvSpPr>
        <dsp:cNvPr id="0" name=""/>
        <dsp:cNvSpPr/>
      </dsp:nvSpPr>
      <dsp:spPr>
        <a:xfrm>
          <a:off x="1622454" y="1671493"/>
          <a:ext cx="91440" cy="6335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3584"/>
              </a:lnTo>
              <a:lnTo>
                <a:pt x="96271" y="633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80BB0-1E79-4937-821E-C1837AE09C40}">
      <dsp:nvSpPr>
        <dsp:cNvPr id="0" name=""/>
        <dsp:cNvSpPr/>
      </dsp:nvSpPr>
      <dsp:spPr>
        <a:xfrm>
          <a:off x="1622454" y="1671493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AA13A-DAE4-4DC5-806E-00E898DCBF34}">
      <dsp:nvSpPr>
        <dsp:cNvPr id="0" name=""/>
        <dsp:cNvSpPr/>
      </dsp:nvSpPr>
      <dsp:spPr>
        <a:xfrm>
          <a:off x="1622454" y="1671493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3FB00-BF49-4A1A-998C-D9BC5BEBB166}">
      <dsp:nvSpPr>
        <dsp:cNvPr id="0" name=""/>
        <dsp:cNvSpPr/>
      </dsp:nvSpPr>
      <dsp:spPr>
        <a:xfrm>
          <a:off x="1395193" y="1386494"/>
          <a:ext cx="4077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407785" y="81106"/>
              </a:lnTo>
              <a:lnTo>
                <a:pt x="407785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4F4B2-D6B8-475D-9DDF-3C61894901B2}">
      <dsp:nvSpPr>
        <dsp:cNvPr id="0" name=""/>
        <dsp:cNvSpPr/>
      </dsp:nvSpPr>
      <dsp:spPr>
        <a:xfrm>
          <a:off x="1214668" y="1671493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5F308-9B37-40A7-9F7A-EAA67C3C1EF0}">
      <dsp:nvSpPr>
        <dsp:cNvPr id="0" name=""/>
        <dsp:cNvSpPr/>
      </dsp:nvSpPr>
      <dsp:spPr>
        <a:xfrm>
          <a:off x="1214668" y="1671493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5D01B-3D83-4FD0-974E-34179352BBDA}">
      <dsp:nvSpPr>
        <dsp:cNvPr id="0" name=""/>
        <dsp:cNvSpPr/>
      </dsp:nvSpPr>
      <dsp:spPr>
        <a:xfrm>
          <a:off x="1349473" y="138649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A6238-EA0B-49CB-8AB0-41967D639530}">
      <dsp:nvSpPr>
        <dsp:cNvPr id="0" name=""/>
        <dsp:cNvSpPr/>
      </dsp:nvSpPr>
      <dsp:spPr>
        <a:xfrm>
          <a:off x="806882" y="1671493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A23C0-BAF1-458B-B71D-199A25C1B74B}">
      <dsp:nvSpPr>
        <dsp:cNvPr id="0" name=""/>
        <dsp:cNvSpPr/>
      </dsp:nvSpPr>
      <dsp:spPr>
        <a:xfrm>
          <a:off x="806882" y="1671493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C8629-ABE8-4574-A0F1-62AF940A2511}">
      <dsp:nvSpPr>
        <dsp:cNvPr id="0" name=""/>
        <dsp:cNvSpPr/>
      </dsp:nvSpPr>
      <dsp:spPr>
        <a:xfrm>
          <a:off x="987407" y="1386494"/>
          <a:ext cx="407785" cy="91440"/>
        </a:xfrm>
        <a:custGeom>
          <a:avLst/>
          <a:gdLst/>
          <a:ahLst/>
          <a:cxnLst/>
          <a:rect l="0" t="0" r="0" b="0"/>
          <a:pathLst>
            <a:path>
              <a:moveTo>
                <a:pt x="407785" y="45720"/>
              </a:moveTo>
              <a:lnTo>
                <a:pt x="407785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A51E9-A434-47CF-9617-4C1388976AD1}">
      <dsp:nvSpPr>
        <dsp:cNvPr id="0" name=""/>
        <dsp:cNvSpPr/>
      </dsp:nvSpPr>
      <dsp:spPr>
        <a:xfrm>
          <a:off x="1395193" y="1147214"/>
          <a:ext cx="347966" cy="91440"/>
        </a:xfrm>
        <a:custGeom>
          <a:avLst/>
          <a:gdLst/>
          <a:ahLst/>
          <a:cxnLst/>
          <a:rect l="0" t="0" r="0" b="0"/>
          <a:pathLst>
            <a:path>
              <a:moveTo>
                <a:pt x="347966" y="45720"/>
              </a:moveTo>
              <a:lnTo>
                <a:pt x="347966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C729E-6F87-4424-A2A1-E56622328FFD}">
      <dsp:nvSpPr>
        <dsp:cNvPr id="0" name=""/>
        <dsp:cNvSpPr/>
      </dsp:nvSpPr>
      <dsp:spPr>
        <a:xfrm>
          <a:off x="399096" y="1671493"/>
          <a:ext cx="91440" cy="394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305"/>
              </a:lnTo>
              <a:lnTo>
                <a:pt x="96271" y="394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82D18-D1BD-4374-993B-B237E9FD43E9}">
      <dsp:nvSpPr>
        <dsp:cNvPr id="0" name=""/>
        <dsp:cNvSpPr/>
      </dsp:nvSpPr>
      <dsp:spPr>
        <a:xfrm>
          <a:off x="399096" y="1671493"/>
          <a:ext cx="91440" cy="1550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26"/>
              </a:lnTo>
              <a:lnTo>
                <a:pt x="96271" y="155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81585-9852-4226-977B-2E2A64B5E348}">
      <dsp:nvSpPr>
        <dsp:cNvPr id="0" name=""/>
        <dsp:cNvSpPr/>
      </dsp:nvSpPr>
      <dsp:spPr>
        <a:xfrm>
          <a:off x="375728" y="1386494"/>
          <a:ext cx="2038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203892" y="81106"/>
              </a:lnTo>
              <a:lnTo>
                <a:pt x="203892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BB10A-68FF-499D-8D48-6293E21CBEC9}">
      <dsp:nvSpPr>
        <dsp:cNvPr id="0" name=""/>
        <dsp:cNvSpPr/>
      </dsp:nvSpPr>
      <dsp:spPr>
        <a:xfrm>
          <a:off x="171835" y="1386494"/>
          <a:ext cx="203892" cy="91440"/>
        </a:xfrm>
        <a:custGeom>
          <a:avLst/>
          <a:gdLst/>
          <a:ahLst/>
          <a:cxnLst/>
          <a:rect l="0" t="0" r="0" b="0"/>
          <a:pathLst>
            <a:path>
              <a:moveTo>
                <a:pt x="203892" y="45720"/>
              </a:moveTo>
              <a:lnTo>
                <a:pt x="203892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EBCD3-ABA0-4DB9-8E6F-062EF5A73F33}">
      <dsp:nvSpPr>
        <dsp:cNvPr id="0" name=""/>
        <dsp:cNvSpPr/>
      </dsp:nvSpPr>
      <dsp:spPr>
        <a:xfrm>
          <a:off x="375728" y="1147214"/>
          <a:ext cx="1367430" cy="91440"/>
        </a:xfrm>
        <a:custGeom>
          <a:avLst/>
          <a:gdLst/>
          <a:ahLst/>
          <a:cxnLst/>
          <a:rect l="0" t="0" r="0" b="0"/>
          <a:pathLst>
            <a:path>
              <a:moveTo>
                <a:pt x="1367430" y="45720"/>
              </a:moveTo>
              <a:lnTo>
                <a:pt x="1367430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70302-E5A8-43DB-AC73-76EDF9C7A3F2}">
      <dsp:nvSpPr>
        <dsp:cNvPr id="0" name=""/>
        <dsp:cNvSpPr/>
      </dsp:nvSpPr>
      <dsp:spPr>
        <a:xfrm>
          <a:off x="1539266" y="907935"/>
          <a:ext cx="2038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106"/>
              </a:lnTo>
              <a:lnTo>
                <a:pt x="203892" y="81106"/>
              </a:lnTo>
              <a:lnTo>
                <a:pt x="203892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5B1AF-D7CC-499A-938D-F4A5F9D0C75C}">
      <dsp:nvSpPr>
        <dsp:cNvPr id="0" name=""/>
        <dsp:cNvSpPr/>
      </dsp:nvSpPr>
      <dsp:spPr>
        <a:xfrm>
          <a:off x="1335373" y="907935"/>
          <a:ext cx="203892" cy="91440"/>
        </a:xfrm>
        <a:custGeom>
          <a:avLst/>
          <a:gdLst/>
          <a:ahLst/>
          <a:cxnLst/>
          <a:rect l="0" t="0" r="0" b="0"/>
          <a:pathLst>
            <a:path>
              <a:moveTo>
                <a:pt x="203892" y="45720"/>
              </a:moveTo>
              <a:lnTo>
                <a:pt x="203892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21F58-504A-4F0F-A60F-CAB53714DF39}">
      <dsp:nvSpPr>
        <dsp:cNvPr id="0" name=""/>
        <dsp:cNvSpPr/>
      </dsp:nvSpPr>
      <dsp:spPr>
        <a:xfrm>
          <a:off x="927587" y="907935"/>
          <a:ext cx="611678" cy="91440"/>
        </a:xfrm>
        <a:custGeom>
          <a:avLst/>
          <a:gdLst/>
          <a:ahLst/>
          <a:cxnLst/>
          <a:rect l="0" t="0" r="0" b="0"/>
          <a:pathLst>
            <a:path>
              <a:moveTo>
                <a:pt x="611678" y="45720"/>
              </a:moveTo>
              <a:lnTo>
                <a:pt x="611678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06407-CE6B-4E55-8288-EEB2056A29B0}">
      <dsp:nvSpPr>
        <dsp:cNvPr id="0" name=""/>
        <dsp:cNvSpPr/>
      </dsp:nvSpPr>
      <dsp:spPr>
        <a:xfrm>
          <a:off x="1539266" y="668656"/>
          <a:ext cx="1775216" cy="91440"/>
        </a:xfrm>
        <a:custGeom>
          <a:avLst/>
          <a:gdLst/>
          <a:ahLst/>
          <a:cxnLst/>
          <a:rect l="0" t="0" r="0" b="0"/>
          <a:pathLst>
            <a:path>
              <a:moveTo>
                <a:pt x="1775216" y="45720"/>
              </a:moveTo>
              <a:lnTo>
                <a:pt x="1775216" y="81106"/>
              </a:lnTo>
              <a:lnTo>
                <a:pt x="0" y="81106"/>
              </a:lnTo>
              <a:lnTo>
                <a:pt x="0" y="1164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03A55-1DC0-4A0F-8E19-B179589D06F5}">
      <dsp:nvSpPr>
        <dsp:cNvPr id="0" name=""/>
        <dsp:cNvSpPr/>
      </dsp:nvSpPr>
      <dsp:spPr>
        <a:xfrm>
          <a:off x="3145976" y="545869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Beren 001</a:t>
          </a:r>
        </a:p>
      </dsp:txBody>
      <dsp:txXfrm>
        <a:off x="3145976" y="545869"/>
        <a:ext cx="337013" cy="168506"/>
      </dsp:txXfrm>
    </dsp:sp>
    <dsp:sp modelId="{FF9B212B-7CE7-4D2D-999F-FA05B46084DD}">
      <dsp:nvSpPr>
        <dsp:cNvPr id="0" name=""/>
        <dsp:cNvSpPr/>
      </dsp:nvSpPr>
      <dsp:spPr>
        <a:xfrm>
          <a:off x="1370760" y="785149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Single Study</a:t>
          </a:r>
        </a:p>
      </dsp:txBody>
      <dsp:txXfrm>
        <a:off x="1370760" y="785149"/>
        <a:ext cx="337013" cy="168506"/>
      </dsp:txXfrm>
    </dsp:sp>
    <dsp:sp modelId="{49DE87CF-C96B-48E8-8B93-114425E1D1DA}">
      <dsp:nvSpPr>
        <dsp:cNvPr id="0" name=""/>
        <dsp:cNvSpPr/>
      </dsp:nvSpPr>
      <dsp:spPr>
        <a:xfrm>
          <a:off x="759081" y="1024428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CSR</a:t>
          </a:r>
          <a:endParaRPr lang="en-IN" sz="500" b="1" kern="1200"/>
        </a:p>
      </dsp:txBody>
      <dsp:txXfrm>
        <a:off x="759081" y="1024428"/>
        <a:ext cx="337013" cy="168506"/>
      </dsp:txXfrm>
    </dsp:sp>
    <dsp:sp modelId="{DE166C98-6758-4F51-A9B2-388558DDDC97}">
      <dsp:nvSpPr>
        <dsp:cNvPr id="0" name=""/>
        <dsp:cNvSpPr/>
      </dsp:nvSpPr>
      <dsp:spPr>
        <a:xfrm>
          <a:off x="1166867" y="1024428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Docs</a:t>
          </a:r>
          <a:endParaRPr lang="en-IN" sz="500" b="1" kern="1200"/>
        </a:p>
      </dsp:txBody>
      <dsp:txXfrm>
        <a:off x="1166867" y="1024428"/>
        <a:ext cx="337013" cy="168506"/>
      </dsp:txXfrm>
    </dsp:sp>
    <dsp:sp modelId="{3F5A226B-22E8-45AD-92A7-BEA9C49A509E}">
      <dsp:nvSpPr>
        <dsp:cNvPr id="0" name=""/>
        <dsp:cNvSpPr/>
      </dsp:nvSpPr>
      <dsp:spPr>
        <a:xfrm>
          <a:off x="1574652" y="1024428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DSUR</a:t>
          </a:r>
          <a:r>
            <a:rPr lang="en-IN" sz="500" b="1" kern="1200"/>
            <a:t> - 2021</a:t>
          </a:r>
        </a:p>
      </dsp:txBody>
      <dsp:txXfrm>
        <a:off x="1574652" y="1024428"/>
        <a:ext cx="337013" cy="168506"/>
      </dsp:txXfrm>
    </dsp:sp>
    <dsp:sp modelId="{D0B3BBDC-A80B-4841-9EA5-86F2930D6AAD}">
      <dsp:nvSpPr>
        <dsp:cNvPr id="0" name=""/>
        <dsp:cNvSpPr/>
      </dsp:nvSpPr>
      <dsp:spPr>
        <a:xfrm>
          <a:off x="207222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Biostats</a:t>
          </a:r>
          <a:endParaRPr lang="en-IN" sz="500" b="1" kern="1200"/>
        </a:p>
      </dsp:txBody>
      <dsp:txXfrm>
        <a:off x="207222" y="1263707"/>
        <a:ext cx="337013" cy="168506"/>
      </dsp:txXfrm>
    </dsp:sp>
    <dsp:sp modelId="{5772995F-E365-4B77-9074-703E87FBF6DD}">
      <dsp:nvSpPr>
        <dsp:cNvPr id="0" name=""/>
        <dsp:cNvSpPr/>
      </dsp:nvSpPr>
      <dsp:spPr>
        <a:xfrm>
          <a:off x="3329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Data</a:t>
          </a:r>
        </a:p>
      </dsp:txBody>
      <dsp:txXfrm>
        <a:off x="3329" y="1502987"/>
        <a:ext cx="337013" cy="168506"/>
      </dsp:txXfrm>
    </dsp:sp>
    <dsp:sp modelId="{7378843D-99D5-4790-B1F5-A3E93A9AEE74}">
      <dsp:nvSpPr>
        <dsp:cNvPr id="0" name=""/>
        <dsp:cNvSpPr/>
      </dsp:nvSpPr>
      <dsp:spPr>
        <a:xfrm>
          <a:off x="411115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TLFs</a:t>
          </a:r>
          <a:endParaRPr lang="en-IN" sz="500" b="1" kern="1200"/>
        </a:p>
      </dsp:txBody>
      <dsp:txXfrm>
        <a:off x="411115" y="1502987"/>
        <a:ext cx="337013" cy="168506"/>
      </dsp:txXfrm>
    </dsp:sp>
    <dsp:sp modelId="{6E3A266F-EDA6-4115-A14A-AA7C0A0A3FE8}">
      <dsp:nvSpPr>
        <dsp:cNvPr id="0" name=""/>
        <dsp:cNvSpPr/>
      </dsp:nvSpPr>
      <dsp:spPr>
        <a:xfrm>
          <a:off x="495368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PGMS</a:t>
          </a:r>
          <a:endParaRPr lang="en-IN" sz="500" b="1" kern="1200"/>
        </a:p>
      </dsp:txBody>
      <dsp:txXfrm>
        <a:off x="495368" y="1742266"/>
        <a:ext cx="337013" cy="168506"/>
      </dsp:txXfrm>
    </dsp:sp>
    <dsp:sp modelId="{F79F95E8-4409-42A3-AF17-FE18257FA6F2}">
      <dsp:nvSpPr>
        <dsp:cNvPr id="0" name=""/>
        <dsp:cNvSpPr/>
      </dsp:nvSpPr>
      <dsp:spPr>
        <a:xfrm>
          <a:off x="495368" y="198154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</a:t>
          </a:r>
        </a:p>
      </dsp:txBody>
      <dsp:txXfrm>
        <a:off x="495368" y="1981545"/>
        <a:ext cx="337013" cy="168506"/>
      </dsp:txXfrm>
    </dsp:sp>
    <dsp:sp modelId="{D229CD94-596D-4A07-9CFF-EA9999F5E588}">
      <dsp:nvSpPr>
        <dsp:cNvPr id="0" name=""/>
        <dsp:cNvSpPr/>
      </dsp:nvSpPr>
      <dsp:spPr>
        <a:xfrm>
          <a:off x="1226686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Data</a:t>
          </a:r>
        </a:p>
      </dsp:txBody>
      <dsp:txXfrm>
        <a:off x="1226686" y="1263707"/>
        <a:ext cx="337013" cy="168506"/>
      </dsp:txXfrm>
    </dsp:sp>
    <dsp:sp modelId="{D11A8925-F004-41B5-9C7A-9C2437A5874C}">
      <dsp:nvSpPr>
        <dsp:cNvPr id="0" name=""/>
        <dsp:cNvSpPr/>
      </dsp:nvSpPr>
      <dsp:spPr>
        <a:xfrm>
          <a:off x="818900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Adam</a:t>
          </a:r>
        </a:p>
      </dsp:txBody>
      <dsp:txXfrm>
        <a:off x="818900" y="1502987"/>
        <a:ext cx="337013" cy="168506"/>
      </dsp:txXfrm>
    </dsp:sp>
    <dsp:sp modelId="{B83067E7-B895-4D8F-B2D4-A0189917D6DB}">
      <dsp:nvSpPr>
        <dsp:cNvPr id="0" name=""/>
        <dsp:cNvSpPr/>
      </dsp:nvSpPr>
      <dsp:spPr>
        <a:xfrm>
          <a:off x="903154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PGMS</a:t>
          </a:r>
        </a:p>
      </dsp:txBody>
      <dsp:txXfrm>
        <a:off x="903154" y="1742266"/>
        <a:ext cx="337013" cy="168506"/>
      </dsp:txXfrm>
    </dsp:sp>
    <dsp:sp modelId="{AB4AA2EB-A6D3-45AB-A564-873482AD431A}">
      <dsp:nvSpPr>
        <dsp:cNvPr id="0" name=""/>
        <dsp:cNvSpPr/>
      </dsp:nvSpPr>
      <dsp:spPr>
        <a:xfrm>
          <a:off x="903154" y="198154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</a:t>
          </a:r>
        </a:p>
      </dsp:txBody>
      <dsp:txXfrm>
        <a:off x="903154" y="1981545"/>
        <a:ext cx="337013" cy="168506"/>
      </dsp:txXfrm>
    </dsp:sp>
    <dsp:sp modelId="{6C7B69E0-6C3E-42A2-8FC3-F12A7479A860}">
      <dsp:nvSpPr>
        <dsp:cNvPr id="0" name=""/>
        <dsp:cNvSpPr/>
      </dsp:nvSpPr>
      <dsp:spPr>
        <a:xfrm>
          <a:off x="1226686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Raw</a:t>
          </a:r>
        </a:p>
      </dsp:txBody>
      <dsp:txXfrm>
        <a:off x="1226686" y="1502987"/>
        <a:ext cx="337013" cy="168506"/>
      </dsp:txXfrm>
    </dsp:sp>
    <dsp:sp modelId="{59654F41-2E80-4669-96F3-9BE507695712}">
      <dsp:nvSpPr>
        <dsp:cNvPr id="0" name=""/>
        <dsp:cNvSpPr/>
      </dsp:nvSpPr>
      <dsp:spPr>
        <a:xfrm>
          <a:off x="1310940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PGMS</a:t>
          </a:r>
          <a:endParaRPr lang="en-IN" sz="500" b="1" kern="1200"/>
        </a:p>
      </dsp:txBody>
      <dsp:txXfrm>
        <a:off x="1310940" y="1742266"/>
        <a:ext cx="337013" cy="168506"/>
      </dsp:txXfrm>
    </dsp:sp>
    <dsp:sp modelId="{C9C181FD-ADF5-429F-8E14-2072E49EC501}">
      <dsp:nvSpPr>
        <dsp:cNvPr id="0" name=""/>
        <dsp:cNvSpPr/>
      </dsp:nvSpPr>
      <dsp:spPr>
        <a:xfrm>
          <a:off x="1310940" y="198154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</a:t>
          </a:r>
        </a:p>
      </dsp:txBody>
      <dsp:txXfrm>
        <a:off x="1310940" y="1981545"/>
        <a:ext cx="337013" cy="168506"/>
      </dsp:txXfrm>
    </dsp:sp>
    <dsp:sp modelId="{15EE0546-55CE-4EE6-8A81-27278A6376B1}">
      <dsp:nvSpPr>
        <dsp:cNvPr id="0" name=""/>
        <dsp:cNvSpPr/>
      </dsp:nvSpPr>
      <dsp:spPr>
        <a:xfrm>
          <a:off x="1634472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SDTM</a:t>
          </a:r>
        </a:p>
      </dsp:txBody>
      <dsp:txXfrm>
        <a:off x="1634472" y="1502987"/>
        <a:ext cx="337013" cy="168506"/>
      </dsp:txXfrm>
    </dsp:sp>
    <dsp:sp modelId="{C0E0919F-28CD-4834-A06E-EFBC3D08C3AD}">
      <dsp:nvSpPr>
        <dsp:cNvPr id="0" name=""/>
        <dsp:cNvSpPr/>
      </dsp:nvSpPr>
      <dsp:spPr>
        <a:xfrm>
          <a:off x="1718726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PG</a:t>
          </a:r>
          <a:r>
            <a:rPr lang="en-IN" sz="500" kern="1200"/>
            <a:t>M</a:t>
          </a:r>
          <a:r>
            <a:rPr lang="en-IN" sz="500" b="1" kern="1200"/>
            <a:t>S</a:t>
          </a:r>
        </a:p>
      </dsp:txBody>
      <dsp:txXfrm>
        <a:off x="1718726" y="1742266"/>
        <a:ext cx="337013" cy="168506"/>
      </dsp:txXfrm>
    </dsp:sp>
    <dsp:sp modelId="{05EA3086-C79A-4BA8-919C-5DA766E4DEE0}">
      <dsp:nvSpPr>
        <dsp:cNvPr id="0" name=""/>
        <dsp:cNvSpPr/>
      </dsp:nvSpPr>
      <dsp:spPr>
        <a:xfrm>
          <a:off x="1718726" y="198154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</a:t>
          </a:r>
          <a:endParaRPr lang="en-IN" sz="500" b="1" kern="1200"/>
        </a:p>
      </dsp:txBody>
      <dsp:txXfrm>
        <a:off x="1718726" y="1981545"/>
        <a:ext cx="337013" cy="168506"/>
      </dsp:txXfrm>
    </dsp:sp>
    <dsp:sp modelId="{EEB8D483-9B96-4D7B-9FF8-DB1F5E165C67}">
      <dsp:nvSpPr>
        <dsp:cNvPr id="0" name=""/>
        <dsp:cNvSpPr/>
      </dsp:nvSpPr>
      <dsp:spPr>
        <a:xfrm>
          <a:off x="1718726" y="222082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Define</a:t>
          </a:r>
          <a:endParaRPr lang="en-IN" sz="500" b="1" kern="1200"/>
        </a:p>
      </dsp:txBody>
      <dsp:txXfrm>
        <a:off x="1718726" y="2220825"/>
        <a:ext cx="337013" cy="168506"/>
      </dsp:txXfrm>
    </dsp:sp>
    <dsp:sp modelId="{D92F25E1-AC9C-4216-8A74-FFFD7F3943D4}">
      <dsp:nvSpPr>
        <dsp:cNvPr id="0" name=""/>
        <dsp:cNvSpPr/>
      </dsp:nvSpPr>
      <dsp:spPr>
        <a:xfrm>
          <a:off x="2042258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Docs</a:t>
          </a:r>
        </a:p>
      </dsp:txBody>
      <dsp:txXfrm>
        <a:off x="2042258" y="1263707"/>
        <a:ext cx="337013" cy="168506"/>
      </dsp:txXfrm>
    </dsp:sp>
    <dsp:sp modelId="{2AFD3B6B-4B29-4471-A790-63301C72C1C9}">
      <dsp:nvSpPr>
        <dsp:cNvPr id="0" name=""/>
        <dsp:cNvSpPr/>
      </dsp:nvSpPr>
      <dsp:spPr>
        <a:xfrm>
          <a:off x="2126512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 dirty="0" err="1"/>
            <a:t>Dataspecs</a:t>
          </a:r>
          <a:endParaRPr lang="en-IN" sz="500" b="1" kern="1200" dirty="0"/>
        </a:p>
      </dsp:txBody>
      <dsp:txXfrm>
        <a:off x="2126512" y="1502987"/>
        <a:ext cx="337013" cy="168506"/>
      </dsp:txXfrm>
    </dsp:sp>
    <dsp:sp modelId="{37A4E01B-08D3-44FC-98E0-63ED07279D32}">
      <dsp:nvSpPr>
        <dsp:cNvPr id="0" name=""/>
        <dsp:cNvSpPr/>
      </dsp:nvSpPr>
      <dsp:spPr>
        <a:xfrm>
          <a:off x="2126512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Timelines</a:t>
          </a:r>
          <a:endParaRPr lang="en-IN" sz="500" b="1" kern="1200"/>
        </a:p>
      </dsp:txBody>
      <dsp:txXfrm>
        <a:off x="2126512" y="1742266"/>
        <a:ext cx="337013" cy="168506"/>
      </dsp:txXfrm>
    </dsp:sp>
    <dsp:sp modelId="{581A6089-B2CC-42CB-954F-E5AF4F002552}">
      <dsp:nvSpPr>
        <dsp:cNvPr id="0" name=""/>
        <dsp:cNvSpPr/>
      </dsp:nvSpPr>
      <dsp:spPr>
        <a:xfrm>
          <a:off x="2126512" y="198154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TLF </a:t>
          </a:r>
          <a:r>
            <a:rPr lang="en-IN" sz="500" kern="1200"/>
            <a:t>Shell</a:t>
          </a:r>
          <a:endParaRPr lang="en-IN" sz="500" b="1" kern="1200"/>
        </a:p>
      </dsp:txBody>
      <dsp:txXfrm>
        <a:off x="2126512" y="1981545"/>
        <a:ext cx="337013" cy="168506"/>
      </dsp:txXfrm>
    </dsp:sp>
    <dsp:sp modelId="{A07A2B9D-A4F4-4580-AE88-6840F0C72165}">
      <dsp:nvSpPr>
        <dsp:cNvPr id="0" name=""/>
        <dsp:cNvSpPr/>
      </dsp:nvSpPr>
      <dsp:spPr>
        <a:xfrm>
          <a:off x="2534297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Output</a:t>
          </a:r>
          <a:endParaRPr lang="en-IN" sz="500" b="1" kern="1200"/>
        </a:p>
      </dsp:txBody>
      <dsp:txXfrm>
        <a:off x="2534297" y="1263707"/>
        <a:ext cx="337013" cy="168506"/>
      </dsp:txXfrm>
    </dsp:sp>
    <dsp:sp modelId="{B2659117-D46E-4221-BCBA-A66F88831823}">
      <dsp:nvSpPr>
        <dsp:cNvPr id="0" name=""/>
        <dsp:cNvSpPr/>
      </dsp:nvSpPr>
      <dsp:spPr>
        <a:xfrm>
          <a:off x="2534297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TLFs</a:t>
          </a:r>
        </a:p>
      </dsp:txBody>
      <dsp:txXfrm>
        <a:off x="2534297" y="1502987"/>
        <a:ext cx="337013" cy="168506"/>
      </dsp:txXfrm>
    </dsp:sp>
    <dsp:sp modelId="{631C7ABA-C36D-4671-9824-B4E53B352C3E}">
      <dsp:nvSpPr>
        <dsp:cNvPr id="0" name=""/>
        <dsp:cNvSpPr/>
      </dsp:nvSpPr>
      <dsp:spPr>
        <a:xfrm>
          <a:off x="2618551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PGMS</a:t>
          </a:r>
        </a:p>
      </dsp:txBody>
      <dsp:txXfrm>
        <a:off x="2618551" y="1742266"/>
        <a:ext cx="337013" cy="168506"/>
      </dsp:txXfrm>
    </dsp:sp>
    <dsp:sp modelId="{39B8CF1D-B8E9-452D-AC97-00D850590187}">
      <dsp:nvSpPr>
        <dsp:cNvPr id="0" name=""/>
        <dsp:cNvSpPr/>
      </dsp:nvSpPr>
      <dsp:spPr>
        <a:xfrm>
          <a:off x="2618551" y="198154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</a:t>
          </a:r>
        </a:p>
      </dsp:txBody>
      <dsp:txXfrm>
        <a:off x="2618551" y="1981545"/>
        <a:ext cx="337013" cy="168506"/>
      </dsp:txXfrm>
    </dsp:sp>
    <dsp:sp modelId="{C6291E5B-3ACE-4FDD-A058-5E621A9482BA}">
      <dsp:nvSpPr>
        <dsp:cNvPr id="0" name=""/>
        <dsp:cNvSpPr/>
      </dsp:nvSpPr>
      <dsp:spPr>
        <a:xfrm>
          <a:off x="2942083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Utilities</a:t>
          </a:r>
          <a:endParaRPr lang="en-IN" sz="500" b="1" kern="1200"/>
        </a:p>
      </dsp:txBody>
      <dsp:txXfrm>
        <a:off x="2942083" y="1263707"/>
        <a:ext cx="337013" cy="168506"/>
      </dsp:txXfrm>
    </dsp:sp>
    <dsp:sp modelId="{73579B91-FC83-4F89-9B5B-5D88003BF2BA}">
      <dsp:nvSpPr>
        <dsp:cNvPr id="0" name=""/>
        <dsp:cNvSpPr/>
      </dsp:nvSpPr>
      <dsp:spPr>
        <a:xfrm>
          <a:off x="1982438" y="1024428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Utilities</a:t>
          </a:r>
          <a:endParaRPr lang="en-IN" sz="500" b="1" kern="1200"/>
        </a:p>
      </dsp:txBody>
      <dsp:txXfrm>
        <a:off x="1982438" y="1024428"/>
        <a:ext cx="337013" cy="168506"/>
      </dsp:txXfrm>
    </dsp:sp>
    <dsp:sp modelId="{4895AF94-0DA6-4889-A536-2F5CAD238CF8}">
      <dsp:nvSpPr>
        <dsp:cNvPr id="0" name=""/>
        <dsp:cNvSpPr/>
      </dsp:nvSpPr>
      <dsp:spPr>
        <a:xfrm>
          <a:off x="4921193" y="785149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Pooled Study</a:t>
          </a:r>
        </a:p>
      </dsp:txBody>
      <dsp:txXfrm>
        <a:off x="4921193" y="785149"/>
        <a:ext cx="337013" cy="168506"/>
      </dsp:txXfrm>
    </dsp:sp>
    <dsp:sp modelId="{9076F63A-CE4D-4BDC-A48F-085C96A8D1C2}">
      <dsp:nvSpPr>
        <dsp:cNvPr id="0" name=""/>
        <dsp:cNvSpPr/>
      </dsp:nvSpPr>
      <dsp:spPr>
        <a:xfrm>
          <a:off x="3553762" y="1024428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Biostats</a:t>
          </a:r>
          <a:endParaRPr lang="en-IN" sz="500" b="1" kern="1200"/>
        </a:p>
      </dsp:txBody>
      <dsp:txXfrm>
        <a:off x="3553762" y="1024428"/>
        <a:ext cx="337013" cy="168506"/>
      </dsp:txXfrm>
    </dsp:sp>
    <dsp:sp modelId="{0B81FC9F-1852-405D-95D3-BBD13A205147}">
      <dsp:nvSpPr>
        <dsp:cNvPr id="0" name=""/>
        <dsp:cNvSpPr/>
      </dsp:nvSpPr>
      <dsp:spPr>
        <a:xfrm>
          <a:off x="3349869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Biostats</a:t>
          </a:r>
          <a:endParaRPr lang="en-IN" sz="500" b="1" kern="1200"/>
        </a:p>
      </dsp:txBody>
      <dsp:txXfrm>
        <a:off x="3349869" y="1263707"/>
        <a:ext cx="337013" cy="168506"/>
      </dsp:txXfrm>
    </dsp:sp>
    <dsp:sp modelId="{32D6E78A-F5D8-445B-8EDE-7580105D96F7}">
      <dsp:nvSpPr>
        <dsp:cNvPr id="0" name=""/>
        <dsp:cNvSpPr/>
      </dsp:nvSpPr>
      <dsp:spPr>
        <a:xfrm>
          <a:off x="3757655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TLFs</a:t>
          </a:r>
          <a:endParaRPr lang="en-IN" sz="500" b="1" kern="1200"/>
        </a:p>
      </dsp:txBody>
      <dsp:txXfrm>
        <a:off x="3757655" y="1263707"/>
        <a:ext cx="337013" cy="168506"/>
      </dsp:txXfrm>
    </dsp:sp>
    <dsp:sp modelId="{ECB79CBF-FEE5-4629-AFFE-7811A372C329}">
      <dsp:nvSpPr>
        <dsp:cNvPr id="0" name=""/>
        <dsp:cNvSpPr/>
      </dsp:nvSpPr>
      <dsp:spPr>
        <a:xfrm>
          <a:off x="3841908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PGMS</a:t>
          </a:r>
          <a:endParaRPr lang="en-IN" sz="500" b="1" kern="1200"/>
        </a:p>
      </dsp:txBody>
      <dsp:txXfrm>
        <a:off x="3841908" y="1502987"/>
        <a:ext cx="337013" cy="168506"/>
      </dsp:txXfrm>
    </dsp:sp>
    <dsp:sp modelId="{073D0C6D-E393-4123-93E6-90D6CD5951A2}">
      <dsp:nvSpPr>
        <dsp:cNvPr id="0" name=""/>
        <dsp:cNvSpPr/>
      </dsp:nvSpPr>
      <dsp:spPr>
        <a:xfrm>
          <a:off x="3841908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</a:t>
          </a:r>
        </a:p>
      </dsp:txBody>
      <dsp:txXfrm>
        <a:off x="3841908" y="1742266"/>
        <a:ext cx="337013" cy="168506"/>
      </dsp:txXfrm>
    </dsp:sp>
    <dsp:sp modelId="{A61B999A-4EE0-442D-B249-2A041EEB1D1E}">
      <dsp:nvSpPr>
        <dsp:cNvPr id="0" name=""/>
        <dsp:cNvSpPr/>
      </dsp:nvSpPr>
      <dsp:spPr>
        <a:xfrm>
          <a:off x="4573227" y="1024428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Data</a:t>
          </a:r>
        </a:p>
      </dsp:txBody>
      <dsp:txXfrm>
        <a:off x="4573227" y="1024428"/>
        <a:ext cx="337013" cy="168506"/>
      </dsp:txXfrm>
    </dsp:sp>
    <dsp:sp modelId="{484A20D2-89E2-434F-94A6-C0A8E1B83594}">
      <dsp:nvSpPr>
        <dsp:cNvPr id="0" name=""/>
        <dsp:cNvSpPr/>
      </dsp:nvSpPr>
      <dsp:spPr>
        <a:xfrm>
          <a:off x="4165441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Adam</a:t>
          </a:r>
          <a:endParaRPr lang="en-IN" sz="500" b="1" kern="1200"/>
        </a:p>
      </dsp:txBody>
      <dsp:txXfrm>
        <a:off x="4165441" y="1263707"/>
        <a:ext cx="337013" cy="168506"/>
      </dsp:txXfrm>
    </dsp:sp>
    <dsp:sp modelId="{D91BC48D-A74B-4C1D-909F-3B58DE1E561E}">
      <dsp:nvSpPr>
        <dsp:cNvPr id="0" name=""/>
        <dsp:cNvSpPr/>
      </dsp:nvSpPr>
      <dsp:spPr>
        <a:xfrm>
          <a:off x="4249694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Beren A01</a:t>
          </a:r>
        </a:p>
      </dsp:txBody>
      <dsp:txXfrm>
        <a:off x="4249694" y="1502987"/>
        <a:ext cx="337013" cy="168506"/>
      </dsp:txXfrm>
    </dsp:sp>
    <dsp:sp modelId="{3F7765F3-7E6B-49EE-88CF-D445179D5FFF}">
      <dsp:nvSpPr>
        <dsp:cNvPr id="0" name=""/>
        <dsp:cNvSpPr/>
      </dsp:nvSpPr>
      <dsp:spPr>
        <a:xfrm>
          <a:off x="4249694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Beren A02</a:t>
          </a:r>
        </a:p>
      </dsp:txBody>
      <dsp:txXfrm>
        <a:off x="4249694" y="1742266"/>
        <a:ext cx="337013" cy="168506"/>
      </dsp:txXfrm>
    </dsp:sp>
    <dsp:sp modelId="{952CAC0E-AC76-43A4-9BE7-556DC2093580}">
      <dsp:nvSpPr>
        <dsp:cNvPr id="0" name=""/>
        <dsp:cNvSpPr/>
      </dsp:nvSpPr>
      <dsp:spPr>
        <a:xfrm>
          <a:off x="4249694" y="198154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Beren </a:t>
          </a:r>
          <a:r>
            <a:rPr lang="en-IN" sz="500" kern="1200"/>
            <a:t>A03</a:t>
          </a:r>
          <a:endParaRPr lang="en-IN" sz="500" b="1" kern="1200"/>
        </a:p>
      </dsp:txBody>
      <dsp:txXfrm>
        <a:off x="4249694" y="1981545"/>
        <a:ext cx="337013" cy="168506"/>
      </dsp:txXfrm>
    </dsp:sp>
    <dsp:sp modelId="{777918AD-CF92-40D4-BA26-77E3F3AEE00F}">
      <dsp:nvSpPr>
        <dsp:cNvPr id="0" name=""/>
        <dsp:cNvSpPr/>
      </dsp:nvSpPr>
      <dsp:spPr>
        <a:xfrm>
          <a:off x="4249694" y="222082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History</a:t>
          </a:r>
        </a:p>
      </dsp:txBody>
      <dsp:txXfrm>
        <a:off x="4249694" y="2220825"/>
        <a:ext cx="337013" cy="168506"/>
      </dsp:txXfrm>
    </dsp:sp>
    <dsp:sp modelId="{D9E4A45C-D5CF-427B-8796-8902C6445912}">
      <dsp:nvSpPr>
        <dsp:cNvPr id="0" name=""/>
        <dsp:cNvSpPr/>
      </dsp:nvSpPr>
      <dsp:spPr>
        <a:xfrm>
          <a:off x="4249694" y="2460104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PGMS</a:t>
          </a:r>
          <a:endParaRPr lang="en-IN" sz="500" b="1" kern="1200"/>
        </a:p>
      </dsp:txBody>
      <dsp:txXfrm>
        <a:off x="4249694" y="2460104"/>
        <a:ext cx="337013" cy="168506"/>
      </dsp:txXfrm>
    </dsp:sp>
    <dsp:sp modelId="{7D50DB2F-9B0E-47B1-AFCF-C989AF02E1F8}">
      <dsp:nvSpPr>
        <dsp:cNvPr id="0" name=""/>
        <dsp:cNvSpPr/>
      </dsp:nvSpPr>
      <dsp:spPr>
        <a:xfrm>
          <a:off x="4249694" y="2699383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</a:t>
          </a:r>
        </a:p>
      </dsp:txBody>
      <dsp:txXfrm>
        <a:off x="4249694" y="2699383"/>
        <a:ext cx="337013" cy="168506"/>
      </dsp:txXfrm>
    </dsp:sp>
    <dsp:sp modelId="{0476ECB1-FA7B-4855-BDD7-A294F8F73035}">
      <dsp:nvSpPr>
        <dsp:cNvPr id="0" name=""/>
        <dsp:cNvSpPr/>
      </dsp:nvSpPr>
      <dsp:spPr>
        <a:xfrm>
          <a:off x="4573227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Raw</a:t>
          </a:r>
          <a:endParaRPr lang="en-IN" sz="500" b="1" kern="1200"/>
        </a:p>
      </dsp:txBody>
      <dsp:txXfrm>
        <a:off x="4573227" y="1263707"/>
        <a:ext cx="337013" cy="168506"/>
      </dsp:txXfrm>
    </dsp:sp>
    <dsp:sp modelId="{93FA7E8E-DFE1-463E-8B5F-92CAB555A5EC}">
      <dsp:nvSpPr>
        <dsp:cNvPr id="0" name=""/>
        <dsp:cNvSpPr/>
      </dsp:nvSpPr>
      <dsp:spPr>
        <a:xfrm>
          <a:off x="4657480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Beren</a:t>
          </a:r>
          <a:r>
            <a:rPr lang="en-IN" sz="500" b="1" kern="1200"/>
            <a:t> A01</a:t>
          </a:r>
        </a:p>
      </dsp:txBody>
      <dsp:txXfrm>
        <a:off x="4657480" y="1502987"/>
        <a:ext cx="337013" cy="168506"/>
      </dsp:txXfrm>
    </dsp:sp>
    <dsp:sp modelId="{AA5819B2-4EAB-472D-B773-6D108E7B25E8}">
      <dsp:nvSpPr>
        <dsp:cNvPr id="0" name=""/>
        <dsp:cNvSpPr/>
      </dsp:nvSpPr>
      <dsp:spPr>
        <a:xfrm>
          <a:off x="4657480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Beren A02</a:t>
          </a:r>
        </a:p>
      </dsp:txBody>
      <dsp:txXfrm>
        <a:off x="4657480" y="1742266"/>
        <a:ext cx="337013" cy="168506"/>
      </dsp:txXfrm>
    </dsp:sp>
    <dsp:sp modelId="{EA5286A7-ACA8-4162-B692-6565D93ADE96}">
      <dsp:nvSpPr>
        <dsp:cNvPr id="0" name=""/>
        <dsp:cNvSpPr/>
      </dsp:nvSpPr>
      <dsp:spPr>
        <a:xfrm>
          <a:off x="4657480" y="198154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Beren A03</a:t>
          </a:r>
        </a:p>
      </dsp:txBody>
      <dsp:txXfrm>
        <a:off x="4657480" y="1981545"/>
        <a:ext cx="337013" cy="168506"/>
      </dsp:txXfrm>
    </dsp:sp>
    <dsp:sp modelId="{81BE603D-8A68-4BBF-B6B8-58D98FDADD69}">
      <dsp:nvSpPr>
        <dsp:cNvPr id="0" name=""/>
        <dsp:cNvSpPr/>
      </dsp:nvSpPr>
      <dsp:spPr>
        <a:xfrm>
          <a:off x="4657480" y="222082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History</a:t>
          </a:r>
        </a:p>
      </dsp:txBody>
      <dsp:txXfrm>
        <a:off x="4657480" y="2220825"/>
        <a:ext cx="337013" cy="168506"/>
      </dsp:txXfrm>
    </dsp:sp>
    <dsp:sp modelId="{007358DF-1C50-424E-BE5C-4351085A8997}">
      <dsp:nvSpPr>
        <dsp:cNvPr id="0" name=""/>
        <dsp:cNvSpPr/>
      </dsp:nvSpPr>
      <dsp:spPr>
        <a:xfrm>
          <a:off x="4657480" y="2460104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PGMS</a:t>
          </a:r>
        </a:p>
      </dsp:txBody>
      <dsp:txXfrm>
        <a:off x="4657480" y="2460104"/>
        <a:ext cx="337013" cy="168506"/>
      </dsp:txXfrm>
    </dsp:sp>
    <dsp:sp modelId="{DAFA180D-3507-46F7-A785-DCC1CED70013}">
      <dsp:nvSpPr>
        <dsp:cNvPr id="0" name=""/>
        <dsp:cNvSpPr/>
      </dsp:nvSpPr>
      <dsp:spPr>
        <a:xfrm>
          <a:off x="4657480" y="2699383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</a:t>
          </a:r>
        </a:p>
      </dsp:txBody>
      <dsp:txXfrm>
        <a:off x="4657480" y="2699383"/>
        <a:ext cx="337013" cy="168506"/>
      </dsp:txXfrm>
    </dsp:sp>
    <dsp:sp modelId="{F801679D-A227-4F7E-B012-0E991EFEB99A}">
      <dsp:nvSpPr>
        <dsp:cNvPr id="0" name=""/>
        <dsp:cNvSpPr/>
      </dsp:nvSpPr>
      <dsp:spPr>
        <a:xfrm>
          <a:off x="4981013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SDTM</a:t>
          </a:r>
        </a:p>
      </dsp:txBody>
      <dsp:txXfrm>
        <a:off x="4981013" y="1263707"/>
        <a:ext cx="337013" cy="168506"/>
      </dsp:txXfrm>
    </dsp:sp>
    <dsp:sp modelId="{FBC824E8-7A6C-4488-B5CC-74C4DAF9E4C2}">
      <dsp:nvSpPr>
        <dsp:cNvPr id="0" name=""/>
        <dsp:cNvSpPr/>
      </dsp:nvSpPr>
      <dsp:spPr>
        <a:xfrm>
          <a:off x="5065266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Beren A01</a:t>
          </a:r>
        </a:p>
      </dsp:txBody>
      <dsp:txXfrm>
        <a:off x="5065266" y="1502987"/>
        <a:ext cx="337013" cy="168506"/>
      </dsp:txXfrm>
    </dsp:sp>
    <dsp:sp modelId="{972FB199-7007-427F-9883-2F8D9406904C}">
      <dsp:nvSpPr>
        <dsp:cNvPr id="0" name=""/>
        <dsp:cNvSpPr/>
      </dsp:nvSpPr>
      <dsp:spPr>
        <a:xfrm>
          <a:off x="5065266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Beren </a:t>
          </a:r>
          <a:r>
            <a:rPr lang="en-IN" sz="500" kern="1200"/>
            <a:t>A02</a:t>
          </a:r>
          <a:endParaRPr lang="en-IN" sz="500" b="1" kern="1200"/>
        </a:p>
      </dsp:txBody>
      <dsp:txXfrm>
        <a:off x="5065266" y="1742266"/>
        <a:ext cx="337013" cy="168506"/>
      </dsp:txXfrm>
    </dsp:sp>
    <dsp:sp modelId="{DD039B96-9769-4010-AA0C-FD39197C73AE}">
      <dsp:nvSpPr>
        <dsp:cNvPr id="0" name=""/>
        <dsp:cNvSpPr/>
      </dsp:nvSpPr>
      <dsp:spPr>
        <a:xfrm>
          <a:off x="5065266" y="198154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Beren</a:t>
          </a:r>
          <a:r>
            <a:rPr lang="en-IN" sz="500" b="1" kern="1200"/>
            <a:t> A03</a:t>
          </a:r>
        </a:p>
      </dsp:txBody>
      <dsp:txXfrm>
        <a:off x="5065266" y="1981545"/>
        <a:ext cx="337013" cy="168506"/>
      </dsp:txXfrm>
    </dsp:sp>
    <dsp:sp modelId="{A3832455-9A29-4A6F-9C82-0A463F07013A}">
      <dsp:nvSpPr>
        <dsp:cNvPr id="0" name=""/>
        <dsp:cNvSpPr/>
      </dsp:nvSpPr>
      <dsp:spPr>
        <a:xfrm>
          <a:off x="5065266" y="222082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History</a:t>
          </a:r>
          <a:endParaRPr lang="en-IN" sz="500" b="1" kern="1200"/>
        </a:p>
      </dsp:txBody>
      <dsp:txXfrm>
        <a:off x="5065266" y="2220825"/>
        <a:ext cx="337013" cy="168506"/>
      </dsp:txXfrm>
    </dsp:sp>
    <dsp:sp modelId="{2F8E17DF-1373-4677-8F0B-11221E75FAC6}">
      <dsp:nvSpPr>
        <dsp:cNvPr id="0" name=""/>
        <dsp:cNvSpPr/>
      </dsp:nvSpPr>
      <dsp:spPr>
        <a:xfrm>
          <a:off x="5065266" y="2460104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PGMS</a:t>
          </a:r>
          <a:endParaRPr lang="en-IN" sz="500" b="1" kern="1200"/>
        </a:p>
      </dsp:txBody>
      <dsp:txXfrm>
        <a:off x="5065266" y="2460104"/>
        <a:ext cx="337013" cy="168506"/>
      </dsp:txXfrm>
    </dsp:sp>
    <dsp:sp modelId="{F1DDB5BB-A3EA-4259-95E3-F60993E26D93}">
      <dsp:nvSpPr>
        <dsp:cNvPr id="0" name=""/>
        <dsp:cNvSpPr/>
      </dsp:nvSpPr>
      <dsp:spPr>
        <a:xfrm>
          <a:off x="5065266" y="2699383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</a:t>
          </a:r>
        </a:p>
      </dsp:txBody>
      <dsp:txXfrm>
        <a:off x="5065266" y="2699383"/>
        <a:ext cx="337013" cy="168506"/>
      </dsp:txXfrm>
    </dsp:sp>
    <dsp:sp modelId="{79B891CC-9C3D-4C5C-A4D2-142B87C98409}">
      <dsp:nvSpPr>
        <dsp:cNvPr id="0" name=""/>
        <dsp:cNvSpPr/>
      </dsp:nvSpPr>
      <dsp:spPr>
        <a:xfrm>
          <a:off x="5388799" y="1024428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Docs</a:t>
          </a:r>
        </a:p>
      </dsp:txBody>
      <dsp:txXfrm>
        <a:off x="5388799" y="1024428"/>
        <a:ext cx="337013" cy="168506"/>
      </dsp:txXfrm>
    </dsp:sp>
    <dsp:sp modelId="{298A42E6-DA20-4ADE-9354-775158F53105}">
      <dsp:nvSpPr>
        <dsp:cNvPr id="0" name=""/>
        <dsp:cNvSpPr/>
      </dsp:nvSpPr>
      <dsp:spPr>
        <a:xfrm>
          <a:off x="5473052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Dataspecs</a:t>
          </a:r>
        </a:p>
      </dsp:txBody>
      <dsp:txXfrm>
        <a:off x="5473052" y="1263707"/>
        <a:ext cx="337013" cy="168506"/>
      </dsp:txXfrm>
    </dsp:sp>
    <dsp:sp modelId="{0EADB43A-A827-4893-B334-A46C64A12A0F}">
      <dsp:nvSpPr>
        <dsp:cNvPr id="0" name=""/>
        <dsp:cNvSpPr/>
      </dsp:nvSpPr>
      <dsp:spPr>
        <a:xfrm>
          <a:off x="5473052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Timelines</a:t>
          </a:r>
          <a:endParaRPr lang="en-IN" sz="500" b="1" kern="1200"/>
        </a:p>
      </dsp:txBody>
      <dsp:txXfrm>
        <a:off x="5473052" y="1502987"/>
        <a:ext cx="337013" cy="168506"/>
      </dsp:txXfrm>
    </dsp:sp>
    <dsp:sp modelId="{1E864BD4-895C-4C4E-9F7F-DA2EC5BC738A}">
      <dsp:nvSpPr>
        <dsp:cNvPr id="0" name=""/>
        <dsp:cNvSpPr/>
      </dsp:nvSpPr>
      <dsp:spPr>
        <a:xfrm>
          <a:off x="5473052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TLF Shell</a:t>
          </a:r>
        </a:p>
      </dsp:txBody>
      <dsp:txXfrm>
        <a:off x="5473052" y="1742266"/>
        <a:ext cx="337013" cy="168506"/>
      </dsp:txXfrm>
    </dsp:sp>
    <dsp:sp modelId="{E84BCFD2-786A-41CF-A1AB-121B669BB0C2}">
      <dsp:nvSpPr>
        <dsp:cNvPr id="0" name=""/>
        <dsp:cNvSpPr/>
      </dsp:nvSpPr>
      <dsp:spPr>
        <a:xfrm>
          <a:off x="5796585" y="1024428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1" kern="1200"/>
            <a:t>Utilities</a:t>
          </a:r>
        </a:p>
      </dsp:txBody>
      <dsp:txXfrm>
        <a:off x="5796585" y="1024428"/>
        <a:ext cx="337013" cy="168506"/>
      </dsp:txXfrm>
    </dsp:sp>
    <dsp:sp modelId="{0E62159B-0FC5-48E5-8334-468CEE3582FC}">
      <dsp:nvSpPr>
        <dsp:cNvPr id="0" name=""/>
        <dsp:cNvSpPr/>
      </dsp:nvSpPr>
      <dsp:spPr>
        <a:xfrm>
          <a:off x="5880838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History</a:t>
          </a:r>
        </a:p>
      </dsp:txBody>
      <dsp:txXfrm>
        <a:off x="5880838" y="1263707"/>
        <a:ext cx="337013" cy="168506"/>
      </dsp:txXfrm>
    </dsp:sp>
    <dsp:sp modelId="{41581120-3D32-48F7-96EE-68998C11CD43}">
      <dsp:nvSpPr>
        <dsp:cNvPr id="0" name=""/>
        <dsp:cNvSpPr/>
      </dsp:nvSpPr>
      <dsp:spPr>
        <a:xfrm>
          <a:off x="5880838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Lookups</a:t>
          </a:r>
          <a:endParaRPr lang="en-IN" sz="500" b="1" kern="1200"/>
        </a:p>
      </dsp:txBody>
      <dsp:txXfrm>
        <a:off x="5880838" y="1502987"/>
        <a:ext cx="337013" cy="168506"/>
      </dsp:txXfrm>
    </dsp:sp>
    <dsp:sp modelId="{DE8F36B9-E3BD-4798-BB94-CA70D3A0477B}">
      <dsp:nvSpPr>
        <dsp:cNvPr id="0" name=""/>
        <dsp:cNvSpPr/>
      </dsp:nvSpPr>
      <dsp:spPr>
        <a:xfrm>
          <a:off x="5880838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Macros</a:t>
          </a:r>
          <a:endParaRPr lang="en-IN" sz="500" b="1" kern="1200"/>
        </a:p>
      </dsp:txBody>
      <dsp:txXfrm>
        <a:off x="5880838" y="1742266"/>
        <a:ext cx="337013" cy="168506"/>
      </dsp:txXfrm>
    </dsp:sp>
    <dsp:sp modelId="{2012A07E-A071-48B9-886F-843E49E8B3E6}">
      <dsp:nvSpPr>
        <dsp:cNvPr id="0" name=""/>
        <dsp:cNvSpPr/>
      </dsp:nvSpPr>
      <dsp:spPr>
        <a:xfrm>
          <a:off x="5880838" y="1981545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Templates</a:t>
          </a:r>
          <a:endParaRPr lang="en-IN" sz="500" b="1" kern="1200"/>
        </a:p>
      </dsp:txBody>
      <dsp:txXfrm>
        <a:off x="5880838" y="1981545"/>
        <a:ext cx="337013" cy="168506"/>
      </dsp:txXfrm>
    </dsp:sp>
    <dsp:sp modelId="{CFBC9C91-2FEF-4D59-94D2-F663F7FD66E4}">
      <dsp:nvSpPr>
        <dsp:cNvPr id="0" name=""/>
        <dsp:cNvSpPr/>
      </dsp:nvSpPr>
      <dsp:spPr>
        <a:xfrm>
          <a:off x="6288624" y="1024428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Outputs</a:t>
          </a:r>
        </a:p>
      </dsp:txBody>
      <dsp:txXfrm>
        <a:off x="6288624" y="1024428"/>
        <a:ext cx="337013" cy="168506"/>
      </dsp:txXfrm>
    </dsp:sp>
    <dsp:sp modelId="{7BCABE0B-CDBD-4D6D-A0C4-4C08B9A6A533}">
      <dsp:nvSpPr>
        <dsp:cNvPr id="0" name=""/>
        <dsp:cNvSpPr/>
      </dsp:nvSpPr>
      <dsp:spPr>
        <a:xfrm>
          <a:off x="6288624" y="126370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TLFs</a:t>
          </a:r>
        </a:p>
      </dsp:txBody>
      <dsp:txXfrm>
        <a:off x="6288624" y="1263707"/>
        <a:ext cx="337013" cy="168506"/>
      </dsp:txXfrm>
    </dsp:sp>
    <dsp:sp modelId="{6DDD47B8-6475-49EF-812B-99AB04270B5D}">
      <dsp:nvSpPr>
        <dsp:cNvPr id="0" name=""/>
        <dsp:cNvSpPr/>
      </dsp:nvSpPr>
      <dsp:spPr>
        <a:xfrm>
          <a:off x="6372877" y="1502987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PGMS</a:t>
          </a:r>
          <a:endParaRPr lang="en-IN" sz="500" b="1" kern="1200"/>
        </a:p>
      </dsp:txBody>
      <dsp:txXfrm>
        <a:off x="6372877" y="1502987"/>
        <a:ext cx="337013" cy="168506"/>
      </dsp:txXfrm>
    </dsp:sp>
    <dsp:sp modelId="{D5BD0568-F807-4E40-A10F-AF9E9C71A5AD}">
      <dsp:nvSpPr>
        <dsp:cNvPr id="0" name=""/>
        <dsp:cNvSpPr/>
      </dsp:nvSpPr>
      <dsp:spPr>
        <a:xfrm>
          <a:off x="6372877" y="1742266"/>
          <a:ext cx="337013" cy="16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</a:t>
          </a:r>
        </a:p>
      </dsp:txBody>
      <dsp:txXfrm>
        <a:off x="6372877" y="1742266"/>
        <a:ext cx="337013" cy="168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298F6B733A04593FECF285CEE6D8C" ma:contentTypeVersion="8" ma:contentTypeDescription="Create a new document." ma:contentTypeScope="" ma:versionID="2057659c2ed43491f033871125d472f7">
  <xsd:schema xmlns:xsd="http://www.w3.org/2001/XMLSchema" xmlns:xs="http://www.w3.org/2001/XMLSchema" xmlns:p="http://schemas.microsoft.com/office/2006/metadata/properties" xmlns:ns2="2263526e-b252-4420-9485-ae7a34203d0f" xmlns:ns3="7118db3f-220c-49a8-9685-c46afeb69836" targetNamespace="http://schemas.microsoft.com/office/2006/metadata/properties" ma:root="true" ma:fieldsID="bad63eb5e42661e90cd168f2c29970e0" ns2:_="" ns3:_="">
    <xsd:import namespace="2263526e-b252-4420-9485-ae7a34203d0f"/>
    <xsd:import namespace="7118db3f-220c-49a8-9685-c46afeb69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3526e-b252-4420-9485-ae7a34203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8db3f-220c-49a8-9685-c46afeb69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3EB378-3949-4CAD-8F4A-1D58D799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3526e-b252-4420-9485-ae7a34203d0f"/>
    <ds:schemaRef ds:uri="7118db3f-220c-49a8-9685-c46afeb698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C584A7-3433-465D-97D4-B361F36465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84A937-8BA8-4F56-A266-EC9403248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DFD564-41F5-4B08-8E5B-B1F266D3E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Satyoki</dc:creator>
  <cp:keywords/>
  <cp:lastModifiedBy>Sushanth Shetty</cp:lastModifiedBy>
  <cp:revision>6</cp:revision>
  <dcterms:created xsi:type="dcterms:W3CDTF">2021-10-19T12:34:00Z</dcterms:created>
  <dcterms:modified xsi:type="dcterms:W3CDTF">2021-10-21T06:00:00Z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0x010100D17298F6B733A04593FECF285CEE6D8C</vt:lpwstr>
  </property>
</Properties>
</file>